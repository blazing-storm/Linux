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EF4" w:rsidRPr="00ED41A6" w:rsidRDefault="00477EF4" w:rsidP="00477EF4">
      <w:pPr>
        <w:pStyle w:val="normal0"/>
        <w:tabs>
          <w:tab w:val="left" w:pos="8725"/>
        </w:tabs>
        <w:jc w:val="center"/>
        <w:rPr>
          <w:rFonts w:eastAsia="Calibri"/>
          <w:b/>
          <w:u w:val="single"/>
        </w:rPr>
      </w:pPr>
      <w:r w:rsidRPr="00ED41A6">
        <w:rPr>
          <w:rFonts w:eastAsia="Calibri"/>
          <w:b/>
          <w:u w:val="single"/>
        </w:rPr>
        <w:t>Experiment 18</w:t>
      </w:r>
    </w:p>
    <w:p w:rsidR="00477EF4" w:rsidRPr="00ED41A6" w:rsidRDefault="00477EF4" w:rsidP="008036C0">
      <w:pPr>
        <w:pStyle w:val="normal0"/>
        <w:tabs>
          <w:tab w:val="left" w:pos="8725"/>
        </w:tabs>
        <w:jc w:val="both"/>
        <w:rPr>
          <w:rFonts w:eastAsia="Calibri"/>
          <w:b/>
        </w:rPr>
      </w:pPr>
    </w:p>
    <w:p w:rsidR="00410946" w:rsidRPr="00ED41A6" w:rsidRDefault="00410946" w:rsidP="008036C0">
      <w:pPr>
        <w:pStyle w:val="normal0"/>
        <w:tabs>
          <w:tab w:val="left" w:pos="8725"/>
        </w:tabs>
        <w:jc w:val="both"/>
        <w:rPr>
          <w:rFonts w:eastAsia="Calibri"/>
        </w:rPr>
      </w:pPr>
      <w:r w:rsidRPr="00ED41A6">
        <w:rPr>
          <w:rFonts w:eastAsia="Calibri"/>
          <w:b/>
        </w:rPr>
        <w:t xml:space="preserve">Shell: The Shell’s interpretive cycle, Shell variables, Environmental variables, Types of Shell, Changing one shell to other, Shell </w:t>
      </w:r>
      <w:proofErr w:type="spellStart"/>
      <w:r w:rsidRPr="00ED41A6">
        <w:rPr>
          <w:rFonts w:eastAsia="Calibri"/>
          <w:b/>
        </w:rPr>
        <w:t>builtins</w:t>
      </w:r>
      <w:proofErr w:type="spellEnd"/>
      <w:r w:rsidRPr="00ED41A6">
        <w:rPr>
          <w:rFonts w:eastAsia="Calibri"/>
          <w:b/>
        </w:rPr>
        <w:t xml:space="preserve">. Basic shell commands: alias, </w:t>
      </w:r>
      <w:proofErr w:type="spellStart"/>
      <w:r w:rsidRPr="00ED41A6">
        <w:rPr>
          <w:rFonts w:eastAsia="Calibri"/>
          <w:b/>
        </w:rPr>
        <w:t>awk</w:t>
      </w:r>
      <w:proofErr w:type="spellEnd"/>
      <w:r w:rsidRPr="00ED41A6">
        <w:rPr>
          <w:rFonts w:eastAsia="Calibri"/>
          <w:b/>
        </w:rPr>
        <w:t xml:space="preserve">, </w:t>
      </w:r>
      <w:proofErr w:type="spellStart"/>
      <w:proofErr w:type="gramStart"/>
      <w:r w:rsidRPr="00ED41A6">
        <w:rPr>
          <w:rFonts w:eastAsia="Calibri"/>
          <w:b/>
        </w:rPr>
        <w:t>bg</w:t>
      </w:r>
      <w:proofErr w:type="spellEnd"/>
      <w:proofErr w:type="gramEnd"/>
      <w:r w:rsidRPr="00ED41A6">
        <w:rPr>
          <w:rFonts w:eastAsia="Calibri"/>
          <w:b/>
        </w:rPr>
        <w:t xml:space="preserve">, </w:t>
      </w:r>
      <w:proofErr w:type="spellStart"/>
      <w:r w:rsidRPr="00ED41A6">
        <w:rPr>
          <w:rFonts w:eastAsia="Calibri"/>
          <w:b/>
        </w:rPr>
        <w:t>chsh</w:t>
      </w:r>
      <w:proofErr w:type="spellEnd"/>
      <w:r w:rsidR="003B0EB5" w:rsidRPr="00ED41A6">
        <w:rPr>
          <w:rFonts w:eastAsia="Calibri"/>
          <w:b/>
        </w:rPr>
        <w:t>,</w:t>
      </w:r>
      <w:r w:rsidRPr="00ED41A6">
        <w:rPr>
          <w:rFonts w:eastAsia="Calibri"/>
          <w:b/>
        </w:rPr>
        <w:t xml:space="preserve"> echo, </w:t>
      </w:r>
      <w:proofErr w:type="spellStart"/>
      <w:r w:rsidRPr="00ED41A6">
        <w:rPr>
          <w:rFonts w:eastAsia="Calibri"/>
          <w:b/>
        </w:rPr>
        <w:t>ssh</w:t>
      </w:r>
      <w:proofErr w:type="spellEnd"/>
      <w:r w:rsidRPr="00ED41A6">
        <w:rPr>
          <w:rFonts w:eastAsia="Calibri"/>
          <w:b/>
        </w:rPr>
        <w:t xml:space="preserve">, </w:t>
      </w:r>
      <w:proofErr w:type="spellStart"/>
      <w:r w:rsidRPr="00ED41A6">
        <w:rPr>
          <w:rFonts w:eastAsia="Calibri"/>
          <w:b/>
        </w:rPr>
        <w:t>scp</w:t>
      </w:r>
      <w:proofErr w:type="spellEnd"/>
      <w:r w:rsidRPr="00ED41A6">
        <w:rPr>
          <w:rFonts w:eastAsia="Calibri"/>
        </w:rPr>
        <w:t>.</w:t>
      </w:r>
    </w:p>
    <w:p w:rsidR="004E588A" w:rsidRPr="00ED41A6" w:rsidRDefault="0027567A" w:rsidP="008036C0">
      <w:pPr>
        <w:tabs>
          <w:tab w:val="left" w:pos="8725"/>
        </w:tabs>
        <w:snapToGrid w:val="0"/>
        <w:jc w:val="both"/>
        <w:rPr>
          <w:rFonts w:ascii="Times New Roman" w:hAnsi="Times New Roman" w:cs="Times New Roman"/>
          <w:sz w:val="24"/>
          <w:szCs w:val="24"/>
        </w:rPr>
      </w:pPr>
      <w:r w:rsidRPr="00ED41A6">
        <w:rPr>
          <w:rFonts w:ascii="Times New Roman" w:hAnsi="Times New Roman" w:cs="Times New Roman"/>
          <w:sz w:val="24"/>
          <w:szCs w:val="24"/>
        </w:rPr>
        <w:t xml:space="preserve"> </w:t>
      </w:r>
    </w:p>
    <w:p w:rsidR="0027567A" w:rsidRPr="00ED41A6" w:rsidRDefault="0027567A" w:rsidP="008036C0">
      <w:pPr>
        <w:tabs>
          <w:tab w:val="left" w:pos="8725"/>
        </w:tabs>
        <w:snapToGrid w:val="0"/>
        <w:jc w:val="both"/>
        <w:rPr>
          <w:rFonts w:ascii="Times New Roman" w:hAnsi="Times New Roman" w:cs="Times New Roman"/>
          <w:sz w:val="24"/>
          <w:szCs w:val="24"/>
        </w:rPr>
      </w:pPr>
      <w:r w:rsidRPr="00ED41A6">
        <w:rPr>
          <w:rFonts w:ascii="Times New Roman" w:hAnsi="Times New Roman" w:cs="Times New Roman"/>
          <w:sz w:val="24"/>
          <w:szCs w:val="24"/>
        </w:rPr>
        <w:t>Scripts are collections of commands, stored in a file. The shell can read this file and act on the commands as if they were typed at the keyboard. The shell also provides a variety of useful programming features to make scripts truly powerful.</w:t>
      </w:r>
    </w:p>
    <w:p w:rsidR="008C364F" w:rsidRPr="00ED41A6" w:rsidRDefault="008C364F" w:rsidP="008036C0">
      <w:pPr>
        <w:pBdr>
          <w:bottom w:val="dashed" w:sz="6" w:space="0" w:color="DDDDDD"/>
        </w:pBdr>
        <w:shd w:val="clear" w:color="auto" w:fill="FFFFFF"/>
        <w:spacing w:after="210" w:line="312" w:lineRule="atLeast"/>
        <w:ind w:left="720" w:hanging="720"/>
        <w:jc w:val="both"/>
        <w:textAlignment w:val="baseline"/>
        <w:outlineLvl w:val="2"/>
        <w:rPr>
          <w:rFonts w:ascii="Times New Roman" w:eastAsia="Times New Roman" w:hAnsi="Times New Roman" w:cs="Times New Roman"/>
          <w:b/>
          <w:spacing w:val="-8"/>
          <w:sz w:val="24"/>
          <w:szCs w:val="24"/>
        </w:rPr>
      </w:pPr>
      <w:r w:rsidRPr="00ED41A6">
        <w:rPr>
          <w:rFonts w:ascii="Times New Roman" w:eastAsia="Times New Roman" w:hAnsi="Times New Roman" w:cs="Times New Roman"/>
          <w:b/>
          <w:spacing w:val="-8"/>
          <w:sz w:val="24"/>
          <w:szCs w:val="24"/>
        </w:rPr>
        <w:t>Basics of Shell Programming</w:t>
      </w:r>
    </w:p>
    <w:p w:rsidR="008C364F" w:rsidRPr="00ED41A6" w:rsidRDefault="008C364F" w:rsidP="008036C0">
      <w:pPr>
        <w:numPr>
          <w:ilvl w:val="0"/>
          <w:numId w:val="1"/>
        </w:numPr>
        <w:shd w:val="clear" w:color="auto" w:fill="FFFFFF"/>
        <w:spacing w:after="0" w:line="240" w:lineRule="auto"/>
        <w:ind w:hanging="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To get a Linux shell, you need to start a terminal.</w:t>
      </w:r>
    </w:p>
    <w:p w:rsidR="008C364F" w:rsidRPr="00ED41A6" w:rsidRDefault="008C364F" w:rsidP="008036C0">
      <w:pPr>
        <w:numPr>
          <w:ilvl w:val="0"/>
          <w:numId w:val="1"/>
        </w:numPr>
        <w:shd w:val="clear" w:color="auto" w:fill="FFFFFF"/>
        <w:spacing w:after="0" w:line="240" w:lineRule="auto"/>
        <w:ind w:hanging="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To see what shell you have,</w:t>
      </w:r>
      <w:r w:rsidRPr="00ED41A6">
        <w:rPr>
          <w:rFonts w:ascii="Times New Roman" w:eastAsia="Times New Roman" w:hAnsi="Times New Roman" w:cs="Times New Roman"/>
          <w:sz w:val="24"/>
          <w:szCs w:val="24"/>
          <w:bdr w:val="none" w:sz="0" w:space="0" w:color="auto" w:frame="1"/>
        </w:rPr>
        <w:t> run: echo $SHELL</w:t>
      </w:r>
      <w:r w:rsidRPr="00ED41A6">
        <w:rPr>
          <w:rFonts w:ascii="Times New Roman" w:eastAsia="Times New Roman" w:hAnsi="Times New Roman" w:cs="Times New Roman"/>
          <w:sz w:val="24"/>
          <w:szCs w:val="24"/>
        </w:rPr>
        <w:t>.</w:t>
      </w:r>
    </w:p>
    <w:p w:rsidR="008C364F" w:rsidRPr="00ED41A6" w:rsidRDefault="008C364F" w:rsidP="008036C0">
      <w:pPr>
        <w:numPr>
          <w:ilvl w:val="0"/>
          <w:numId w:val="1"/>
        </w:numPr>
        <w:shd w:val="clear" w:color="auto" w:fill="FFFFFF"/>
        <w:spacing w:after="0" w:line="240" w:lineRule="auto"/>
        <w:ind w:hanging="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In Linux, the dollar sign (</w:t>
      </w:r>
      <w:r w:rsidRPr="00ED41A6">
        <w:rPr>
          <w:rFonts w:ascii="Times New Roman" w:eastAsia="Times New Roman" w:hAnsi="Times New Roman" w:cs="Times New Roman"/>
          <w:sz w:val="24"/>
          <w:szCs w:val="24"/>
          <w:bdr w:val="none" w:sz="0" w:space="0" w:color="auto" w:frame="1"/>
        </w:rPr>
        <w:t>$</w:t>
      </w:r>
      <w:r w:rsidRPr="00ED41A6">
        <w:rPr>
          <w:rFonts w:ascii="Times New Roman" w:eastAsia="Times New Roman" w:hAnsi="Times New Roman" w:cs="Times New Roman"/>
          <w:sz w:val="24"/>
          <w:szCs w:val="24"/>
        </w:rPr>
        <w:t>) stands for a shell variable.</w:t>
      </w:r>
    </w:p>
    <w:p w:rsidR="008C364F" w:rsidRPr="00ED41A6" w:rsidRDefault="008C364F" w:rsidP="008036C0">
      <w:pPr>
        <w:numPr>
          <w:ilvl w:val="0"/>
          <w:numId w:val="1"/>
        </w:numPr>
        <w:shd w:val="clear" w:color="auto" w:fill="FFFFFF"/>
        <w:spacing w:after="0" w:line="240" w:lineRule="auto"/>
        <w:ind w:hanging="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 xml:space="preserve">The </w:t>
      </w:r>
      <w:proofErr w:type="gramStart"/>
      <w:r w:rsidRPr="00ED41A6">
        <w:rPr>
          <w:rFonts w:ascii="Times New Roman" w:eastAsia="Times New Roman" w:hAnsi="Times New Roman" w:cs="Times New Roman"/>
          <w:sz w:val="24"/>
          <w:szCs w:val="24"/>
        </w:rPr>
        <w:t>‘</w:t>
      </w:r>
      <w:r w:rsidRPr="00ED41A6">
        <w:rPr>
          <w:rFonts w:ascii="Times New Roman" w:eastAsia="Times New Roman" w:hAnsi="Times New Roman" w:cs="Times New Roman"/>
          <w:sz w:val="24"/>
          <w:szCs w:val="24"/>
          <w:bdr w:val="none" w:sz="0" w:space="0" w:color="auto" w:frame="1"/>
        </w:rPr>
        <w:t>echo</w:t>
      </w:r>
      <w:r w:rsidRPr="00ED41A6">
        <w:rPr>
          <w:rFonts w:ascii="Times New Roman" w:eastAsia="Times New Roman" w:hAnsi="Times New Roman" w:cs="Times New Roman"/>
          <w:sz w:val="24"/>
          <w:szCs w:val="24"/>
        </w:rPr>
        <w:t>‘ command</w:t>
      </w:r>
      <w:proofErr w:type="gramEnd"/>
      <w:r w:rsidRPr="00ED41A6">
        <w:rPr>
          <w:rFonts w:ascii="Times New Roman" w:eastAsia="Times New Roman" w:hAnsi="Times New Roman" w:cs="Times New Roman"/>
          <w:sz w:val="24"/>
          <w:szCs w:val="24"/>
        </w:rPr>
        <w:t xml:space="preserve"> just returns whatever you type in.</w:t>
      </w:r>
    </w:p>
    <w:p w:rsidR="008C364F" w:rsidRPr="00ED41A6" w:rsidRDefault="008C364F" w:rsidP="008036C0">
      <w:pPr>
        <w:numPr>
          <w:ilvl w:val="0"/>
          <w:numId w:val="1"/>
        </w:numPr>
        <w:shd w:val="clear" w:color="auto" w:fill="FFFFFF"/>
        <w:spacing w:after="0" w:line="240" w:lineRule="auto"/>
        <w:ind w:hanging="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The pipeline instruction (</w:t>
      </w:r>
      <w:r w:rsidRPr="00ED41A6">
        <w:rPr>
          <w:rFonts w:ascii="Times New Roman" w:eastAsia="Times New Roman" w:hAnsi="Times New Roman" w:cs="Times New Roman"/>
          <w:sz w:val="24"/>
          <w:szCs w:val="24"/>
          <w:bdr w:val="none" w:sz="0" w:space="0" w:color="auto" w:frame="1"/>
        </w:rPr>
        <w:t>|</w:t>
      </w:r>
      <w:r w:rsidRPr="00ED41A6">
        <w:rPr>
          <w:rFonts w:ascii="Times New Roman" w:eastAsia="Times New Roman" w:hAnsi="Times New Roman" w:cs="Times New Roman"/>
          <w:sz w:val="24"/>
          <w:szCs w:val="24"/>
        </w:rPr>
        <w:t>) comes to rescue, when chaining several commands.</w:t>
      </w:r>
    </w:p>
    <w:p w:rsidR="008C364F" w:rsidRPr="00ED41A6" w:rsidRDefault="008C364F" w:rsidP="008036C0">
      <w:pPr>
        <w:numPr>
          <w:ilvl w:val="0"/>
          <w:numId w:val="1"/>
        </w:numPr>
        <w:shd w:val="clear" w:color="auto" w:fill="FFFFFF"/>
        <w:spacing w:after="0" w:line="240" w:lineRule="auto"/>
        <w:ind w:hanging="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 xml:space="preserve">Linux commands have their own </w:t>
      </w:r>
      <w:proofErr w:type="gramStart"/>
      <w:r w:rsidRPr="00ED41A6">
        <w:rPr>
          <w:rFonts w:ascii="Times New Roman" w:eastAsia="Times New Roman" w:hAnsi="Times New Roman" w:cs="Times New Roman"/>
          <w:sz w:val="24"/>
          <w:szCs w:val="24"/>
        </w:rPr>
        <w:t>syntax,</w:t>
      </w:r>
      <w:proofErr w:type="gramEnd"/>
      <w:r w:rsidRPr="00ED41A6">
        <w:rPr>
          <w:rFonts w:ascii="Times New Roman" w:eastAsia="Times New Roman" w:hAnsi="Times New Roman" w:cs="Times New Roman"/>
          <w:sz w:val="24"/>
          <w:szCs w:val="24"/>
        </w:rPr>
        <w:t xml:space="preserve"> Linux won’t forgive you whatsoever is the mistakes. If you get a command wrong, you won’t flunk or damage anything, but it won’t work.</w:t>
      </w:r>
    </w:p>
    <w:p w:rsidR="008C364F" w:rsidRPr="00ED41A6" w:rsidRDefault="008C364F" w:rsidP="008036C0">
      <w:pPr>
        <w:numPr>
          <w:ilvl w:val="0"/>
          <w:numId w:val="1"/>
        </w:numPr>
        <w:shd w:val="clear" w:color="auto" w:fill="FFFFFF"/>
        <w:spacing w:after="0" w:line="240" w:lineRule="auto"/>
        <w:ind w:hanging="720"/>
        <w:jc w:val="both"/>
        <w:textAlignment w:val="baseline"/>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bdr w:val="none" w:sz="0" w:space="0" w:color="auto" w:frame="1"/>
        </w:rPr>
        <w:t>#!/</w:t>
      </w:r>
      <w:proofErr w:type="gramEnd"/>
      <w:r w:rsidRPr="00ED41A6">
        <w:rPr>
          <w:rFonts w:ascii="Times New Roman" w:eastAsia="Times New Roman" w:hAnsi="Times New Roman" w:cs="Times New Roman"/>
          <w:sz w:val="24"/>
          <w:szCs w:val="24"/>
          <w:bdr w:val="none" w:sz="0" w:space="0" w:color="auto" w:frame="1"/>
        </w:rPr>
        <w:t>bin/</w:t>
      </w:r>
      <w:proofErr w:type="spellStart"/>
      <w:r w:rsidRPr="00ED41A6">
        <w:rPr>
          <w:rFonts w:ascii="Times New Roman" w:eastAsia="Times New Roman" w:hAnsi="Times New Roman" w:cs="Times New Roman"/>
          <w:sz w:val="24"/>
          <w:szCs w:val="24"/>
          <w:bdr w:val="none" w:sz="0" w:space="0" w:color="auto" w:frame="1"/>
        </w:rPr>
        <w:t>sh</w:t>
      </w:r>
      <w:proofErr w:type="spellEnd"/>
      <w:r w:rsidRPr="00ED41A6">
        <w:rPr>
          <w:rFonts w:ascii="Times New Roman" w:eastAsia="Times New Roman" w:hAnsi="Times New Roman" w:cs="Times New Roman"/>
          <w:sz w:val="24"/>
          <w:szCs w:val="24"/>
        </w:rPr>
        <w:t> – It is called shebang. It is written at the top of a shell script and it passes the instruction to the program </w:t>
      </w:r>
      <w:r w:rsidRPr="00ED41A6">
        <w:rPr>
          <w:rFonts w:ascii="Times New Roman" w:eastAsia="Times New Roman" w:hAnsi="Times New Roman" w:cs="Times New Roman"/>
          <w:sz w:val="24"/>
          <w:szCs w:val="24"/>
          <w:bdr w:val="none" w:sz="0" w:space="0" w:color="auto" w:frame="1"/>
        </w:rPr>
        <w:t>/bin/sh</w:t>
      </w:r>
      <w:r w:rsidRPr="00ED41A6">
        <w:rPr>
          <w:rFonts w:ascii="Times New Roman" w:eastAsia="Times New Roman" w:hAnsi="Times New Roman" w:cs="Times New Roman"/>
          <w:sz w:val="24"/>
          <w:szCs w:val="24"/>
        </w:rPr>
        <w:t>.</w:t>
      </w:r>
    </w:p>
    <w:p w:rsidR="008C364F" w:rsidRPr="00ED41A6" w:rsidRDefault="008C364F" w:rsidP="008036C0">
      <w:pPr>
        <w:pBdr>
          <w:bottom w:val="dashed" w:sz="6" w:space="0" w:color="DDDDDD"/>
        </w:pBdr>
        <w:shd w:val="clear" w:color="auto" w:fill="FFFFFF"/>
        <w:spacing w:after="210" w:line="312" w:lineRule="atLeast"/>
        <w:ind w:left="720" w:hanging="720"/>
        <w:jc w:val="both"/>
        <w:textAlignment w:val="baseline"/>
        <w:outlineLvl w:val="2"/>
        <w:rPr>
          <w:rFonts w:ascii="Times New Roman" w:eastAsia="Times New Roman" w:hAnsi="Times New Roman" w:cs="Times New Roman"/>
          <w:b/>
          <w:spacing w:val="-8"/>
          <w:sz w:val="24"/>
          <w:szCs w:val="24"/>
        </w:rPr>
      </w:pPr>
      <w:r w:rsidRPr="00ED41A6">
        <w:rPr>
          <w:rFonts w:ascii="Times New Roman" w:eastAsia="Times New Roman" w:hAnsi="Times New Roman" w:cs="Times New Roman"/>
          <w:b/>
          <w:spacing w:val="-8"/>
          <w:sz w:val="24"/>
          <w:szCs w:val="24"/>
        </w:rPr>
        <w:t>About shell Script</w:t>
      </w:r>
    </w:p>
    <w:p w:rsidR="008C364F" w:rsidRPr="00ED41A6" w:rsidRDefault="008C364F" w:rsidP="008036C0">
      <w:pPr>
        <w:shd w:val="clear" w:color="auto" w:fill="FFFFFF"/>
        <w:spacing w:after="0" w:line="240" w:lineRule="auto"/>
        <w:ind w:left="720" w:hanging="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Shell script is just a simple text file with “</w:t>
      </w:r>
      <w:r w:rsidRPr="00ED41A6">
        <w:rPr>
          <w:rFonts w:ascii="Times New Roman" w:eastAsia="Times New Roman" w:hAnsi="Times New Roman" w:cs="Times New Roman"/>
          <w:sz w:val="24"/>
          <w:szCs w:val="24"/>
          <w:bdr w:val="none" w:sz="0" w:space="0" w:color="auto" w:frame="1"/>
        </w:rPr>
        <w:t>.</w:t>
      </w:r>
      <w:proofErr w:type="spellStart"/>
      <w:r w:rsidRPr="00ED41A6">
        <w:rPr>
          <w:rFonts w:ascii="Times New Roman" w:eastAsia="Times New Roman" w:hAnsi="Times New Roman" w:cs="Times New Roman"/>
          <w:sz w:val="24"/>
          <w:szCs w:val="24"/>
          <w:bdr w:val="none" w:sz="0" w:space="0" w:color="auto" w:frame="1"/>
        </w:rPr>
        <w:t>sh</w:t>
      </w:r>
      <w:proofErr w:type="spellEnd"/>
      <w:r w:rsidRPr="00ED41A6">
        <w:rPr>
          <w:rFonts w:ascii="Times New Roman" w:eastAsia="Times New Roman" w:hAnsi="Times New Roman" w:cs="Times New Roman"/>
          <w:sz w:val="24"/>
          <w:szCs w:val="24"/>
        </w:rPr>
        <w:t>” extension, having executable permission.</w:t>
      </w:r>
    </w:p>
    <w:p w:rsidR="008C364F" w:rsidRPr="00ED41A6" w:rsidRDefault="008C364F" w:rsidP="008036C0">
      <w:pPr>
        <w:pBdr>
          <w:bottom w:val="dashed" w:sz="6" w:space="0" w:color="DDDDDD"/>
        </w:pBdr>
        <w:shd w:val="clear" w:color="auto" w:fill="FFFFFF"/>
        <w:spacing w:after="210" w:line="312" w:lineRule="atLeast"/>
        <w:ind w:left="720" w:hanging="720"/>
        <w:jc w:val="both"/>
        <w:textAlignment w:val="baseline"/>
        <w:outlineLvl w:val="3"/>
        <w:rPr>
          <w:rFonts w:ascii="Times New Roman" w:eastAsia="Times New Roman" w:hAnsi="Times New Roman" w:cs="Times New Roman"/>
          <w:spacing w:val="-5"/>
          <w:sz w:val="24"/>
          <w:szCs w:val="24"/>
        </w:rPr>
      </w:pPr>
      <w:r w:rsidRPr="00ED41A6">
        <w:rPr>
          <w:rFonts w:ascii="Times New Roman" w:eastAsia="Times New Roman" w:hAnsi="Times New Roman" w:cs="Times New Roman"/>
          <w:spacing w:val="-5"/>
          <w:sz w:val="24"/>
          <w:szCs w:val="24"/>
        </w:rPr>
        <w:t>Process of writing and executing a script</w:t>
      </w:r>
    </w:p>
    <w:p w:rsidR="008C364F" w:rsidRPr="00ED41A6" w:rsidRDefault="008C364F" w:rsidP="008036C0">
      <w:pPr>
        <w:numPr>
          <w:ilvl w:val="0"/>
          <w:numId w:val="2"/>
        </w:numPr>
        <w:shd w:val="clear" w:color="auto" w:fill="FFFFFF"/>
        <w:spacing w:after="0" w:line="240" w:lineRule="auto"/>
        <w:ind w:hanging="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Open terminal.</w:t>
      </w:r>
    </w:p>
    <w:p w:rsidR="008C364F" w:rsidRPr="00ED41A6" w:rsidRDefault="008C364F" w:rsidP="008036C0">
      <w:pPr>
        <w:numPr>
          <w:ilvl w:val="0"/>
          <w:numId w:val="2"/>
        </w:numPr>
        <w:shd w:val="clear" w:color="auto" w:fill="FFFFFF"/>
        <w:spacing w:after="0" w:line="240" w:lineRule="auto"/>
        <w:ind w:hanging="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 xml:space="preserve">Navigate to the place where you want to create script using </w:t>
      </w:r>
      <w:proofErr w:type="gramStart"/>
      <w:r w:rsidRPr="00ED41A6">
        <w:rPr>
          <w:rFonts w:ascii="Times New Roman" w:eastAsia="Times New Roman" w:hAnsi="Times New Roman" w:cs="Times New Roman"/>
          <w:sz w:val="24"/>
          <w:szCs w:val="24"/>
        </w:rPr>
        <w:t>‘</w:t>
      </w:r>
      <w:proofErr w:type="spellStart"/>
      <w:r w:rsidRPr="00ED41A6">
        <w:rPr>
          <w:rFonts w:ascii="Times New Roman" w:eastAsia="Times New Roman" w:hAnsi="Times New Roman" w:cs="Times New Roman"/>
          <w:sz w:val="24"/>
          <w:szCs w:val="24"/>
          <w:bdr w:val="none" w:sz="0" w:space="0" w:color="auto" w:frame="1"/>
        </w:rPr>
        <w:t>cd</w:t>
      </w:r>
      <w:proofErr w:type="spellEnd"/>
      <w:r w:rsidRPr="00ED41A6">
        <w:rPr>
          <w:rFonts w:ascii="Times New Roman" w:eastAsia="Times New Roman" w:hAnsi="Times New Roman" w:cs="Times New Roman"/>
          <w:sz w:val="24"/>
          <w:szCs w:val="24"/>
        </w:rPr>
        <w:t>‘ command</w:t>
      </w:r>
      <w:proofErr w:type="gramEnd"/>
      <w:r w:rsidRPr="00ED41A6">
        <w:rPr>
          <w:rFonts w:ascii="Times New Roman" w:eastAsia="Times New Roman" w:hAnsi="Times New Roman" w:cs="Times New Roman"/>
          <w:sz w:val="24"/>
          <w:szCs w:val="24"/>
        </w:rPr>
        <w:t>.</w:t>
      </w:r>
    </w:p>
    <w:p w:rsidR="008C364F" w:rsidRPr="00ED41A6" w:rsidRDefault="008C364F" w:rsidP="008036C0">
      <w:pPr>
        <w:numPr>
          <w:ilvl w:val="0"/>
          <w:numId w:val="2"/>
        </w:numPr>
        <w:shd w:val="clear" w:color="auto" w:fill="FFFFFF"/>
        <w:spacing w:after="0" w:line="240" w:lineRule="auto"/>
        <w:ind w:hanging="720"/>
        <w:jc w:val="both"/>
        <w:textAlignment w:val="baseline"/>
        <w:rPr>
          <w:rFonts w:ascii="Times New Roman" w:eastAsia="Times New Roman" w:hAnsi="Times New Roman" w:cs="Times New Roman"/>
          <w:sz w:val="24"/>
          <w:szCs w:val="24"/>
        </w:rPr>
      </w:pPr>
      <w:proofErr w:type="spellStart"/>
      <w:r w:rsidRPr="00ED41A6">
        <w:rPr>
          <w:rFonts w:ascii="Times New Roman" w:eastAsia="Times New Roman" w:hAnsi="Times New Roman" w:cs="Times New Roman"/>
          <w:sz w:val="24"/>
          <w:szCs w:val="24"/>
          <w:bdr w:val="none" w:sz="0" w:space="0" w:color="auto" w:frame="1"/>
        </w:rPr>
        <w:t>Cd</w:t>
      </w:r>
      <w:proofErr w:type="spellEnd"/>
      <w:r w:rsidRPr="00ED41A6">
        <w:rPr>
          <w:rFonts w:ascii="Times New Roman" w:eastAsia="Times New Roman" w:hAnsi="Times New Roman" w:cs="Times New Roman"/>
          <w:sz w:val="24"/>
          <w:szCs w:val="24"/>
        </w:rPr>
        <w:t> (enter) [This will bring the prompt at </w:t>
      </w:r>
      <w:proofErr w:type="gramStart"/>
      <w:r w:rsidRPr="00ED41A6">
        <w:rPr>
          <w:rFonts w:ascii="Times New Roman" w:eastAsia="Times New Roman" w:hAnsi="Times New Roman" w:cs="Times New Roman"/>
          <w:sz w:val="24"/>
          <w:szCs w:val="24"/>
          <w:bdr w:val="none" w:sz="0" w:space="0" w:color="auto" w:frame="1"/>
        </w:rPr>
        <w:t>Your</w:t>
      </w:r>
      <w:proofErr w:type="gramEnd"/>
      <w:r w:rsidRPr="00ED41A6">
        <w:rPr>
          <w:rFonts w:ascii="Times New Roman" w:eastAsia="Times New Roman" w:hAnsi="Times New Roman" w:cs="Times New Roman"/>
          <w:sz w:val="24"/>
          <w:szCs w:val="24"/>
          <w:bdr w:val="none" w:sz="0" w:space="0" w:color="auto" w:frame="1"/>
        </w:rPr>
        <w:t xml:space="preserve"> home Directory</w:t>
      </w:r>
      <w:r w:rsidRPr="00ED41A6">
        <w:rPr>
          <w:rFonts w:ascii="Times New Roman" w:eastAsia="Times New Roman" w:hAnsi="Times New Roman" w:cs="Times New Roman"/>
          <w:sz w:val="24"/>
          <w:szCs w:val="24"/>
        </w:rPr>
        <w:t>].</w:t>
      </w:r>
    </w:p>
    <w:p w:rsidR="008C364F" w:rsidRPr="00ED41A6" w:rsidRDefault="008C364F" w:rsidP="008036C0">
      <w:pPr>
        <w:numPr>
          <w:ilvl w:val="0"/>
          <w:numId w:val="2"/>
        </w:numPr>
        <w:shd w:val="clear" w:color="auto" w:fill="FFFFFF"/>
        <w:spacing w:after="0" w:line="240" w:lineRule="auto"/>
        <w:ind w:hanging="720"/>
        <w:jc w:val="both"/>
        <w:textAlignment w:val="baseline"/>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touch</w:t>
      </w:r>
      <w:proofErr w:type="gramEnd"/>
      <w:r w:rsidRPr="00ED41A6">
        <w:rPr>
          <w:rFonts w:ascii="Times New Roman" w:eastAsia="Times New Roman" w:hAnsi="Times New Roman" w:cs="Times New Roman"/>
          <w:sz w:val="24"/>
          <w:szCs w:val="24"/>
        </w:rPr>
        <w:t> </w:t>
      </w:r>
      <w:r w:rsidRPr="00ED41A6">
        <w:rPr>
          <w:rFonts w:ascii="Times New Roman" w:eastAsia="Times New Roman" w:hAnsi="Times New Roman" w:cs="Times New Roman"/>
          <w:sz w:val="24"/>
          <w:szCs w:val="24"/>
          <w:bdr w:val="none" w:sz="0" w:space="0" w:color="auto" w:frame="1"/>
        </w:rPr>
        <w:t>hello.sh</w:t>
      </w:r>
      <w:r w:rsidRPr="00ED41A6">
        <w:rPr>
          <w:rFonts w:ascii="Times New Roman" w:eastAsia="Times New Roman" w:hAnsi="Times New Roman" w:cs="Times New Roman"/>
          <w:sz w:val="24"/>
          <w:szCs w:val="24"/>
        </w:rPr>
        <w:t> (Here we named the script as </w:t>
      </w:r>
      <w:r w:rsidRPr="00ED41A6">
        <w:rPr>
          <w:rFonts w:ascii="Times New Roman" w:eastAsia="Times New Roman" w:hAnsi="Times New Roman" w:cs="Times New Roman"/>
          <w:sz w:val="24"/>
          <w:szCs w:val="24"/>
          <w:bdr w:val="none" w:sz="0" w:space="0" w:color="auto" w:frame="1"/>
        </w:rPr>
        <w:t>hello</w:t>
      </w:r>
      <w:r w:rsidRPr="00ED41A6">
        <w:rPr>
          <w:rFonts w:ascii="Times New Roman" w:eastAsia="Times New Roman" w:hAnsi="Times New Roman" w:cs="Times New Roman"/>
          <w:sz w:val="24"/>
          <w:szCs w:val="24"/>
        </w:rPr>
        <w:t>, remember the ‘</w:t>
      </w:r>
      <w:r w:rsidRPr="00ED41A6">
        <w:rPr>
          <w:rFonts w:ascii="Times New Roman" w:eastAsia="Times New Roman" w:hAnsi="Times New Roman" w:cs="Times New Roman"/>
          <w:sz w:val="24"/>
          <w:szCs w:val="24"/>
          <w:bdr w:val="none" w:sz="0" w:space="0" w:color="auto" w:frame="1"/>
        </w:rPr>
        <w:t>.</w:t>
      </w:r>
      <w:proofErr w:type="spellStart"/>
      <w:r w:rsidRPr="00ED41A6">
        <w:rPr>
          <w:rFonts w:ascii="Times New Roman" w:eastAsia="Times New Roman" w:hAnsi="Times New Roman" w:cs="Times New Roman"/>
          <w:sz w:val="24"/>
          <w:szCs w:val="24"/>
          <w:bdr w:val="none" w:sz="0" w:space="0" w:color="auto" w:frame="1"/>
        </w:rPr>
        <w:t>sh</w:t>
      </w:r>
      <w:proofErr w:type="spellEnd"/>
      <w:r w:rsidRPr="00ED41A6">
        <w:rPr>
          <w:rFonts w:ascii="Times New Roman" w:eastAsia="Times New Roman" w:hAnsi="Times New Roman" w:cs="Times New Roman"/>
          <w:sz w:val="24"/>
          <w:szCs w:val="24"/>
        </w:rPr>
        <w:t>‘ extension is compulsory).</w:t>
      </w:r>
    </w:p>
    <w:p w:rsidR="008C364F" w:rsidRPr="00ED41A6" w:rsidRDefault="008C364F" w:rsidP="008036C0">
      <w:pPr>
        <w:numPr>
          <w:ilvl w:val="0"/>
          <w:numId w:val="2"/>
        </w:numPr>
        <w:shd w:val="clear" w:color="auto" w:fill="FFFFFF"/>
        <w:spacing w:after="0" w:line="240" w:lineRule="auto"/>
        <w:ind w:hanging="720"/>
        <w:jc w:val="both"/>
        <w:textAlignment w:val="baseline"/>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vi</w:t>
      </w:r>
      <w:proofErr w:type="gramEnd"/>
      <w:r w:rsidRPr="00ED41A6">
        <w:rPr>
          <w:rFonts w:ascii="Times New Roman" w:eastAsia="Times New Roman" w:hAnsi="Times New Roman" w:cs="Times New Roman"/>
          <w:sz w:val="24"/>
          <w:szCs w:val="24"/>
        </w:rPr>
        <w:t> </w:t>
      </w:r>
      <w:r w:rsidRPr="00ED41A6">
        <w:rPr>
          <w:rFonts w:ascii="Times New Roman" w:eastAsia="Times New Roman" w:hAnsi="Times New Roman" w:cs="Times New Roman"/>
          <w:sz w:val="24"/>
          <w:szCs w:val="24"/>
          <w:bdr w:val="none" w:sz="0" w:space="0" w:color="auto" w:frame="1"/>
        </w:rPr>
        <w:t>hello.sh</w:t>
      </w:r>
      <w:r w:rsidRPr="00ED41A6">
        <w:rPr>
          <w:rFonts w:ascii="Times New Roman" w:eastAsia="Times New Roman" w:hAnsi="Times New Roman" w:cs="Times New Roman"/>
          <w:sz w:val="24"/>
          <w:szCs w:val="24"/>
        </w:rPr>
        <w:t> (</w:t>
      </w:r>
      <w:proofErr w:type="spellStart"/>
      <w:r w:rsidRPr="00ED41A6">
        <w:rPr>
          <w:rFonts w:ascii="Times New Roman" w:eastAsia="Times New Roman" w:hAnsi="Times New Roman" w:cs="Times New Roman"/>
          <w:sz w:val="24"/>
          <w:szCs w:val="24"/>
        </w:rPr>
        <w:t>nano</w:t>
      </w:r>
      <w:proofErr w:type="spellEnd"/>
      <w:r w:rsidRPr="00ED41A6">
        <w:rPr>
          <w:rFonts w:ascii="Times New Roman" w:eastAsia="Times New Roman" w:hAnsi="Times New Roman" w:cs="Times New Roman"/>
          <w:sz w:val="24"/>
          <w:szCs w:val="24"/>
        </w:rPr>
        <w:t> </w:t>
      </w:r>
      <w:r w:rsidRPr="00ED41A6">
        <w:rPr>
          <w:rFonts w:ascii="Times New Roman" w:eastAsia="Times New Roman" w:hAnsi="Times New Roman" w:cs="Times New Roman"/>
          <w:sz w:val="24"/>
          <w:szCs w:val="24"/>
          <w:bdr w:val="none" w:sz="0" w:space="0" w:color="auto" w:frame="1"/>
        </w:rPr>
        <w:t>hello.sh</w:t>
      </w:r>
      <w:r w:rsidRPr="00ED41A6">
        <w:rPr>
          <w:rFonts w:ascii="Times New Roman" w:eastAsia="Times New Roman" w:hAnsi="Times New Roman" w:cs="Times New Roman"/>
          <w:sz w:val="24"/>
          <w:szCs w:val="24"/>
        </w:rPr>
        <w:t xml:space="preserve">) [You can use your </w:t>
      </w:r>
      <w:proofErr w:type="spellStart"/>
      <w:r w:rsidRPr="00ED41A6">
        <w:rPr>
          <w:rFonts w:ascii="Times New Roman" w:eastAsia="Times New Roman" w:hAnsi="Times New Roman" w:cs="Times New Roman"/>
          <w:sz w:val="24"/>
          <w:szCs w:val="24"/>
        </w:rPr>
        <w:t>favourite</w:t>
      </w:r>
      <w:proofErr w:type="spellEnd"/>
      <w:r w:rsidRPr="00ED41A6">
        <w:rPr>
          <w:rFonts w:ascii="Times New Roman" w:eastAsia="Times New Roman" w:hAnsi="Times New Roman" w:cs="Times New Roman"/>
          <w:sz w:val="24"/>
          <w:szCs w:val="24"/>
        </w:rPr>
        <w:t xml:space="preserve"> editor, to edit the script].</w:t>
      </w:r>
    </w:p>
    <w:p w:rsidR="008C364F" w:rsidRPr="00ED41A6" w:rsidRDefault="008C364F" w:rsidP="008036C0">
      <w:pPr>
        <w:numPr>
          <w:ilvl w:val="0"/>
          <w:numId w:val="2"/>
        </w:numPr>
        <w:shd w:val="clear" w:color="auto" w:fill="FFFFFF"/>
        <w:spacing w:after="0" w:line="240" w:lineRule="auto"/>
        <w:ind w:hanging="720"/>
        <w:jc w:val="both"/>
        <w:textAlignment w:val="baseline"/>
        <w:rPr>
          <w:rFonts w:ascii="Times New Roman" w:eastAsia="Times New Roman" w:hAnsi="Times New Roman" w:cs="Times New Roman"/>
          <w:sz w:val="24"/>
          <w:szCs w:val="24"/>
        </w:rPr>
      </w:pPr>
      <w:proofErr w:type="spellStart"/>
      <w:proofErr w:type="gramStart"/>
      <w:r w:rsidRPr="00ED41A6">
        <w:rPr>
          <w:rFonts w:ascii="Times New Roman" w:eastAsia="Times New Roman" w:hAnsi="Times New Roman" w:cs="Times New Roman"/>
          <w:sz w:val="24"/>
          <w:szCs w:val="24"/>
          <w:bdr w:val="none" w:sz="0" w:space="0" w:color="auto" w:frame="1"/>
        </w:rPr>
        <w:t>chmod</w:t>
      </w:r>
      <w:proofErr w:type="spellEnd"/>
      <w:proofErr w:type="gramEnd"/>
      <w:r w:rsidRPr="00ED41A6">
        <w:rPr>
          <w:rFonts w:ascii="Times New Roman" w:eastAsia="Times New Roman" w:hAnsi="Times New Roman" w:cs="Times New Roman"/>
          <w:sz w:val="24"/>
          <w:szCs w:val="24"/>
          <w:bdr w:val="none" w:sz="0" w:space="0" w:color="auto" w:frame="1"/>
        </w:rPr>
        <w:t xml:space="preserve"> 744 hello.sh</w:t>
      </w:r>
      <w:r w:rsidRPr="00ED41A6">
        <w:rPr>
          <w:rFonts w:ascii="Times New Roman" w:eastAsia="Times New Roman" w:hAnsi="Times New Roman" w:cs="Times New Roman"/>
          <w:sz w:val="24"/>
          <w:szCs w:val="24"/>
        </w:rPr>
        <w:t> (making the script executable).</w:t>
      </w:r>
    </w:p>
    <w:p w:rsidR="008C364F" w:rsidRPr="00ED41A6" w:rsidRDefault="008C364F" w:rsidP="008036C0">
      <w:pPr>
        <w:numPr>
          <w:ilvl w:val="0"/>
          <w:numId w:val="2"/>
        </w:numPr>
        <w:shd w:val="clear" w:color="auto" w:fill="FFFFFF"/>
        <w:spacing w:after="0" w:line="240" w:lineRule="auto"/>
        <w:ind w:hanging="720"/>
        <w:jc w:val="both"/>
        <w:textAlignment w:val="baseline"/>
        <w:rPr>
          <w:rFonts w:ascii="Times New Roman" w:eastAsia="Times New Roman" w:hAnsi="Times New Roman" w:cs="Times New Roman"/>
          <w:sz w:val="24"/>
          <w:szCs w:val="24"/>
        </w:rPr>
      </w:pPr>
      <w:proofErr w:type="spellStart"/>
      <w:r w:rsidRPr="00ED41A6">
        <w:rPr>
          <w:rFonts w:ascii="Times New Roman" w:eastAsia="Times New Roman" w:hAnsi="Times New Roman" w:cs="Times New Roman"/>
          <w:sz w:val="24"/>
          <w:szCs w:val="24"/>
          <w:bdr w:val="none" w:sz="0" w:space="0" w:color="auto" w:frame="1"/>
        </w:rPr>
        <w:t>sh</w:t>
      </w:r>
      <w:proofErr w:type="spellEnd"/>
      <w:r w:rsidRPr="00ED41A6">
        <w:rPr>
          <w:rFonts w:ascii="Times New Roman" w:eastAsia="Times New Roman" w:hAnsi="Times New Roman" w:cs="Times New Roman"/>
          <w:sz w:val="24"/>
          <w:szCs w:val="24"/>
          <w:bdr w:val="none" w:sz="0" w:space="0" w:color="auto" w:frame="1"/>
        </w:rPr>
        <w:t xml:space="preserve"> hello.sh</w:t>
      </w:r>
      <w:r w:rsidRPr="00ED41A6">
        <w:rPr>
          <w:rFonts w:ascii="Times New Roman" w:eastAsia="Times New Roman" w:hAnsi="Times New Roman" w:cs="Times New Roman"/>
          <w:sz w:val="24"/>
          <w:szCs w:val="24"/>
        </w:rPr>
        <w:t> or </w:t>
      </w:r>
      <w:r w:rsidRPr="00ED41A6">
        <w:rPr>
          <w:rFonts w:ascii="Times New Roman" w:eastAsia="Times New Roman" w:hAnsi="Times New Roman" w:cs="Times New Roman"/>
          <w:sz w:val="24"/>
          <w:szCs w:val="24"/>
          <w:bdr w:val="none" w:sz="0" w:space="0" w:color="auto" w:frame="1"/>
        </w:rPr>
        <w:t>./hello.sh</w:t>
      </w:r>
      <w:r w:rsidRPr="00ED41A6">
        <w:rPr>
          <w:rFonts w:ascii="Times New Roman" w:eastAsia="Times New Roman" w:hAnsi="Times New Roman" w:cs="Times New Roman"/>
          <w:sz w:val="24"/>
          <w:szCs w:val="24"/>
        </w:rPr>
        <w:t> (running the script)</w:t>
      </w:r>
    </w:p>
    <w:p w:rsidR="008C364F" w:rsidRPr="00ED41A6" w:rsidRDefault="008C364F" w:rsidP="008036C0">
      <w:pPr>
        <w:pBdr>
          <w:bottom w:val="dashed" w:sz="6" w:space="0" w:color="DDDDDD"/>
        </w:pBdr>
        <w:shd w:val="clear" w:color="auto" w:fill="FFFFFF"/>
        <w:spacing w:after="210" w:line="312" w:lineRule="atLeast"/>
        <w:ind w:left="720" w:hanging="720"/>
        <w:jc w:val="both"/>
        <w:textAlignment w:val="baseline"/>
        <w:outlineLvl w:val="4"/>
        <w:rPr>
          <w:rFonts w:ascii="Times New Roman" w:eastAsia="Times New Roman" w:hAnsi="Times New Roman" w:cs="Times New Roman"/>
          <w:sz w:val="24"/>
          <w:szCs w:val="24"/>
        </w:rPr>
      </w:pPr>
    </w:p>
    <w:p w:rsidR="00410946" w:rsidRPr="00ED41A6" w:rsidRDefault="00410946" w:rsidP="008036C0">
      <w:pPr>
        <w:tabs>
          <w:tab w:val="left" w:pos="8725"/>
        </w:tabs>
        <w:snapToGrid w:val="0"/>
        <w:spacing w:line="360" w:lineRule="auto"/>
        <w:jc w:val="both"/>
        <w:rPr>
          <w:rFonts w:ascii="Times New Roman" w:hAnsi="Times New Roman" w:cs="Times New Roman"/>
          <w:sz w:val="24"/>
          <w:szCs w:val="24"/>
        </w:rPr>
      </w:pPr>
      <w:r w:rsidRPr="00ED41A6">
        <w:rPr>
          <w:rFonts w:ascii="Times New Roman" w:hAnsi="Times New Roman" w:cs="Times New Roman"/>
          <w:b/>
          <w:bCs/>
          <w:sz w:val="24"/>
          <w:szCs w:val="24"/>
        </w:rPr>
        <w:t>Features and Capabilities</w:t>
      </w:r>
    </w:p>
    <w:p w:rsidR="00410946" w:rsidRPr="00ED41A6" w:rsidRDefault="00410946" w:rsidP="008036C0">
      <w:pPr>
        <w:tabs>
          <w:tab w:val="left" w:pos="8725"/>
        </w:tabs>
        <w:snapToGrid w:val="0"/>
        <w:spacing w:line="360" w:lineRule="auto"/>
        <w:jc w:val="both"/>
        <w:rPr>
          <w:rFonts w:ascii="Times New Roman" w:hAnsi="Times New Roman" w:cs="Times New Roman"/>
          <w:b/>
          <w:bCs/>
          <w:sz w:val="24"/>
          <w:szCs w:val="24"/>
        </w:rPr>
      </w:pPr>
      <w:r w:rsidRPr="00ED41A6">
        <w:rPr>
          <w:rFonts w:ascii="Times New Roman" w:hAnsi="Times New Roman" w:cs="Times New Roman"/>
          <w:sz w:val="24"/>
          <w:szCs w:val="24"/>
        </w:rPr>
        <w:t xml:space="preserve">A </w:t>
      </w:r>
      <w:r w:rsidRPr="00ED41A6">
        <w:rPr>
          <w:rStyle w:val="Strong"/>
          <w:rFonts w:ascii="Times New Roman" w:hAnsi="Times New Roman" w:cs="Times New Roman"/>
          <w:sz w:val="24"/>
          <w:szCs w:val="24"/>
        </w:rPr>
        <w:t>shell</w:t>
      </w:r>
      <w:r w:rsidRPr="00ED41A6">
        <w:rPr>
          <w:rFonts w:ascii="Times New Roman" w:hAnsi="Times New Roman" w:cs="Times New Roman"/>
          <w:sz w:val="24"/>
          <w:szCs w:val="24"/>
        </w:rPr>
        <w:t xml:space="preserve"> is a command line </w:t>
      </w:r>
      <w:r w:rsidRPr="00ED41A6">
        <w:rPr>
          <w:rStyle w:val="Strong"/>
          <w:rFonts w:ascii="Times New Roman" w:hAnsi="Times New Roman" w:cs="Times New Roman"/>
          <w:sz w:val="24"/>
          <w:szCs w:val="24"/>
        </w:rPr>
        <w:t>interpreter</w:t>
      </w:r>
      <w:r w:rsidRPr="00ED41A6">
        <w:rPr>
          <w:rFonts w:ascii="Times New Roman" w:hAnsi="Times New Roman" w:cs="Times New Roman"/>
          <w:sz w:val="24"/>
          <w:szCs w:val="24"/>
        </w:rPr>
        <w:t xml:space="preserve"> which provides the user interface for terminal windows. It can also be used to run scripts, even in non-interactive sessions without a terminal window, as if the commands were being directly typed in. Shell scripting provides following features and capabilities.</w:t>
      </w:r>
    </w:p>
    <w:p w:rsidR="00410946" w:rsidRPr="00ED41A6" w:rsidRDefault="00410946" w:rsidP="008036C0">
      <w:pPr>
        <w:tabs>
          <w:tab w:val="left" w:pos="8725"/>
        </w:tabs>
        <w:snapToGrid w:val="0"/>
        <w:spacing w:line="360" w:lineRule="auto"/>
        <w:jc w:val="both"/>
        <w:rPr>
          <w:rFonts w:ascii="Times New Roman" w:hAnsi="Times New Roman" w:cs="Times New Roman"/>
          <w:b/>
          <w:bCs/>
          <w:sz w:val="24"/>
          <w:szCs w:val="24"/>
        </w:rPr>
      </w:pPr>
    </w:p>
    <w:p w:rsidR="00410946" w:rsidRPr="00ED41A6" w:rsidRDefault="00410946" w:rsidP="008036C0">
      <w:pPr>
        <w:tabs>
          <w:tab w:val="left" w:pos="8725"/>
        </w:tabs>
        <w:snapToGrid w:val="0"/>
        <w:spacing w:line="360" w:lineRule="auto"/>
        <w:jc w:val="both"/>
        <w:rPr>
          <w:rFonts w:ascii="Times New Roman" w:hAnsi="Times New Roman" w:cs="Times New Roman"/>
          <w:b/>
          <w:bCs/>
          <w:sz w:val="24"/>
          <w:szCs w:val="24"/>
        </w:rPr>
      </w:pPr>
      <w:r w:rsidRPr="00ED41A6">
        <w:rPr>
          <w:rFonts w:ascii="Times New Roman" w:hAnsi="Times New Roman" w:cs="Times New Roman"/>
          <w:b/>
          <w:bCs/>
          <w:noProof/>
          <w:sz w:val="24"/>
          <w:szCs w:val="24"/>
          <w:lang w:val="en-IN" w:eastAsia="en-IN"/>
        </w:rPr>
        <w:lastRenderedPageBreak/>
        <w:drawing>
          <wp:anchor distT="0" distB="0" distL="0" distR="0" simplePos="0" relativeHeight="251659264" behindDoc="0" locked="0" layoutInCell="1" allowOverlap="1">
            <wp:simplePos x="0" y="0"/>
            <wp:positionH relativeFrom="column">
              <wp:posOffset>2600325</wp:posOffset>
            </wp:positionH>
            <wp:positionV relativeFrom="paragraph">
              <wp:posOffset>234950</wp:posOffset>
            </wp:positionV>
            <wp:extent cx="3314700" cy="1905000"/>
            <wp:effectExtent l="19050" t="0" r="0" b="0"/>
            <wp:wrapSquare wrapText="largest"/>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14700" cy="1905000"/>
                    </a:xfrm>
                    <a:prstGeom prst="rect">
                      <a:avLst/>
                    </a:prstGeom>
                    <a:solidFill>
                      <a:srgbClr val="FFFFFF"/>
                    </a:solidFill>
                  </pic:spPr>
                </pic:pic>
              </a:graphicData>
            </a:graphic>
          </wp:anchor>
        </w:drawing>
      </w:r>
      <w:r w:rsidRPr="00ED41A6">
        <w:rPr>
          <w:rFonts w:ascii="Times New Roman" w:hAnsi="Times New Roman" w:cs="Times New Roman"/>
          <w:b/>
          <w:bCs/>
          <w:sz w:val="24"/>
          <w:szCs w:val="24"/>
        </w:rPr>
        <w:t>Command Shell Choices</w:t>
      </w:r>
    </w:p>
    <w:p w:rsidR="00410946" w:rsidRPr="00ED41A6" w:rsidRDefault="00410946" w:rsidP="008036C0">
      <w:pPr>
        <w:pStyle w:val="BodyText"/>
        <w:tabs>
          <w:tab w:val="left" w:pos="8725"/>
        </w:tabs>
        <w:snapToGrid w:val="0"/>
        <w:spacing w:after="0" w:line="360" w:lineRule="auto"/>
        <w:jc w:val="both"/>
        <w:rPr>
          <w:rFonts w:ascii="Times New Roman" w:hAnsi="Times New Roman"/>
          <w:sz w:val="24"/>
          <w:szCs w:val="24"/>
        </w:rPr>
      </w:pPr>
      <w:r w:rsidRPr="00ED41A6">
        <w:rPr>
          <w:rFonts w:ascii="Times New Roman" w:hAnsi="Times New Roman"/>
          <w:bCs/>
          <w:sz w:val="24"/>
          <w:szCs w:val="24"/>
        </w:rPr>
        <w:t>The command </w:t>
      </w:r>
      <w:r w:rsidRPr="00ED41A6">
        <w:rPr>
          <w:rStyle w:val="Strong"/>
          <w:rFonts w:ascii="Times New Roman" w:hAnsi="Times New Roman"/>
          <w:sz w:val="24"/>
          <w:szCs w:val="24"/>
        </w:rPr>
        <w:t>interpreter</w:t>
      </w:r>
      <w:r w:rsidRPr="00ED41A6">
        <w:rPr>
          <w:rFonts w:ascii="Times New Roman" w:hAnsi="Times New Roman"/>
          <w:bCs/>
          <w:sz w:val="24"/>
          <w:szCs w:val="24"/>
        </w:rPr>
        <w:t xml:space="preserve"> is tasked with executing statements that follow it in the script. Commonly used interpreters include: /</w:t>
      </w:r>
      <w:proofErr w:type="spellStart"/>
      <w:r w:rsidRPr="00ED41A6">
        <w:rPr>
          <w:rFonts w:ascii="Times New Roman" w:hAnsi="Times New Roman"/>
          <w:bCs/>
          <w:sz w:val="24"/>
          <w:szCs w:val="24"/>
        </w:rPr>
        <w:t>usr</w:t>
      </w:r>
      <w:proofErr w:type="spellEnd"/>
      <w:r w:rsidRPr="00ED41A6">
        <w:rPr>
          <w:rFonts w:ascii="Times New Roman" w:hAnsi="Times New Roman"/>
          <w:bCs/>
          <w:sz w:val="24"/>
          <w:szCs w:val="24"/>
        </w:rPr>
        <w:t>/bin/</w:t>
      </w:r>
      <w:proofErr w:type="spellStart"/>
      <w:proofErr w:type="gramStart"/>
      <w:r w:rsidRPr="00ED41A6">
        <w:rPr>
          <w:rFonts w:ascii="Times New Roman" w:hAnsi="Times New Roman"/>
          <w:bCs/>
          <w:sz w:val="24"/>
          <w:szCs w:val="24"/>
        </w:rPr>
        <w:t>perl</w:t>
      </w:r>
      <w:proofErr w:type="spellEnd"/>
      <w:r w:rsidRPr="00ED41A6">
        <w:rPr>
          <w:rFonts w:ascii="Times New Roman" w:hAnsi="Times New Roman"/>
          <w:bCs/>
          <w:sz w:val="24"/>
          <w:szCs w:val="24"/>
        </w:rPr>
        <w:t xml:space="preserve"> ,</w:t>
      </w:r>
      <w:proofErr w:type="gramEnd"/>
      <w:r w:rsidRPr="00ED41A6">
        <w:rPr>
          <w:rFonts w:ascii="Times New Roman" w:hAnsi="Times New Roman"/>
          <w:bCs/>
          <w:sz w:val="24"/>
          <w:szCs w:val="24"/>
        </w:rPr>
        <w:t xml:space="preserve"> /bin/bash, /bin/</w:t>
      </w:r>
      <w:proofErr w:type="spellStart"/>
      <w:r w:rsidRPr="00ED41A6">
        <w:rPr>
          <w:rFonts w:ascii="Times New Roman" w:hAnsi="Times New Roman"/>
          <w:bCs/>
          <w:sz w:val="24"/>
          <w:szCs w:val="24"/>
        </w:rPr>
        <w:t>csh</w:t>
      </w:r>
      <w:proofErr w:type="spellEnd"/>
      <w:r w:rsidRPr="00ED41A6">
        <w:rPr>
          <w:rFonts w:ascii="Times New Roman" w:hAnsi="Times New Roman"/>
          <w:bCs/>
          <w:sz w:val="24"/>
          <w:szCs w:val="24"/>
        </w:rPr>
        <w:t xml:space="preserve"> , /</w:t>
      </w:r>
      <w:proofErr w:type="spellStart"/>
      <w:r w:rsidRPr="00ED41A6">
        <w:rPr>
          <w:rFonts w:ascii="Times New Roman" w:hAnsi="Times New Roman"/>
          <w:bCs/>
          <w:sz w:val="24"/>
          <w:szCs w:val="24"/>
        </w:rPr>
        <w:t>usr</w:t>
      </w:r>
      <w:proofErr w:type="spellEnd"/>
      <w:r w:rsidRPr="00ED41A6">
        <w:rPr>
          <w:rFonts w:ascii="Times New Roman" w:hAnsi="Times New Roman"/>
          <w:bCs/>
          <w:sz w:val="24"/>
          <w:szCs w:val="24"/>
        </w:rPr>
        <w:t>/bin/python and /bin/sh.</w:t>
      </w:r>
    </w:p>
    <w:p w:rsidR="00410946" w:rsidRPr="00ED41A6" w:rsidRDefault="00410946" w:rsidP="008036C0">
      <w:pPr>
        <w:pStyle w:val="BodyText"/>
        <w:spacing w:after="0" w:line="360" w:lineRule="auto"/>
        <w:jc w:val="both"/>
        <w:rPr>
          <w:rFonts w:ascii="Times New Roman" w:hAnsi="Times New Roman"/>
          <w:sz w:val="24"/>
          <w:szCs w:val="24"/>
        </w:rPr>
      </w:pPr>
      <w:r w:rsidRPr="00ED41A6">
        <w:rPr>
          <w:rFonts w:ascii="Times New Roman" w:hAnsi="Times New Roman"/>
          <w:sz w:val="24"/>
          <w:szCs w:val="24"/>
        </w:rPr>
        <w:t xml:space="preserve">Typing a long sequence of commands at a terminal window can be complicated, time </w:t>
      </w:r>
      <w:proofErr w:type="gramStart"/>
      <w:r w:rsidRPr="00ED41A6">
        <w:rPr>
          <w:rFonts w:ascii="Times New Roman" w:hAnsi="Times New Roman"/>
          <w:sz w:val="24"/>
          <w:szCs w:val="24"/>
        </w:rPr>
        <w:t>consuming,</w:t>
      </w:r>
      <w:proofErr w:type="gramEnd"/>
      <w:r w:rsidRPr="00ED41A6">
        <w:rPr>
          <w:rFonts w:ascii="Times New Roman" w:hAnsi="Times New Roman"/>
          <w:sz w:val="24"/>
          <w:szCs w:val="24"/>
        </w:rPr>
        <w:t xml:space="preserve"> and error prone. By deploying shell scripts, using the command-line becomes an efficient and quick way to launch complex sequences of steps. The fact that shell scripts are saved in a file also makes it easy to use them to create new script variations and share standard procedures with several users.</w:t>
      </w:r>
    </w:p>
    <w:p w:rsidR="00410946" w:rsidRPr="00ED41A6" w:rsidRDefault="00410946" w:rsidP="008036C0">
      <w:pPr>
        <w:pStyle w:val="BodyText"/>
        <w:spacing w:after="0" w:line="360" w:lineRule="auto"/>
        <w:jc w:val="both"/>
        <w:rPr>
          <w:rFonts w:ascii="Times New Roman" w:hAnsi="Times New Roman"/>
          <w:sz w:val="24"/>
          <w:szCs w:val="24"/>
        </w:rPr>
      </w:pPr>
      <w:r w:rsidRPr="00ED41A6">
        <w:rPr>
          <w:rFonts w:ascii="Times New Roman" w:hAnsi="Times New Roman"/>
          <w:noProof/>
          <w:sz w:val="24"/>
          <w:szCs w:val="24"/>
          <w:lang w:val="en-IN" w:eastAsia="en-IN"/>
        </w:rPr>
        <w:drawing>
          <wp:anchor distT="0" distB="0" distL="0" distR="0" simplePos="0" relativeHeight="251660288" behindDoc="0" locked="0" layoutInCell="1" allowOverlap="1">
            <wp:simplePos x="0" y="0"/>
            <wp:positionH relativeFrom="column">
              <wp:posOffset>3657600</wp:posOffset>
            </wp:positionH>
            <wp:positionV relativeFrom="paragraph">
              <wp:posOffset>438785</wp:posOffset>
            </wp:positionV>
            <wp:extent cx="2066925" cy="1247775"/>
            <wp:effectExtent l="19050" t="0" r="9525" b="0"/>
            <wp:wrapSquare wrapText="largest"/>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723" t="11419" r="8511" b="14187"/>
                    <a:stretch>
                      <a:fillRect/>
                    </a:stretch>
                  </pic:blipFill>
                  <pic:spPr bwMode="auto">
                    <a:xfrm>
                      <a:off x="0" y="0"/>
                      <a:ext cx="2066925" cy="1247775"/>
                    </a:xfrm>
                    <a:prstGeom prst="rect">
                      <a:avLst/>
                    </a:prstGeom>
                    <a:solidFill>
                      <a:srgbClr val="FFFFFF"/>
                    </a:solidFill>
                  </pic:spPr>
                </pic:pic>
              </a:graphicData>
            </a:graphic>
          </wp:anchor>
        </w:drawing>
      </w:r>
      <w:r w:rsidRPr="00ED41A6">
        <w:rPr>
          <w:rFonts w:ascii="Times New Roman" w:hAnsi="Times New Roman"/>
          <w:sz w:val="24"/>
          <w:szCs w:val="24"/>
        </w:rPr>
        <w:t>Linux provides a wide choice of shells; exactly what is available on the system is listed in /etc/shells. Typical choices are:</w:t>
      </w:r>
    </w:p>
    <w:p w:rsidR="00410946" w:rsidRPr="00ED41A6" w:rsidRDefault="00410946" w:rsidP="008036C0">
      <w:pPr>
        <w:pStyle w:val="BodyText"/>
        <w:spacing w:after="0" w:line="360" w:lineRule="auto"/>
        <w:jc w:val="both"/>
        <w:rPr>
          <w:rFonts w:ascii="Times New Roman" w:hAnsi="Times New Roman"/>
          <w:sz w:val="24"/>
          <w:szCs w:val="24"/>
        </w:rPr>
      </w:pPr>
      <w:r w:rsidRPr="00ED41A6">
        <w:rPr>
          <w:rFonts w:ascii="Times New Roman" w:hAnsi="Times New Roman"/>
          <w:sz w:val="24"/>
          <w:szCs w:val="24"/>
        </w:rPr>
        <w:t>/bin/</w:t>
      </w:r>
      <w:proofErr w:type="spellStart"/>
      <w:r w:rsidRPr="00ED41A6">
        <w:rPr>
          <w:rFonts w:ascii="Times New Roman" w:hAnsi="Times New Roman"/>
          <w:sz w:val="24"/>
          <w:szCs w:val="24"/>
        </w:rPr>
        <w:t>sh</w:t>
      </w:r>
      <w:proofErr w:type="spellEnd"/>
      <w:r w:rsidRPr="00ED41A6">
        <w:rPr>
          <w:rFonts w:ascii="Times New Roman" w:hAnsi="Times New Roman"/>
          <w:sz w:val="24"/>
          <w:szCs w:val="24"/>
        </w:rPr>
        <w:br/>
        <w:t>/bin/bash</w:t>
      </w:r>
      <w:r w:rsidRPr="00ED41A6">
        <w:rPr>
          <w:rFonts w:ascii="Times New Roman" w:hAnsi="Times New Roman"/>
          <w:sz w:val="24"/>
          <w:szCs w:val="24"/>
        </w:rPr>
        <w:br/>
        <w:t>/bin/</w:t>
      </w:r>
      <w:proofErr w:type="spellStart"/>
      <w:r w:rsidRPr="00ED41A6">
        <w:rPr>
          <w:rFonts w:ascii="Times New Roman" w:hAnsi="Times New Roman"/>
          <w:sz w:val="24"/>
          <w:szCs w:val="24"/>
        </w:rPr>
        <w:t>tcsh</w:t>
      </w:r>
      <w:proofErr w:type="spellEnd"/>
      <w:r w:rsidRPr="00ED41A6">
        <w:rPr>
          <w:rFonts w:ascii="Times New Roman" w:hAnsi="Times New Roman"/>
          <w:sz w:val="24"/>
          <w:szCs w:val="24"/>
        </w:rPr>
        <w:br/>
        <w:t>/bin/</w:t>
      </w:r>
      <w:proofErr w:type="spellStart"/>
      <w:r w:rsidRPr="00ED41A6">
        <w:rPr>
          <w:rFonts w:ascii="Times New Roman" w:hAnsi="Times New Roman"/>
          <w:sz w:val="24"/>
          <w:szCs w:val="24"/>
        </w:rPr>
        <w:t>csh</w:t>
      </w:r>
      <w:proofErr w:type="spellEnd"/>
      <w:r w:rsidRPr="00ED41A6">
        <w:rPr>
          <w:rFonts w:ascii="Times New Roman" w:hAnsi="Times New Roman"/>
          <w:sz w:val="24"/>
          <w:szCs w:val="24"/>
        </w:rPr>
        <w:br/>
        <w:t>/bin/</w:t>
      </w:r>
      <w:proofErr w:type="spellStart"/>
      <w:r w:rsidRPr="00ED41A6">
        <w:rPr>
          <w:rFonts w:ascii="Times New Roman" w:hAnsi="Times New Roman"/>
          <w:sz w:val="24"/>
          <w:szCs w:val="24"/>
        </w:rPr>
        <w:t>ksh</w:t>
      </w:r>
      <w:proofErr w:type="spellEnd"/>
    </w:p>
    <w:p w:rsidR="00410946" w:rsidRPr="00ED41A6" w:rsidRDefault="00410946" w:rsidP="008036C0">
      <w:pPr>
        <w:pStyle w:val="BodyText"/>
        <w:spacing w:after="0" w:line="360" w:lineRule="auto"/>
        <w:jc w:val="both"/>
        <w:rPr>
          <w:rFonts w:ascii="Times New Roman" w:hAnsi="Times New Roman"/>
          <w:b/>
          <w:bCs/>
          <w:sz w:val="24"/>
          <w:szCs w:val="24"/>
        </w:rPr>
      </w:pPr>
      <w:r w:rsidRPr="00ED41A6">
        <w:rPr>
          <w:rFonts w:ascii="Times New Roman" w:hAnsi="Times New Roman"/>
          <w:sz w:val="24"/>
          <w:szCs w:val="24"/>
        </w:rPr>
        <w:t xml:space="preserve">Most Linux users use the default </w:t>
      </w:r>
      <w:r w:rsidRPr="00ED41A6">
        <w:rPr>
          <w:rStyle w:val="Strong"/>
          <w:rFonts w:ascii="Times New Roman" w:hAnsi="Times New Roman"/>
          <w:sz w:val="24"/>
          <w:szCs w:val="24"/>
        </w:rPr>
        <w:t>bash</w:t>
      </w:r>
      <w:r w:rsidRPr="00ED41A6">
        <w:rPr>
          <w:rFonts w:ascii="Times New Roman" w:hAnsi="Times New Roman"/>
          <w:sz w:val="24"/>
          <w:szCs w:val="24"/>
        </w:rPr>
        <w:t xml:space="preserve"> shell, but those with long UNIX backgrounds with other shells may want to override the default.</w:t>
      </w:r>
    </w:p>
    <w:p w:rsidR="00410946" w:rsidRPr="00ED41A6" w:rsidRDefault="00410946" w:rsidP="008036C0">
      <w:pPr>
        <w:tabs>
          <w:tab w:val="left" w:pos="8725"/>
        </w:tabs>
        <w:snapToGrid w:val="0"/>
        <w:spacing w:line="360" w:lineRule="auto"/>
        <w:jc w:val="both"/>
        <w:rPr>
          <w:rFonts w:ascii="Times New Roman" w:hAnsi="Times New Roman" w:cs="Times New Roman"/>
          <w:sz w:val="24"/>
          <w:szCs w:val="24"/>
        </w:rPr>
      </w:pPr>
      <w:r w:rsidRPr="00ED41A6">
        <w:rPr>
          <w:rFonts w:ascii="Times New Roman" w:hAnsi="Times New Roman" w:cs="Times New Roman"/>
          <w:b/>
          <w:bCs/>
          <w:sz w:val="24"/>
          <w:szCs w:val="24"/>
        </w:rPr>
        <w:t>b) Syntax</w:t>
      </w:r>
    </w:p>
    <w:p w:rsidR="00410946" w:rsidRPr="00ED41A6" w:rsidRDefault="00410946" w:rsidP="008036C0">
      <w:pPr>
        <w:pStyle w:val="BodyText"/>
        <w:tabs>
          <w:tab w:val="left" w:pos="8725"/>
        </w:tabs>
        <w:snapToGrid w:val="0"/>
        <w:spacing w:after="0" w:line="360" w:lineRule="auto"/>
        <w:jc w:val="both"/>
        <w:rPr>
          <w:rFonts w:ascii="Times New Roman" w:hAnsi="Times New Roman"/>
          <w:sz w:val="24"/>
          <w:szCs w:val="24"/>
        </w:rPr>
      </w:pPr>
      <w:r w:rsidRPr="00ED41A6">
        <w:rPr>
          <w:rFonts w:ascii="Times New Roman" w:hAnsi="Times New Roman"/>
          <w:sz w:val="24"/>
          <w:szCs w:val="24"/>
        </w:rPr>
        <w:t xml:space="preserve">Scripts require you to follow standard language </w:t>
      </w:r>
      <w:r w:rsidRPr="00ED41A6">
        <w:rPr>
          <w:rStyle w:val="Strong"/>
          <w:rFonts w:ascii="Times New Roman" w:hAnsi="Times New Roman"/>
          <w:sz w:val="24"/>
          <w:szCs w:val="24"/>
        </w:rPr>
        <w:t>syntax</w:t>
      </w:r>
      <w:r w:rsidRPr="00ED41A6">
        <w:rPr>
          <w:rFonts w:ascii="Times New Roman" w:hAnsi="Times New Roman"/>
          <w:b/>
          <w:sz w:val="24"/>
          <w:szCs w:val="24"/>
        </w:rPr>
        <w:t>.</w:t>
      </w:r>
      <w:r w:rsidRPr="00ED41A6">
        <w:rPr>
          <w:rFonts w:ascii="Times New Roman" w:hAnsi="Times New Roman"/>
          <w:sz w:val="24"/>
          <w:szCs w:val="24"/>
        </w:rPr>
        <w:t xml:space="preserve"> Rules delineate how to define variables and how to construct and format allowed statements, etc. The table lists some special character usages within </w:t>
      </w:r>
      <w:r w:rsidRPr="00ED41A6">
        <w:rPr>
          <w:rStyle w:val="Strong"/>
          <w:rFonts w:ascii="Times New Roman" w:hAnsi="Times New Roman"/>
          <w:sz w:val="24"/>
          <w:szCs w:val="24"/>
        </w:rPr>
        <w:t>bash</w:t>
      </w:r>
      <w:r w:rsidRPr="00ED41A6">
        <w:rPr>
          <w:rFonts w:ascii="Times New Roman" w:hAnsi="Times New Roman"/>
          <w:sz w:val="24"/>
          <w:szCs w:val="24"/>
        </w:rPr>
        <w:t xml:space="preserve"> scripts:</w:t>
      </w:r>
    </w:p>
    <w:tbl>
      <w:tblPr>
        <w:tblStyle w:val="TableGrid"/>
        <w:tblW w:w="10031" w:type="dxa"/>
        <w:tblLook w:val="04A0"/>
      </w:tblPr>
      <w:tblGrid>
        <w:gridCol w:w="1668"/>
        <w:gridCol w:w="8363"/>
      </w:tblGrid>
      <w:tr w:rsidR="00410946" w:rsidRPr="00ED41A6" w:rsidTr="000B440B">
        <w:tc>
          <w:tcPr>
            <w:tcW w:w="1668" w:type="dxa"/>
            <w:shd w:val="clear" w:color="auto" w:fill="BFBFBF" w:themeFill="background1" w:themeFillShade="BF"/>
            <w:vAlign w:val="center"/>
          </w:tcPr>
          <w:p w:rsidR="00410946" w:rsidRPr="00ED41A6" w:rsidRDefault="00410946" w:rsidP="008036C0">
            <w:pPr>
              <w:pStyle w:val="TableContents"/>
              <w:spacing w:line="360" w:lineRule="auto"/>
              <w:jc w:val="both"/>
              <w:rPr>
                <w:rStyle w:val="Strong"/>
                <w:rFonts w:ascii="Times New Roman" w:hAnsi="Times New Roman" w:cs="Times New Roman"/>
              </w:rPr>
            </w:pPr>
            <w:r w:rsidRPr="00ED41A6">
              <w:rPr>
                <w:rStyle w:val="Strong"/>
                <w:rFonts w:ascii="Times New Roman" w:hAnsi="Times New Roman" w:cs="Times New Roman"/>
              </w:rPr>
              <w:t>Character</w:t>
            </w:r>
          </w:p>
        </w:tc>
        <w:tc>
          <w:tcPr>
            <w:tcW w:w="8363" w:type="dxa"/>
            <w:shd w:val="clear" w:color="auto" w:fill="BFBFBF" w:themeFill="background1" w:themeFillShade="BF"/>
            <w:vAlign w:val="center"/>
          </w:tcPr>
          <w:p w:rsidR="00410946" w:rsidRPr="00ED41A6" w:rsidRDefault="00410946" w:rsidP="008036C0">
            <w:pPr>
              <w:pStyle w:val="TableContents"/>
              <w:spacing w:line="360" w:lineRule="auto"/>
              <w:jc w:val="both"/>
              <w:rPr>
                <w:rFonts w:ascii="Times New Roman" w:hAnsi="Times New Roman" w:cs="Times New Roman"/>
              </w:rPr>
            </w:pPr>
            <w:r w:rsidRPr="00ED41A6">
              <w:rPr>
                <w:rStyle w:val="Strong"/>
                <w:rFonts w:ascii="Times New Roman" w:hAnsi="Times New Roman" w:cs="Times New Roman"/>
              </w:rPr>
              <w:t>Description</w:t>
            </w:r>
          </w:p>
        </w:tc>
      </w:tr>
      <w:tr w:rsidR="00410946" w:rsidRPr="00ED41A6" w:rsidTr="000B440B">
        <w:tc>
          <w:tcPr>
            <w:tcW w:w="1668" w:type="dxa"/>
            <w:vAlign w:val="center"/>
          </w:tcPr>
          <w:p w:rsidR="00410946" w:rsidRPr="00ED41A6" w:rsidRDefault="00410946" w:rsidP="008036C0">
            <w:pPr>
              <w:pStyle w:val="TableContents"/>
              <w:spacing w:line="360" w:lineRule="auto"/>
              <w:jc w:val="both"/>
              <w:rPr>
                <w:rFonts w:ascii="Times New Roman" w:hAnsi="Times New Roman" w:cs="Times New Roman"/>
              </w:rPr>
            </w:pPr>
            <w:r w:rsidRPr="00ED41A6">
              <w:rPr>
                <w:rFonts w:ascii="Times New Roman" w:hAnsi="Times New Roman" w:cs="Times New Roman"/>
              </w:rPr>
              <w:t>#</w:t>
            </w:r>
          </w:p>
        </w:tc>
        <w:tc>
          <w:tcPr>
            <w:tcW w:w="8363" w:type="dxa"/>
            <w:vAlign w:val="center"/>
          </w:tcPr>
          <w:p w:rsidR="00410946" w:rsidRPr="00ED41A6" w:rsidRDefault="00410946" w:rsidP="008036C0">
            <w:pPr>
              <w:pStyle w:val="TableContents"/>
              <w:spacing w:line="360" w:lineRule="auto"/>
              <w:jc w:val="both"/>
              <w:rPr>
                <w:rFonts w:ascii="Times New Roman" w:hAnsi="Times New Roman" w:cs="Times New Roman"/>
              </w:rPr>
            </w:pPr>
            <w:r w:rsidRPr="00ED41A6">
              <w:rPr>
                <w:rFonts w:ascii="Times New Roman" w:hAnsi="Times New Roman" w:cs="Times New Roman"/>
              </w:rPr>
              <w:t xml:space="preserve">Used to add a comment, </w:t>
            </w:r>
            <w:r w:rsidRPr="00ED41A6">
              <w:rPr>
                <w:rStyle w:val="Strong"/>
                <w:rFonts w:ascii="Times New Roman" w:hAnsi="Times New Roman" w:cs="Times New Roman"/>
              </w:rPr>
              <w:t>except</w:t>
            </w:r>
            <w:r w:rsidRPr="00ED41A6">
              <w:rPr>
                <w:rFonts w:ascii="Times New Roman" w:hAnsi="Times New Roman" w:cs="Times New Roman"/>
              </w:rPr>
              <w:t xml:space="preserve"> when used as \#, or as #! when starting a script</w:t>
            </w:r>
          </w:p>
        </w:tc>
      </w:tr>
      <w:tr w:rsidR="00410946" w:rsidRPr="00ED41A6" w:rsidTr="000B440B">
        <w:tc>
          <w:tcPr>
            <w:tcW w:w="1668" w:type="dxa"/>
            <w:vAlign w:val="center"/>
          </w:tcPr>
          <w:p w:rsidR="00410946" w:rsidRPr="00ED41A6" w:rsidRDefault="00410946" w:rsidP="008036C0">
            <w:pPr>
              <w:pStyle w:val="TableContents"/>
              <w:spacing w:line="360" w:lineRule="auto"/>
              <w:jc w:val="both"/>
              <w:rPr>
                <w:rFonts w:ascii="Times New Roman" w:hAnsi="Times New Roman" w:cs="Times New Roman"/>
              </w:rPr>
            </w:pPr>
            <w:r w:rsidRPr="00ED41A6">
              <w:rPr>
                <w:rFonts w:ascii="Times New Roman" w:hAnsi="Times New Roman" w:cs="Times New Roman"/>
              </w:rPr>
              <w:t>\</w:t>
            </w:r>
          </w:p>
        </w:tc>
        <w:tc>
          <w:tcPr>
            <w:tcW w:w="8363" w:type="dxa"/>
            <w:vAlign w:val="center"/>
          </w:tcPr>
          <w:p w:rsidR="00410946" w:rsidRPr="00ED41A6" w:rsidRDefault="00410946" w:rsidP="008036C0">
            <w:pPr>
              <w:pStyle w:val="TableContents"/>
              <w:spacing w:line="360" w:lineRule="auto"/>
              <w:jc w:val="both"/>
              <w:rPr>
                <w:rFonts w:ascii="Times New Roman" w:hAnsi="Times New Roman" w:cs="Times New Roman"/>
              </w:rPr>
            </w:pPr>
            <w:r w:rsidRPr="00ED41A6">
              <w:rPr>
                <w:rFonts w:ascii="Times New Roman" w:hAnsi="Times New Roman" w:cs="Times New Roman"/>
              </w:rPr>
              <w:t>Used at the end of a line to indicate continuation on to the next line</w:t>
            </w:r>
          </w:p>
        </w:tc>
      </w:tr>
      <w:tr w:rsidR="00410946" w:rsidRPr="00ED41A6" w:rsidTr="000B440B">
        <w:tc>
          <w:tcPr>
            <w:tcW w:w="1668" w:type="dxa"/>
            <w:vAlign w:val="center"/>
          </w:tcPr>
          <w:p w:rsidR="00410946" w:rsidRPr="00ED41A6" w:rsidRDefault="00410946" w:rsidP="008036C0">
            <w:pPr>
              <w:pStyle w:val="TableContents"/>
              <w:spacing w:line="360" w:lineRule="auto"/>
              <w:jc w:val="both"/>
              <w:rPr>
                <w:rFonts w:ascii="Times New Roman" w:hAnsi="Times New Roman" w:cs="Times New Roman"/>
              </w:rPr>
            </w:pPr>
            <w:r w:rsidRPr="00ED41A6">
              <w:rPr>
                <w:rFonts w:ascii="Times New Roman" w:hAnsi="Times New Roman" w:cs="Times New Roman"/>
              </w:rPr>
              <w:t>;</w:t>
            </w:r>
          </w:p>
        </w:tc>
        <w:tc>
          <w:tcPr>
            <w:tcW w:w="8363" w:type="dxa"/>
            <w:vAlign w:val="center"/>
          </w:tcPr>
          <w:p w:rsidR="00410946" w:rsidRPr="00ED41A6" w:rsidRDefault="00410946" w:rsidP="008036C0">
            <w:pPr>
              <w:pStyle w:val="TableContents"/>
              <w:spacing w:line="360" w:lineRule="auto"/>
              <w:jc w:val="both"/>
              <w:rPr>
                <w:rFonts w:ascii="Times New Roman" w:hAnsi="Times New Roman" w:cs="Times New Roman"/>
              </w:rPr>
            </w:pPr>
            <w:r w:rsidRPr="00ED41A6">
              <w:rPr>
                <w:rFonts w:ascii="Times New Roman" w:hAnsi="Times New Roman" w:cs="Times New Roman"/>
              </w:rPr>
              <w:t>Used to interpret what follows as a new command</w:t>
            </w:r>
          </w:p>
        </w:tc>
      </w:tr>
      <w:tr w:rsidR="00410946" w:rsidRPr="00ED41A6" w:rsidTr="000B440B">
        <w:tc>
          <w:tcPr>
            <w:tcW w:w="1668" w:type="dxa"/>
            <w:vAlign w:val="center"/>
          </w:tcPr>
          <w:p w:rsidR="00410946" w:rsidRPr="00ED41A6" w:rsidRDefault="00410946" w:rsidP="008036C0">
            <w:pPr>
              <w:pStyle w:val="TableContents"/>
              <w:spacing w:line="360" w:lineRule="auto"/>
              <w:jc w:val="both"/>
              <w:rPr>
                <w:rFonts w:ascii="Times New Roman" w:hAnsi="Times New Roman" w:cs="Times New Roman"/>
              </w:rPr>
            </w:pPr>
            <w:r w:rsidRPr="00ED41A6">
              <w:rPr>
                <w:rFonts w:ascii="Times New Roman" w:hAnsi="Times New Roman" w:cs="Times New Roman"/>
              </w:rPr>
              <w:t>$</w:t>
            </w:r>
          </w:p>
        </w:tc>
        <w:tc>
          <w:tcPr>
            <w:tcW w:w="8363" w:type="dxa"/>
            <w:vAlign w:val="center"/>
          </w:tcPr>
          <w:p w:rsidR="00410946" w:rsidRPr="00ED41A6" w:rsidRDefault="00410946" w:rsidP="008036C0">
            <w:pPr>
              <w:pStyle w:val="TableContents"/>
              <w:spacing w:line="360" w:lineRule="auto"/>
              <w:jc w:val="both"/>
              <w:rPr>
                <w:rFonts w:ascii="Times New Roman" w:hAnsi="Times New Roman" w:cs="Times New Roman"/>
              </w:rPr>
            </w:pPr>
            <w:r w:rsidRPr="00ED41A6">
              <w:rPr>
                <w:rFonts w:ascii="Times New Roman" w:hAnsi="Times New Roman" w:cs="Times New Roman"/>
              </w:rPr>
              <w:t>Indicates what follows is a variable</w:t>
            </w:r>
          </w:p>
        </w:tc>
      </w:tr>
    </w:tbl>
    <w:p w:rsidR="00410946" w:rsidRPr="00ED41A6" w:rsidRDefault="00410946" w:rsidP="008036C0">
      <w:pPr>
        <w:pStyle w:val="BodyText"/>
        <w:spacing w:after="0" w:line="360" w:lineRule="auto"/>
        <w:jc w:val="both"/>
        <w:rPr>
          <w:rFonts w:ascii="Times New Roman" w:hAnsi="Times New Roman"/>
          <w:sz w:val="24"/>
          <w:szCs w:val="24"/>
        </w:rPr>
      </w:pPr>
      <w:r w:rsidRPr="00ED41A6">
        <w:rPr>
          <w:rFonts w:ascii="Times New Roman" w:hAnsi="Times New Roman"/>
          <w:sz w:val="24"/>
          <w:szCs w:val="24"/>
        </w:rPr>
        <w:lastRenderedPageBreak/>
        <w:t>Note that when # is inserted at the beginning of a line of commentary, the whole line is ignored.</w:t>
      </w:r>
    </w:p>
    <w:p w:rsidR="00410946" w:rsidRPr="00ED41A6" w:rsidRDefault="00410946" w:rsidP="008036C0">
      <w:pPr>
        <w:pStyle w:val="BodyText"/>
        <w:spacing w:after="0" w:line="360" w:lineRule="auto"/>
        <w:jc w:val="both"/>
        <w:rPr>
          <w:rFonts w:ascii="Times New Roman" w:hAnsi="Times New Roman"/>
          <w:sz w:val="24"/>
          <w:szCs w:val="24"/>
        </w:rPr>
      </w:pPr>
      <w:r w:rsidRPr="00ED41A6">
        <w:rPr>
          <w:rFonts w:ascii="Times New Roman" w:hAnsi="Times New Roman"/>
          <w:sz w:val="24"/>
          <w:szCs w:val="24"/>
        </w:rPr>
        <w:t xml:space="preserve"># </w:t>
      </w:r>
      <w:proofErr w:type="gramStart"/>
      <w:r w:rsidRPr="00ED41A6">
        <w:rPr>
          <w:rFonts w:ascii="Times New Roman" w:hAnsi="Times New Roman"/>
          <w:sz w:val="24"/>
          <w:szCs w:val="24"/>
        </w:rPr>
        <w:t>This</w:t>
      </w:r>
      <w:proofErr w:type="gramEnd"/>
      <w:r w:rsidRPr="00ED41A6">
        <w:rPr>
          <w:rFonts w:ascii="Times New Roman" w:hAnsi="Times New Roman"/>
          <w:sz w:val="24"/>
          <w:szCs w:val="24"/>
        </w:rPr>
        <w:t xml:space="preserve"> line will not get executed.</w:t>
      </w:r>
    </w:p>
    <w:p w:rsidR="008C364F" w:rsidRPr="00ED41A6" w:rsidRDefault="008C364F" w:rsidP="008036C0">
      <w:pPr>
        <w:pBdr>
          <w:bottom w:val="dashed" w:sz="6" w:space="0" w:color="DDDDDD"/>
        </w:pBdr>
        <w:shd w:val="clear" w:color="auto" w:fill="FFFFFF"/>
        <w:spacing w:after="210" w:line="312" w:lineRule="atLeast"/>
        <w:ind w:left="720" w:hanging="720"/>
        <w:jc w:val="both"/>
        <w:textAlignment w:val="baseline"/>
        <w:outlineLvl w:val="4"/>
        <w:rPr>
          <w:rFonts w:ascii="Times New Roman" w:eastAsia="Times New Roman" w:hAnsi="Times New Roman" w:cs="Times New Roman"/>
          <w:b/>
          <w:sz w:val="24"/>
          <w:szCs w:val="24"/>
        </w:rPr>
      </w:pPr>
      <w:r w:rsidRPr="00ED41A6">
        <w:rPr>
          <w:rFonts w:ascii="Times New Roman" w:eastAsia="Times New Roman" w:hAnsi="Times New Roman" w:cs="Times New Roman"/>
          <w:b/>
          <w:sz w:val="24"/>
          <w:szCs w:val="24"/>
        </w:rPr>
        <w:t>Writing your First Script</w:t>
      </w:r>
    </w:p>
    <w:p w:rsidR="008C364F" w:rsidRPr="00ED41A6" w:rsidRDefault="008C364F" w:rsidP="008036C0">
      <w:pPr>
        <w:pBdr>
          <w:bottom w:val="dashed" w:sz="6" w:space="0" w:color="DDDDDD"/>
        </w:pBdr>
        <w:shd w:val="clear" w:color="auto" w:fill="FFFFFF"/>
        <w:spacing w:after="0" w:line="312" w:lineRule="atLeast"/>
        <w:ind w:left="720" w:hanging="720"/>
        <w:jc w:val="both"/>
        <w:textAlignment w:val="baseline"/>
        <w:outlineLvl w:val="4"/>
        <w:rPr>
          <w:rFonts w:ascii="Times New Roman" w:eastAsia="Times New Roman" w:hAnsi="Times New Roman" w:cs="Times New Roman"/>
          <w:b/>
          <w:sz w:val="24"/>
          <w:szCs w:val="24"/>
        </w:rPr>
      </w:pPr>
      <w:proofErr w:type="gramStart"/>
      <w:r w:rsidRPr="00ED41A6">
        <w:rPr>
          <w:rFonts w:ascii="Times New Roman" w:eastAsia="Times New Roman" w:hAnsi="Times New Roman" w:cs="Times New Roman"/>
          <w:b/>
          <w:sz w:val="24"/>
          <w:szCs w:val="24"/>
        </w:rPr>
        <w:t>#!/</w:t>
      </w:r>
      <w:proofErr w:type="gramEnd"/>
      <w:r w:rsidRPr="00ED41A6">
        <w:rPr>
          <w:rFonts w:ascii="Times New Roman" w:eastAsia="Times New Roman" w:hAnsi="Times New Roman" w:cs="Times New Roman"/>
          <w:b/>
          <w:sz w:val="24"/>
          <w:szCs w:val="24"/>
        </w:rPr>
        <w:t>bin/bash</w:t>
      </w:r>
    </w:p>
    <w:p w:rsidR="008C364F" w:rsidRPr="00ED41A6" w:rsidRDefault="008C364F" w:rsidP="008036C0">
      <w:pPr>
        <w:pBdr>
          <w:bottom w:val="dashed" w:sz="6" w:space="0" w:color="DDDDDD"/>
        </w:pBdr>
        <w:shd w:val="clear" w:color="auto" w:fill="FFFFFF"/>
        <w:spacing w:after="0" w:line="312" w:lineRule="atLeast"/>
        <w:ind w:left="720" w:hanging="720"/>
        <w:jc w:val="both"/>
        <w:textAlignment w:val="baseline"/>
        <w:outlineLvl w:val="4"/>
        <w:rPr>
          <w:rFonts w:ascii="Times New Roman" w:eastAsia="Times New Roman" w:hAnsi="Times New Roman" w:cs="Times New Roman"/>
          <w:b/>
          <w:sz w:val="24"/>
          <w:szCs w:val="24"/>
        </w:rPr>
      </w:pPr>
      <w:r w:rsidRPr="00ED41A6">
        <w:rPr>
          <w:rFonts w:ascii="Times New Roman" w:eastAsia="Times New Roman" w:hAnsi="Times New Roman" w:cs="Times New Roman"/>
          <w:b/>
          <w:sz w:val="24"/>
          <w:szCs w:val="24"/>
        </w:rPr>
        <w:t xml:space="preserve"># </w:t>
      </w:r>
      <w:proofErr w:type="gramStart"/>
      <w:r w:rsidRPr="00ED41A6">
        <w:rPr>
          <w:rFonts w:ascii="Times New Roman" w:eastAsia="Times New Roman" w:hAnsi="Times New Roman" w:cs="Times New Roman"/>
          <w:b/>
          <w:sz w:val="24"/>
          <w:szCs w:val="24"/>
        </w:rPr>
        <w:t>My</w:t>
      </w:r>
      <w:proofErr w:type="gramEnd"/>
      <w:r w:rsidRPr="00ED41A6">
        <w:rPr>
          <w:rFonts w:ascii="Times New Roman" w:eastAsia="Times New Roman" w:hAnsi="Times New Roman" w:cs="Times New Roman"/>
          <w:b/>
          <w:sz w:val="24"/>
          <w:szCs w:val="24"/>
        </w:rPr>
        <w:t xml:space="preserve"> first script</w:t>
      </w:r>
    </w:p>
    <w:p w:rsidR="008C364F" w:rsidRPr="00ED41A6" w:rsidRDefault="008C364F" w:rsidP="008036C0">
      <w:pPr>
        <w:pBdr>
          <w:bottom w:val="dashed" w:sz="6" w:space="0" w:color="DDDDDD"/>
        </w:pBdr>
        <w:shd w:val="clear" w:color="auto" w:fill="FFFFFF"/>
        <w:spacing w:after="0" w:line="312" w:lineRule="atLeast"/>
        <w:ind w:left="720" w:hanging="720"/>
        <w:jc w:val="both"/>
        <w:textAlignment w:val="baseline"/>
        <w:outlineLvl w:val="4"/>
        <w:rPr>
          <w:rFonts w:ascii="Times New Roman" w:eastAsia="Times New Roman" w:hAnsi="Times New Roman" w:cs="Times New Roman"/>
          <w:b/>
          <w:sz w:val="24"/>
          <w:szCs w:val="24"/>
        </w:rPr>
      </w:pPr>
      <w:proofErr w:type="gramStart"/>
      <w:r w:rsidRPr="00ED41A6">
        <w:rPr>
          <w:rFonts w:ascii="Times New Roman" w:eastAsia="Times New Roman" w:hAnsi="Times New Roman" w:cs="Times New Roman"/>
          <w:b/>
          <w:sz w:val="24"/>
          <w:szCs w:val="24"/>
        </w:rPr>
        <w:t>echo</w:t>
      </w:r>
      <w:proofErr w:type="gramEnd"/>
      <w:r w:rsidRPr="00ED41A6">
        <w:rPr>
          <w:rFonts w:ascii="Times New Roman" w:eastAsia="Times New Roman" w:hAnsi="Times New Roman" w:cs="Times New Roman"/>
          <w:b/>
          <w:sz w:val="24"/>
          <w:szCs w:val="24"/>
        </w:rPr>
        <w:t xml:space="preserve"> "Hello World!"</w:t>
      </w:r>
    </w:p>
    <w:p w:rsidR="005859D0" w:rsidRPr="00ED41A6" w:rsidRDefault="005859D0" w:rsidP="008036C0">
      <w:pPr>
        <w:pBdr>
          <w:bottom w:val="dashed" w:sz="6" w:space="0" w:color="DDDDDD"/>
        </w:pBdr>
        <w:shd w:val="clear" w:color="auto" w:fill="FFFFFF"/>
        <w:spacing w:after="0" w:line="312" w:lineRule="atLeast"/>
        <w:ind w:left="720" w:hanging="720"/>
        <w:jc w:val="both"/>
        <w:textAlignment w:val="baseline"/>
        <w:outlineLvl w:val="4"/>
        <w:rPr>
          <w:rFonts w:ascii="Times New Roman" w:eastAsia="Times New Roman" w:hAnsi="Times New Roman" w:cs="Times New Roman"/>
          <w:b/>
          <w:sz w:val="24"/>
          <w:szCs w:val="24"/>
        </w:rPr>
      </w:pPr>
    </w:p>
    <w:p w:rsidR="008C364F" w:rsidRPr="00ED41A6" w:rsidRDefault="008C364F" w:rsidP="008036C0">
      <w:pPr>
        <w:pBdr>
          <w:bottom w:val="dashed" w:sz="6" w:space="0" w:color="DDDDDD"/>
        </w:pBdr>
        <w:shd w:val="clear" w:color="auto" w:fill="FFFFFF"/>
        <w:spacing w:after="210" w:line="312" w:lineRule="atLeast"/>
        <w:ind w:left="720" w:hanging="720"/>
        <w:jc w:val="both"/>
        <w:textAlignment w:val="baseline"/>
        <w:outlineLvl w:val="4"/>
        <w:rPr>
          <w:rFonts w:ascii="Times New Roman" w:eastAsia="Times New Roman" w:hAnsi="Times New Roman" w:cs="Times New Roman"/>
          <w:b/>
          <w:sz w:val="24"/>
          <w:szCs w:val="24"/>
        </w:rPr>
      </w:pPr>
      <w:r w:rsidRPr="00ED41A6">
        <w:rPr>
          <w:rFonts w:ascii="Times New Roman" w:eastAsia="Times New Roman" w:hAnsi="Times New Roman" w:cs="Times New Roman"/>
          <w:b/>
          <w:sz w:val="24"/>
          <w:szCs w:val="24"/>
        </w:rPr>
        <w:t>Writing your Second</w:t>
      </w:r>
      <w:r w:rsidR="005859D0" w:rsidRPr="00ED41A6">
        <w:rPr>
          <w:rFonts w:ascii="Times New Roman" w:hAnsi="Times New Roman" w:cs="Times New Roman"/>
          <w:sz w:val="24"/>
          <w:szCs w:val="24"/>
        </w:rPr>
        <w:t xml:space="preserve"> </w:t>
      </w:r>
      <w:r w:rsidR="005859D0" w:rsidRPr="00ED41A6">
        <w:rPr>
          <w:rFonts w:ascii="Times New Roman" w:eastAsia="Times New Roman" w:hAnsi="Times New Roman" w:cs="Times New Roman"/>
          <w:b/>
          <w:sz w:val="24"/>
          <w:szCs w:val="24"/>
        </w:rPr>
        <w:t>Script</w:t>
      </w:r>
    </w:p>
    <w:p w:rsidR="008C364F" w:rsidRPr="00ED41A6" w:rsidRDefault="008C364F" w:rsidP="008036C0">
      <w:pPr>
        <w:pBdr>
          <w:bottom w:val="dashed" w:sz="6" w:space="0" w:color="DDDDDD"/>
        </w:pBdr>
        <w:shd w:val="clear" w:color="auto" w:fill="FFFFFF"/>
        <w:spacing w:after="0" w:line="312" w:lineRule="atLeast"/>
        <w:ind w:left="720" w:hanging="720"/>
        <w:jc w:val="both"/>
        <w:textAlignment w:val="baseline"/>
        <w:outlineLvl w:val="4"/>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 /bin/bash</w:t>
      </w:r>
    </w:p>
    <w:p w:rsidR="008C364F" w:rsidRPr="00ED41A6" w:rsidRDefault="008C364F" w:rsidP="008036C0">
      <w:pPr>
        <w:pBdr>
          <w:bottom w:val="dashed" w:sz="6" w:space="0" w:color="DDDDDD"/>
        </w:pBdr>
        <w:shd w:val="clear" w:color="auto" w:fill="FFFFFF"/>
        <w:spacing w:after="0" w:line="312" w:lineRule="atLeast"/>
        <w:ind w:left="720" w:hanging="720"/>
        <w:jc w:val="both"/>
        <w:textAlignment w:val="baseline"/>
        <w:outlineLvl w:val="4"/>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echo</w:t>
      </w:r>
      <w:proofErr w:type="gramEnd"/>
      <w:r w:rsidRPr="00ED41A6">
        <w:rPr>
          <w:rFonts w:ascii="Times New Roman" w:eastAsia="Times New Roman" w:hAnsi="Times New Roman" w:cs="Times New Roman"/>
          <w:sz w:val="24"/>
          <w:szCs w:val="24"/>
        </w:rPr>
        <w:t xml:space="preserve"> "Hello $USER"</w:t>
      </w:r>
    </w:p>
    <w:p w:rsidR="008C364F" w:rsidRPr="00ED41A6" w:rsidRDefault="008C364F" w:rsidP="008036C0">
      <w:pPr>
        <w:pBdr>
          <w:bottom w:val="dashed" w:sz="6" w:space="0" w:color="DDDDDD"/>
        </w:pBdr>
        <w:shd w:val="clear" w:color="auto" w:fill="FFFFFF"/>
        <w:spacing w:after="0" w:line="312" w:lineRule="atLeast"/>
        <w:ind w:left="720" w:hanging="720"/>
        <w:jc w:val="both"/>
        <w:textAlignment w:val="baseline"/>
        <w:outlineLvl w:val="4"/>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echo</w:t>
      </w:r>
      <w:proofErr w:type="gramEnd"/>
      <w:r w:rsidRPr="00ED41A6">
        <w:rPr>
          <w:rFonts w:ascii="Times New Roman" w:eastAsia="Times New Roman" w:hAnsi="Times New Roman" w:cs="Times New Roman"/>
          <w:sz w:val="24"/>
          <w:szCs w:val="24"/>
        </w:rPr>
        <w:t xml:space="preserve"> "Hey </w:t>
      </w:r>
      <w:proofErr w:type="spellStart"/>
      <w:r w:rsidRPr="00ED41A6">
        <w:rPr>
          <w:rFonts w:ascii="Times New Roman" w:eastAsia="Times New Roman" w:hAnsi="Times New Roman" w:cs="Times New Roman"/>
          <w:sz w:val="24"/>
          <w:szCs w:val="24"/>
        </w:rPr>
        <w:t>i</w:t>
      </w:r>
      <w:proofErr w:type="spellEnd"/>
      <w:r w:rsidRPr="00ED41A6">
        <w:rPr>
          <w:rFonts w:ascii="Times New Roman" w:eastAsia="Times New Roman" w:hAnsi="Times New Roman" w:cs="Times New Roman"/>
          <w:sz w:val="24"/>
          <w:szCs w:val="24"/>
        </w:rPr>
        <w:t xml:space="preserve"> am" $USER "and will be telling you about the current processes"</w:t>
      </w:r>
    </w:p>
    <w:p w:rsidR="008C364F" w:rsidRPr="00ED41A6" w:rsidRDefault="008C364F" w:rsidP="008036C0">
      <w:pPr>
        <w:pBdr>
          <w:bottom w:val="dashed" w:sz="6" w:space="0" w:color="DDDDDD"/>
        </w:pBdr>
        <w:shd w:val="clear" w:color="auto" w:fill="FFFFFF"/>
        <w:spacing w:after="0" w:line="312" w:lineRule="atLeast"/>
        <w:ind w:left="720" w:hanging="720"/>
        <w:jc w:val="both"/>
        <w:textAlignment w:val="baseline"/>
        <w:outlineLvl w:val="4"/>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echo</w:t>
      </w:r>
      <w:proofErr w:type="gramEnd"/>
      <w:r w:rsidRPr="00ED41A6">
        <w:rPr>
          <w:rFonts w:ascii="Times New Roman" w:eastAsia="Times New Roman" w:hAnsi="Times New Roman" w:cs="Times New Roman"/>
          <w:sz w:val="24"/>
          <w:szCs w:val="24"/>
        </w:rPr>
        <w:t xml:space="preserve"> "Running processes List"</w:t>
      </w:r>
    </w:p>
    <w:p w:rsidR="008C364F" w:rsidRPr="00ED41A6" w:rsidRDefault="008C364F" w:rsidP="008036C0">
      <w:pPr>
        <w:pBdr>
          <w:bottom w:val="dashed" w:sz="6" w:space="0" w:color="DDDDDD"/>
        </w:pBdr>
        <w:shd w:val="clear" w:color="auto" w:fill="FFFFFF"/>
        <w:spacing w:after="0" w:line="312" w:lineRule="atLeast"/>
        <w:ind w:left="720" w:hanging="720"/>
        <w:jc w:val="both"/>
        <w:textAlignment w:val="baseline"/>
        <w:outlineLvl w:val="4"/>
        <w:rPr>
          <w:rFonts w:ascii="Times New Roman" w:eastAsia="Times New Roman" w:hAnsi="Times New Roman" w:cs="Times New Roman"/>
          <w:sz w:val="24"/>
          <w:szCs w:val="24"/>
        </w:rPr>
      </w:pPr>
      <w:proofErr w:type="spellStart"/>
      <w:proofErr w:type="gramStart"/>
      <w:r w:rsidRPr="00ED41A6">
        <w:rPr>
          <w:rFonts w:ascii="Times New Roman" w:eastAsia="Times New Roman" w:hAnsi="Times New Roman" w:cs="Times New Roman"/>
          <w:sz w:val="24"/>
          <w:szCs w:val="24"/>
        </w:rPr>
        <w:t>ps</w:t>
      </w:r>
      <w:proofErr w:type="spellEnd"/>
      <w:proofErr w:type="gramEnd"/>
    </w:p>
    <w:p w:rsidR="008C364F" w:rsidRPr="00ED41A6" w:rsidRDefault="008C364F" w:rsidP="008036C0">
      <w:pPr>
        <w:pBdr>
          <w:bottom w:val="dashed" w:sz="6" w:space="0" w:color="DDDDDD"/>
        </w:pBdr>
        <w:shd w:val="clear" w:color="auto" w:fill="FFFFFF"/>
        <w:spacing w:after="0" w:line="312" w:lineRule="atLeast"/>
        <w:ind w:left="720" w:hanging="720"/>
        <w:jc w:val="both"/>
        <w:textAlignment w:val="baseline"/>
        <w:outlineLvl w:val="4"/>
        <w:rPr>
          <w:rFonts w:ascii="Times New Roman" w:eastAsia="Times New Roman" w:hAnsi="Times New Roman" w:cs="Times New Roman"/>
          <w:sz w:val="24"/>
          <w:szCs w:val="24"/>
        </w:rPr>
      </w:pPr>
    </w:p>
    <w:p w:rsidR="004E588A" w:rsidRPr="00ED41A6" w:rsidRDefault="004E588A" w:rsidP="004E588A">
      <w:pPr>
        <w:pStyle w:val="NormalWeb"/>
        <w:shd w:val="clear" w:color="auto" w:fill="FFFFFF"/>
        <w:spacing w:before="0" w:beforeAutospacing="0" w:after="240" w:afterAutospacing="0"/>
        <w:ind w:left="720" w:hanging="720"/>
        <w:jc w:val="both"/>
        <w:textAlignment w:val="baseline"/>
        <w:rPr>
          <w:b/>
        </w:rPr>
      </w:pPr>
      <w:r w:rsidRPr="00ED41A6">
        <w:rPr>
          <w:b/>
        </w:rPr>
        <w:t>Taking user’s Input using Read command</w:t>
      </w:r>
    </w:p>
    <w:p w:rsidR="004E588A" w:rsidRPr="00ED41A6" w:rsidRDefault="004E588A" w:rsidP="004E588A">
      <w:pPr>
        <w:pStyle w:val="NormalWeb"/>
        <w:shd w:val="clear" w:color="auto" w:fill="FFFFFF"/>
        <w:spacing w:before="0" w:beforeAutospacing="0" w:after="240" w:afterAutospacing="0"/>
        <w:ind w:left="720" w:hanging="720"/>
        <w:jc w:val="both"/>
        <w:textAlignment w:val="baseline"/>
      </w:pPr>
      <w:r w:rsidRPr="00ED41A6">
        <w:t xml:space="preserve">Up until now, we were using </w:t>
      </w:r>
      <w:proofErr w:type="gramStart"/>
      <w:r w:rsidRPr="00ED41A6">
        <w:t>variables that has</w:t>
      </w:r>
      <w:proofErr w:type="gramEnd"/>
      <w:r w:rsidRPr="00ED41A6">
        <w:t xml:space="preserve"> values assigned into the script itself. But what if we want to use different values for our variables every-time we are running our script. For ex, when we are doing </w:t>
      </w:r>
      <w:proofErr w:type="spellStart"/>
      <w:r w:rsidRPr="00ED41A6">
        <w:t>arithemetic</w:t>
      </w:r>
      <w:proofErr w:type="spellEnd"/>
      <w:r w:rsidRPr="00ED41A6">
        <w:t xml:space="preserve"> operation or when we have created a script to take backup of files &amp; want to define which files needs to be backed up.</w:t>
      </w:r>
    </w:p>
    <w:p w:rsidR="004E588A" w:rsidRPr="00ED41A6" w:rsidRDefault="004E588A" w:rsidP="004E588A">
      <w:pPr>
        <w:pStyle w:val="NormalWeb"/>
        <w:shd w:val="clear" w:color="auto" w:fill="FFFFFF"/>
        <w:spacing w:before="0" w:beforeAutospacing="0" w:after="0" w:afterAutospacing="0"/>
        <w:ind w:left="720" w:hanging="720"/>
        <w:jc w:val="both"/>
        <w:textAlignment w:val="baseline"/>
      </w:pPr>
      <w:r w:rsidRPr="00ED41A6">
        <w:t>We can take user’s input as values for our variables by using </w:t>
      </w:r>
      <w:r w:rsidRPr="00ED41A6">
        <w:rPr>
          <w:rStyle w:val="Emphasis"/>
          <w:bdr w:val="none" w:sz="0" w:space="0" w:color="auto" w:frame="1"/>
        </w:rPr>
        <w:t>read command</w:t>
      </w:r>
      <w:r w:rsidRPr="00ED41A6">
        <w:t>.</w:t>
      </w:r>
    </w:p>
    <w:p w:rsidR="004E588A" w:rsidRPr="00ED41A6" w:rsidRDefault="004E588A" w:rsidP="004E588A">
      <w:pPr>
        <w:pStyle w:val="NormalWeb"/>
        <w:shd w:val="clear" w:color="auto" w:fill="FFFFFF"/>
        <w:spacing w:before="0" w:beforeAutospacing="0" w:after="0" w:afterAutospacing="0"/>
        <w:ind w:left="720" w:hanging="720"/>
        <w:jc w:val="both"/>
        <w:textAlignment w:val="baseline"/>
      </w:pPr>
      <w:r w:rsidRPr="00ED41A6">
        <w:t>Syntax for using </w:t>
      </w:r>
      <w:r w:rsidRPr="00ED41A6">
        <w:rPr>
          <w:rStyle w:val="Emphasis"/>
          <w:bdr w:val="none" w:sz="0" w:space="0" w:color="auto" w:frame="1"/>
        </w:rPr>
        <w:t xml:space="preserve">read </w:t>
      </w:r>
      <w:proofErr w:type="spellStart"/>
      <w:r w:rsidRPr="00ED41A6">
        <w:rPr>
          <w:rStyle w:val="Emphasis"/>
          <w:bdr w:val="none" w:sz="0" w:space="0" w:color="auto" w:frame="1"/>
        </w:rPr>
        <w:t>comamnd</w:t>
      </w:r>
      <w:proofErr w:type="spellEnd"/>
      <w:r w:rsidRPr="00ED41A6">
        <w:t> is</w:t>
      </w:r>
    </w:p>
    <w:p w:rsidR="004E588A" w:rsidRPr="00ED41A6" w:rsidRDefault="004E588A" w:rsidP="004E588A">
      <w:pPr>
        <w:pStyle w:val="NormalWeb"/>
        <w:shd w:val="clear" w:color="auto" w:fill="FFFFFF"/>
        <w:spacing w:before="0" w:beforeAutospacing="0" w:after="0" w:afterAutospacing="0"/>
        <w:ind w:left="720" w:hanging="720"/>
        <w:jc w:val="both"/>
        <w:textAlignment w:val="baseline"/>
      </w:pPr>
    </w:p>
    <w:p w:rsidR="004E588A" w:rsidRPr="00ED41A6" w:rsidRDefault="004E588A" w:rsidP="004E588A">
      <w:pPr>
        <w:pStyle w:val="NormalWeb"/>
        <w:shd w:val="clear" w:color="auto" w:fill="33363B"/>
        <w:spacing w:before="0" w:beforeAutospacing="0" w:after="0" w:afterAutospacing="0"/>
        <w:ind w:left="720" w:hanging="720"/>
        <w:jc w:val="both"/>
        <w:textAlignment w:val="baseline"/>
      </w:pPr>
      <w:proofErr w:type="gramStart"/>
      <w:r w:rsidRPr="00ED41A6">
        <w:rPr>
          <w:rStyle w:val="Strong"/>
          <w:bdr w:val="none" w:sz="0" w:space="0" w:color="auto" w:frame="1"/>
        </w:rPr>
        <w:t>read</w:t>
      </w:r>
      <w:proofErr w:type="gramEnd"/>
      <w:r w:rsidRPr="00ED41A6">
        <w:rPr>
          <w:rStyle w:val="Strong"/>
          <w:bdr w:val="none" w:sz="0" w:space="0" w:color="auto" w:frame="1"/>
        </w:rPr>
        <w:t xml:space="preserve"> </w:t>
      </w:r>
      <w:proofErr w:type="spellStart"/>
      <w:r w:rsidRPr="00ED41A6">
        <w:rPr>
          <w:rStyle w:val="Strong"/>
          <w:bdr w:val="none" w:sz="0" w:space="0" w:color="auto" w:frame="1"/>
        </w:rPr>
        <w:t>variable_name</w:t>
      </w:r>
      <w:proofErr w:type="spellEnd"/>
    </w:p>
    <w:p w:rsidR="004E588A" w:rsidRPr="00ED41A6" w:rsidRDefault="004E588A" w:rsidP="004E588A">
      <w:pPr>
        <w:pStyle w:val="NormalWeb"/>
        <w:shd w:val="clear" w:color="auto" w:fill="FFFFFF"/>
        <w:spacing w:before="0" w:beforeAutospacing="0" w:after="0" w:afterAutospacing="0"/>
        <w:ind w:left="720" w:hanging="720"/>
        <w:jc w:val="both"/>
        <w:textAlignment w:val="baseline"/>
      </w:pPr>
    </w:p>
    <w:p w:rsidR="004E588A" w:rsidRPr="00ED41A6" w:rsidRDefault="004E588A" w:rsidP="004E588A">
      <w:pPr>
        <w:pStyle w:val="NormalWeb"/>
        <w:shd w:val="clear" w:color="auto" w:fill="FFFFFF"/>
        <w:spacing w:before="0" w:beforeAutospacing="0" w:after="0" w:afterAutospacing="0"/>
        <w:ind w:left="720" w:hanging="720"/>
        <w:jc w:val="both"/>
        <w:textAlignment w:val="baseline"/>
      </w:pPr>
      <w:r w:rsidRPr="00ED41A6">
        <w:t xml:space="preserve">Example </w:t>
      </w:r>
    </w:p>
    <w:p w:rsidR="004E588A" w:rsidRPr="00ED41A6" w:rsidRDefault="004E588A" w:rsidP="004E588A">
      <w:pPr>
        <w:pStyle w:val="NormalWeb"/>
        <w:shd w:val="clear" w:color="auto" w:fill="FFFFFF"/>
        <w:spacing w:before="0" w:beforeAutospacing="0" w:after="0" w:afterAutospacing="0"/>
        <w:ind w:left="720" w:hanging="720"/>
        <w:jc w:val="both"/>
        <w:textAlignment w:val="baseline"/>
      </w:pPr>
    </w:p>
    <w:p w:rsidR="004E588A" w:rsidRPr="00ED41A6" w:rsidRDefault="004E588A" w:rsidP="004E588A">
      <w:pPr>
        <w:pStyle w:val="NormalWeb"/>
        <w:shd w:val="clear" w:color="auto" w:fill="FFFFFF"/>
        <w:spacing w:before="0" w:beforeAutospacing="0" w:after="0" w:afterAutospacing="0"/>
        <w:ind w:left="720" w:hanging="720"/>
        <w:jc w:val="both"/>
        <w:textAlignment w:val="baseline"/>
      </w:pPr>
      <w:proofErr w:type="gramStart"/>
      <w:r w:rsidRPr="00ED41A6">
        <w:t>#!/</w:t>
      </w:r>
      <w:proofErr w:type="gramEnd"/>
      <w:r w:rsidRPr="00ED41A6">
        <w:t>bin/bash</w:t>
      </w:r>
    </w:p>
    <w:p w:rsidR="004E588A" w:rsidRPr="00ED41A6" w:rsidRDefault="004E588A" w:rsidP="004E588A">
      <w:pPr>
        <w:pStyle w:val="NormalWeb"/>
        <w:shd w:val="clear" w:color="auto" w:fill="FFFFFF"/>
        <w:spacing w:before="0" w:beforeAutospacing="0" w:after="0" w:afterAutospacing="0"/>
        <w:ind w:left="720" w:hanging="720"/>
        <w:jc w:val="both"/>
        <w:textAlignment w:val="baseline"/>
      </w:pPr>
      <w:r w:rsidRPr="00ED41A6">
        <w:t xml:space="preserve"># </w:t>
      </w:r>
      <w:proofErr w:type="gramStart"/>
      <w:r w:rsidRPr="00ED41A6">
        <w:t>assigning</w:t>
      </w:r>
      <w:proofErr w:type="gramEnd"/>
      <w:r w:rsidRPr="00ED41A6">
        <w:t xml:space="preserve"> user’s input as variable’s value</w:t>
      </w:r>
    </w:p>
    <w:p w:rsidR="004E588A" w:rsidRPr="00ED41A6" w:rsidRDefault="004E588A" w:rsidP="004E588A">
      <w:pPr>
        <w:pStyle w:val="NormalWeb"/>
        <w:shd w:val="clear" w:color="auto" w:fill="FFFFFF"/>
        <w:spacing w:before="0" w:beforeAutospacing="0" w:after="0" w:afterAutospacing="0"/>
        <w:ind w:left="720" w:hanging="720"/>
        <w:jc w:val="both"/>
        <w:textAlignment w:val="baseline"/>
      </w:pPr>
      <w:proofErr w:type="gramStart"/>
      <w:r w:rsidRPr="00ED41A6">
        <w:t>echo</w:t>
      </w:r>
      <w:proofErr w:type="gramEnd"/>
      <w:r w:rsidRPr="00ED41A6">
        <w:t xml:space="preserve"> “ what is your name ?”</w:t>
      </w:r>
    </w:p>
    <w:p w:rsidR="004E588A" w:rsidRPr="00ED41A6" w:rsidRDefault="004E588A" w:rsidP="004E588A">
      <w:pPr>
        <w:pStyle w:val="NormalWeb"/>
        <w:shd w:val="clear" w:color="auto" w:fill="FFFFFF"/>
        <w:spacing w:before="0" w:beforeAutospacing="0" w:after="0" w:afterAutospacing="0"/>
        <w:ind w:left="720" w:hanging="720"/>
        <w:jc w:val="both"/>
        <w:textAlignment w:val="baseline"/>
      </w:pPr>
      <w:proofErr w:type="gramStart"/>
      <w:r w:rsidRPr="00ED41A6">
        <w:t>read</w:t>
      </w:r>
      <w:proofErr w:type="gramEnd"/>
      <w:r w:rsidRPr="00ED41A6">
        <w:t xml:space="preserve"> name</w:t>
      </w:r>
    </w:p>
    <w:p w:rsidR="004E588A" w:rsidRPr="00ED41A6" w:rsidRDefault="004E588A" w:rsidP="004E588A">
      <w:pPr>
        <w:pStyle w:val="NormalWeb"/>
        <w:shd w:val="clear" w:color="auto" w:fill="FFFFFF"/>
        <w:spacing w:before="0" w:beforeAutospacing="0" w:after="0" w:afterAutospacing="0"/>
        <w:ind w:left="720" w:hanging="720"/>
        <w:jc w:val="both"/>
        <w:textAlignment w:val="baseline"/>
      </w:pPr>
      <w:proofErr w:type="gramStart"/>
      <w:r w:rsidRPr="00ED41A6">
        <w:t>echo</w:t>
      </w:r>
      <w:proofErr w:type="gramEnd"/>
      <w:r w:rsidRPr="00ED41A6">
        <w:t xml:space="preserve"> “Welcome, $</w:t>
      </w:r>
      <w:proofErr w:type="spellStart"/>
      <w:r w:rsidRPr="00ED41A6">
        <w:t>name”Script</w:t>
      </w:r>
      <w:proofErr w:type="spellEnd"/>
    </w:p>
    <w:p w:rsidR="004E588A" w:rsidRPr="00ED41A6" w:rsidRDefault="004E588A" w:rsidP="004E588A">
      <w:pPr>
        <w:pStyle w:val="NormalWeb"/>
        <w:shd w:val="clear" w:color="auto" w:fill="FFFFFF"/>
        <w:spacing w:before="0" w:beforeAutospacing="0" w:after="0" w:afterAutospacing="0"/>
        <w:ind w:left="720" w:hanging="720"/>
        <w:jc w:val="both"/>
        <w:textAlignment w:val="baseline"/>
      </w:pPr>
    </w:p>
    <w:p w:rsidR="004E588A" w:rsidRPr="00ED41A6" w:rsidRDefault="004E588A" w:rsidP="004E588A">
      <w:pPr>
        <w:shd w:val="clear" w:color="auto" w:fill="FFFFFF"/>
        <w:spacing w:after="240" w:line="240" w:lineRule="auto"/>
        <w:ind w:left="720" w:hanging="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Also, I would like to discuss couple of options that can be used with read command</w:t>
      </w:r>
    </w:p>
    <w:p w:rsidR="004E588A" w:rsidRPr="00ED41A6" w:rsidRDefault="004E588A" w:rsidP="004E588A">
      <w:pPr>
        <w:numPr>
          <w:ilvl w:val="0"/>
          <w:numId w:val="6"/>
        </w:numPr>
        <w:shd w:val="clear" w:color="auto" w:fill="FFFFFF"/>
        <w:spacing w:after="0" w:line="240" w:lineRule="auto"/>
        <w:ind w:hanging="720"/>
        <w:jc w:val="both"/>
        <w:textAlignment w:val="baseline"/>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b/>
          <w:bCs/>
          <w:i/>
          <w:iCs/>
          <w:sz w:val="24"/>
          <w:szCs w:val="24"/>
          <w:bdr w:val="none" w:sz="0" w:space="0" w:color="auto" w:frame="1"/>
        </w:rPr>
        <w:t>read</w:t>
      </w:r>
      <w:proofErr w:type="gramEnd"/>
      <w:r w:rsidRPr="00ED41A6">
        <w:rPr>
          <w:rFonts w:ascii="Times New Roman" w:eastAsia="Times New Roman" w:hAnsi="Times New Roman" w:cs="Times New Roman"/>
          <w:b/>
          <w:bCs/>
          <w:i/>
          <w:iCs/>
          <w:sz w:val="24"/>
          <w:szCs w:val="24"/>
          <w:bdr w:val="none" w:sz="0" w:space="0" w:color="auto" w:frame="1"/>
        </w:rPr>
        <w:t xml:space="preserve"> –s </w:t>
      </w:r>
      <w:proofErr w:type="spellStart"/>
      <w:r w:rsidRPr="00ED41A6">
        <w:rPr>
          <w:rFonts w:ascii="Times New Roman" w:eastAsia="Times New Roman" w:hAnsi="Times New Roman" w:cs="Times New Roman"/>
          <w:b/>
          <w:bCs/>
          <w:i/>
          <w:iCs/>
          <w:sz w:val="24"/>
          <w:szCs w:val="24"/>
          <w:bdr w:val="none" w:sz="0" w:space="0" w:color="auto" w:frame="1"/>
        </w:rPr>
        <w:t>variable_name</w:t>
      </w:r>
      <w:proofErr w:type="spellEnd"/>
      <w:r w:rsidRPr="00ED41A6">
        <w:rPr>
          <w:rFonts w:ascii="Times New Roman" w:eastAsia="Times New Roman" w:hAnsi="Times New Roman" w:cs="Times New Roman"/>
          <w:i/>
          <w:iCs/>
          <w:sz w:val="24"/>
          <w:szCs w:val="24"/>
          <w:bdr w:val="none" w:sz="0" w:space="0" w:color="auto" w:frame="1"/>
        </w:rPr>
        <w:t> </w:t>
      </w:r>
      <w:r w:rsidRPr="00ED41A6">
        <w:rPr>
          <w:rFonts w:ascii="Times New Roman" w:eastAsia="Times New Roman" w:hAnsi="Times New Roman" w:cs="Times New Roman"/>
          <w:sz w:val="24"/>
          <w:szCs w:val="24"/>
        </w:rPr>
        <w:t xml:space="preserve">will not show value entered by user on screen. Can be used for </w:t>
      </w:r>
      <w:proofErr w:type="gramStart"/>
      <w:r w:rsidRPr="00ED41A6">
        <w:rPr>
          <w:rFonts w:ascii="Times New Roman" w:eastAsia="Times New Roman" w:hAnsi="Times New Roman" w:cs="Times New Roman"/>
          <w:sz w:val="24"/>
          <w:szCs w:val="24"/>
        </w:rPr>
        <w:t>passing  sensitive</w:t>
      </w:r>
      <w:proofErr w:type="gramEnd"/>
      <w:r w:rsidRPr="00ED41A6">
        <w:rPr>
          <w:rFonts w:ascii="Times New Roman" w:eastAsia="Times New Roman" w:hAnsi="Times New Roman" w:cs="Times New Roman"/>
          <w:sz w:val="24"/>
          <w:szCs w:val="24"/>
        </w:rPr>
        <w:t xml:space="preserve"> information like a password.</w:t>
      </w:r>
    </w:p>
    <w:p w:rsidR="004E588A" w:rsidRPr="00ED41A6" w:rsidRDefault="004E588A" w:rsidP="004E588A">
      <w:pPr>
        <w:shd w:val="clear" w:color="auto" w:fill="FFFFFF"/>
        <w:spacing w:after="0" w:line="240" w:lineRule="auto"/>
        <w:ind w:left="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S=silent</w:t>
      </w:r>
    </w:p>
    <w:p w:rsidR="004E588A" w:rsidRPr="00ED41A6" w:rsidRDefault="004E588A" w:rsidP="008036C0">
      <w:pPr>
        <w:pBdr>
          <w:bottom w:val="dashed" w:sz="6" w:space="0" w:color="DDDDDD"/>
        </w:pBdr>
        <w:shd w:val="clear" w:color="auto" w:fill="FFFFFF"/>
        <w:spacing w:after="0" w:line="312" w:lineRule="atLeast"/>
        <w:ind w:left="720" w:hanging="720"/>
        <w:jc w:val="both"/>
        <w:textAlignment w:val="baseline"/>
        <w:outlineLvl w:val="4"/>
        <w:rPr>
          <w:rFonts w:ascii="Times New Roman" w:eastAsia="Times New Roman" w:hAnsi="Times New Roman" w:cs="Times New Roman"/>
          <w:sz w:val="24"/>
          <w:szCs w:val="24"/>
        </w:rPr>
      </w:pPr>
    </w:p>
    <w:p w:rsidR="00ED41A6" w:rsidRPr="00ED41A6" w:rsidRDefault="00ED41A6" w:rsidP="008036C0">
      <w:pPr>
        <w:pBdr>
          <w:bottom w:val="dashed" w:sz="6" w:space="0" w:color="DDDDDD"/>
        </w:pBdr>
        <w:shd w:val="clear" w:color="auto" w:fill="FFFFFF"/>
        <w:spacing w:after="0" w:line="312" w:lineRule="atLeast"/>
        <w:ind w:left="720" w:hanging="720"/>
        <w:jc w:val="both"/>
        <w:textAlignment w:val="baseline"/>
        <w:outlineLvl w:val="4"/>
        <w:rPr>
          <w:rFonts w:ascii="Times New Roman" w:eastAsia="Times New Roman" w:hAnsi="Times New Roman" w:cs="Times New Roman"/>
          <w:sz w:val="24"/>
          <w:szCs w:val="24"/>
        </w:rPr>
      </w:pPr>
    </w:p>
    <w:p w:rsidR="00ED41A6" w:rsidRPr="00ED41A6" w:rsidRDefault="00ED41A6" w:rsidP="008036C0">
      <w:pPr>
        <w:pBdr>
          <w:bottom w:val="dashed" w:sz="6" w:space="0" w:color="DDDDDD"/>
        </w:pBdr>
        <w:shd w:val="clear" w:color="auto" w:fill="FFFFFF"/>
        <w:spacing w:after="0" w:line="312" w:lineRule="atLeast"/>
        <w:ind w:left="720" w:hanging="720"/>
        <w:jc w:val="both"/>
        <w:textAlignment w:val="baseline"/>
        <w:outlineLvl w:val="4"/>
        <w:rPr>
          <w:rFonts w:ascii="Times New Roman" w:eastAsia="Times New Roman" w:hAnsi="Times New Roman" w:cs="Times New Roman"/>
          <w:sz w:val="24"/>
          <w:szCs w:val="24"/>
        </w:rPr>
      </w:pPr>
    </w:p>
    <w:p w:rsidR="008C364F" w:rsidRPr="00ED41A6" w:rsidRDefault="008C364F" w:rsidP="008036C0">
      <w:pPr>
        <w:pBdr>
          <w:bottom w:val="dashed" w:sz="6" w:space="0" w:color="DDDDDD"/>
        </w:pBdr>
        <w:shd w:val="clear" w:color="auto" w:fill="FFFFFF"/>
        <w:spacing w:after="210" w:line="312" w:lineRule="atLeast"/>
        <w:ind w:left="720" w:hanging="720"/>
        <w:jc w:val="both"/>
        <w:textAlignment w:val="baseline"/>
        <w:outlineLvl w:val="4"/>
        <w:rPr>
          <w:rFonts w:ascii="Times New Roman" w:eastAsia="Times New Roman" w:hAnsi="Times New Roman" w:cs="Times New Roman"/>
          <w:b/>
          <w:sz w:val="24"/>
          <w:szCs w:val="24"/>
        </w:rPr>
      </w:pPr>
      <w:r w:rsidRPr="00ED41A6">
        <w:rPr>
          <w:rFonts w:ascii="Times New Roman" w:eastAsia="Times New Roman" w:hAnsi="Times New Roman" w:cs="Times New Roman"/>
          <w:b/>
          <w:sz w:val="24"/>
          <w:szCs w:val="24"/>
        </w:rPr>
        <w:lastRenderedPageBreak/>
        <w:t>Writing your Third Script</w:t>
      </w:r>
    </w:p>
    <w:p w:rsidR="008C364F" w:rsidRPr="00ED41A6" w:rsidRDefault="008C364F" w:rsidP="000B440B">
      <w:pPr>
        <w:shd w:val="clear" w:color="auto" w:fill="FFFFFF"/>
        <w:spacing w:after="240" w:line="240" w:lineRule="auto"/>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Moving to, write our third and last script for this article. This script acts as an interactive script. Why don’t you, yourself execute this simple yet interactive script and tell us how you felt.</w:t>
      </w:r>
    </w:p>
    <w:p w:rsidR="008C364F" w:rsidRPr="00ED41A6" w:rsidRDefault="008C364F" w:rsidP="008036C0">
      <w:pPr>
        <w:shd w:val="clear" w:color="auto" w:fill="FFFFFF"/>
        <w:spacing w:after="0" w:line="240" w:lineRule="auto"/>
        <w:ind w:left="720" w:hanging="720"/>
        <w:jc w:val="both"/>
        <w:textAlignment w:val="baseline"/>
        <w:rPr>
          <w:rFonts w:ascii="Times New Roman" w:eastAsia="Times New Roman" w:hAnsi="Times New Roman" w:cs="Times New Roman"/>
          <w:b/>
          <w:sz w:val="24"/>
          <w:szCs w:val="24"/>
        </w:rPr>
      </w:pPr>
      <w:r w:rsidRPr="00ED41A6">
        <w:rPr>
          <w:rFonts w:ascii="Times New Roman" w:eastAsia="Times New Roman" w:hAnsi="Times New Roman" w:cs="Times New Roman"/>
          <w:b/>
          <w:sz w:val="24"/>
          <w:szCs w:val="24"/>
        </w:rPr>
        <w:t>#! /bin/bash</w:t>
      </w:r>
    </w:p>
    <w:p w:rsidR="008C364F" w:rsidRPr="00ED41A6" w:rsidRDefault="008C364F" w:rsidP="008036C0">
      <w:pPr>
        <w:shd w:val="clear" w:color="auto" w:fill="FFFFFF"/>
        <w:spacing w:after="0" w:line="240" w:lineRule="auto"/>
        <w:ind w:left="720" w:hanging="720"/>
        <w:jc w:val="both"/>
        <w:textAlignment w:val="baseline"/>
        <w:rPr>
          <w:rFonts w:ascii="Times New Roman" w:eastAsia="Times New Roman" w:hAnsi="Times New Roman" w:cs="Times New Roman"/>
          <w:b/>
          <w:sz w:val="24"/>
          <w:szCs w:val="24"/>
        </w:rPr>
      </w:pPr>
      <w:proofErr w:type="gramStart"/>
      <w:r w:rsidRPr="00ED41A6">
        <w:rPr>
          <w:rFonts w:ascii="Times New Roman" w:eastAsia="Times New Roman" w:hAnsi="Times New Roman" w:cs="Times New Roman"/>
          <w:b/>
          <w:sz w:val="24"/>
          <w:szCs w:val="24"/>
        </w:rPr>
        <w:t>echo</w:t>
      </w:r>
      <w:proofErr w:type="gramEnd"/>
      <w:r w:rsidRPr="00ED41A6">
        <w:rPr>
          <w:rFonts w:ascii="Times New Roman" w:eastAsia="Times New Roman" w:hAnsi="Times New Roman" w:cs="Times New Roman"/>
          <w:b/>
          <w:sz w:val="24"/>
          <w:szCs w:val="24"/>
        </w:rPr>
        <w:t xml:space="preserve"> "Hey what's Your First Name?";</w:t>
      </w:r>
    </w:p>
    <w:p w:rsidR="008C364F" w:rsidRPr="00ED41A6" w:rsidRDefault="008C364F" w:rsidP="008036C0">
      <w:pPr>
        <w:shd w:val="clear" w:color="auto" w:fill="FFFFFF"/>
        <w:spacing w:after="0" w:line="240" w:lineRule="auto"/>
        <w:ind w:left="720" w:hanging="720"/>
        <w:jc w:val="both"/>
        <w:textAlignment w:val="baseline"/>
        <w:rPr>
          <w:rFonts w:ascii="Times New Roman" w:eastAsia="Times New Roman" w:hAnsi="Times New Roman" w:cs="Times New Roman"/>
          <w:b/>
          <w:sz w:val="24"/>
          <w:szCs w:val="24"/>
        </w:rPr>
      </w:pPr>
      <w:proofErr w:type="gramStart"/>
      <w:r w:rsidRPr="00ED41A6">
        <w:rPr>
          <w:rFonts w:ascii="Times New Roman" w:eastAsia="Times New Roman" w:hAnsi="Times New Roman" w:cs="Times New Roman"/>
          <w:b/>
          <w:sz w:val="24"/>
          <w:szCs w:val="24"/>
        </w:rPr>
        <w:t>read</w:t>
      </w:r>
      <w:proofErr w:type="gramEnd"/>
      <w:r w:rsidRPr="00ED41A6">
        <w:rPr>
          <w:rFonts w:ascii="Times New Roman" w:eastAsia="Times New Roman" w:hAnsi="Times New Roman" w:cs="Times New Roman"/>
          <w:b/>
          <w:sz w:val="24"/>
          <w:szCs w:val="24"/>
        </w:rPr>
        <w:t xml:space="preserve"> a;</w:t>
      </w:r>
    </w:p>
    <w:p w:rsidR="008C364F" w:rsidRPr="00ED41A6" w:rsidRDefault="008C364F" w:rsidP="008036C0">
      <w:pPr>
        <w:shd w:val="clear" w:color="auto" w:fill="FFFFFF"/>
        <w:spacing w:after="0" w:line="240" w:lineRule="auto"/>
        <w:ind w:left="720" w:hanging="720"/>
        <w:jc w:val="both"/>
        <w:textAlignment w:val="baseline"/>
        <w:rPr>
          <w:rFonts w:ascii="Times New Roman" w:eastAsia="Times New Roman" w:hAnsi="Times New Roman" w:cs="Times New Roman"/>
          <w:b/>
          <w:sz w:val="24"/>
          <w:szCs w:val="24"/>
        </w:rPr>
      </w:pPr>
      <w:proofErr w:type="gramStart"/>
      <w:r w:rsidRPr="00ED41A6">
        <w:rPr>
          <w:rFonts w:ascii="Times New Roman" w:eastAsia="Times New Roman" w:hAnsi="Times New Roman" w:cs="Times New Roman"/>
          <w:b/>
          <w:sz w:val="24"/>
          <w:szCs w:val="24"/>
        </w:rPr>
        <w:t>echo</w:t>
      </w:r>
      <w:proofErr w:type="gramEnd"/>
      <w:r w:rsidRPr="00ED41A6">
        <w:rPr>
          <w:rFonts w:ascii="Times New Roman" w:eastAsia="Times New Roman" w:hAnsi="Times New Roman" w:cs="Times New Roman"/>
          <w:b/>
          <w:sz w:val="24"/>
          <w:szCs w:val="24"/>
        </w:rPr>
        <w:t xml:space="preserve"> "welcome Mr./Mrs. $a, would you like to tell us, Your Last Name";</w:t>
      </w:r>
    </w:p>
    <w:p w:rsidR="008C364F" w:rsidRPr="00ED41A6" w:rsidRDefault="008C364F" w:rsidP="008036C0">
      <w:pPr>
        <w:shd w:val="clear" w:color="auto" w:fill="FFFFFF"/>
        <w:spacing w:after="0" w:line="240" w:lineRule="auto"/>
        <w:ind w:left="720" w:hanging="720"/>
        <w:jc w:val="both"/>
        <w:textAlignment w:val="baseline"/>
        <w:rPr>
          <w:rFonts w:ascii="Times New Roman" w:eastAsia="Times New Roman" w:hAnsi="Times New Roman" w:cs="Times New Roman"/>
          <w:b/>
          <w:sz w:val="24"/>
          <w:szCs w:val="24"/>
        </w:rPr>
      </w:pPr>
      <w:proofErr w:type="gramStart"/>
      <w:r w:rsidRPr="00ED41A6">
        <w:rPr>
          <w:rFonts w:ascii="Times New Roman" w:eastAsia="Times New Roman" w:hAnsi="Times New Roman" w:cs="Times New Roman"/>
          <w:b/>
          <w:sz w:val="24"/>
          <w:szCs w:val="24"/>
        </w:rPr>
        <w:t>read</w:t>
      </w:r>
      <w:proofErr w:type="gramEnd"/>
      <w:r w:rsidRPr="00ED41A6">
        <w:rPr>
          <w:rFonts w:ascii="Times New Roman" w:eastAsia="Times New Roman" w:hAnsi="Times New Roman" w:cs="Times New Roman"/>
          <w:b/>
          <w:sz w:val="24"/>
          <w:szCs w:val="24"/>
        </w:rPr>
        <w:t xml:space="preserve"> b;</w:t>
      </w:r>
    </w:p>
    <w:p w:rsidR="008C364F" w:rsidRPr="00ED41A6" w:rsidRDefault="008C364F" w:rsidP="008036C0">
      <w:pPr>
        <w:shd w:val="clear" w:color="auto" w:fill="FFFFFF"/>
        <w:spacing w:after="0" w:line="240" w:lineRule="auto"/>
        <w:ind w:left="720" w:hanging="720"/>
        <w:jc w:val="both"/>
        <w:textAlignment w:val="baseline"/>
        <w:rPr>
          <w:rFonts w:ascii="Times New Roman" w:eastAsia="Times New Roman" w:hAnsi="Times New Roman" w:cs="Times New Roman"/>
          <w:b/>
          <w:sz w:val="24"/>
          <w:szCs w:val="24"/>
        </w:rPr>
      </w:pPr>
      <w:proofErr w:type="gramStart"/>
      <w:r w:rsidRPr="00ED41A6">
        <w:rPr>
          <w:rFonts w:ascii="Times New Roman" w:eastAsia="Times New Roman" w:hAnsi="Times New Roman" w:cs="Times New Roman"/>
          <w:b/>
          <w:sz w:val="24"/>
          <w:szCs w:val="24"/>
        </w:rPr>
        <w:t>echo</w:t>
      </w:r>
      <w:proofErr w:type="gramEnd"/>
      <w:r w:rsidRPr="00ED41A6">
        <w:rPr>
          <w:rFonts w:ascii="Times New Roman" w:eastAsia="Times New Roman" w:hAnsi="Times New Roman" w:cs="Times New Roman"/>
          <w:b/>
          <w:sz w:val="24"/>
          <w:szCs w:val="24"/>
        </w:rPr>
        <w:t xml:space="preserve"> "Thanks Mr./Mrs. $a $b for telling us your name";</w:t>
      </w:r>
    </w:p>
    <w:p w:rsidR="008C364F" w:rsidRPr="00ED41A6" w:rsidRDefault="008C364F" w:rsidP="008036C0">
      <w:pPr>
        <w:shd w:val="clear" w:color="auto" w:fill="FFFFFF"/>
        <w:spacing w:after="0" w:line="240" w:lineRule="auto"/>
        <w:ind w:left="720" w:hanging="720"/>
        <w:jc w:val="both"/>
        <w:textAlignment w:val="baseline"/>
        <w:rPr>
          <w:rFonts w:ascii="Times New Roman" w:eastAsia="Times New Roman" w:hAnsi="Times New Roman" w:cs="Times New Roman"/>
          <w:b/>
          <w:sz w:val="24"/>
          <w:szCs w:val="24"/>
        </w:rPr>
      </w:pPr>
      <w:proofErr w:type="gramStart"/>
      <w:r w:rsidRPr="00ED41A6">
        <w:rPr>
          <w:rFonts w:ascii="Times New Roman" w:eastAsia="Times New Roman" w:hAnsi="Times New Roman" w:cs="Times New Roman"/>
          <w:b/>
          <w:sz w:val="24"/>
          <w:szCs w:val="24"/>
        </w:rPr>
        <w:t>echo</w:t>
      </w:r>
      <w:proofErr w:type="gramEnd"/>
      <w:r w:rsidRPr="00ED41A6">
        <w:rPr>
          <w:rFonts w:ascii="Times New Roman" w:eastAsia="Times New Roman" w:hAnsi="Times New Roman" w:cs="Times New Roman"/>
          <w:b/>
          <w:sz w:val="24"/>
          <w:szCs w:val="24"/>
        </w:rPr>
        <w:t xml:space="preserve"> "*******************"</w:t>
      </w:r>
    </w:p>
    <w:p w:rsidR="008C364F" w:rsidRPr="00ED41A6" w:rsidRDefault="008C364F" w:rsidP="008036C0">
      <w:pPr>
        <w:shd w:val="clear" w:color="auto" w:fill="FFFFFF"/>
        <w:spacing w:after="0" w:line="240" w:lineRule="auto"/>
        <w:ind w:left="720" w:hanging="720"/>
        <w:jc w:val="both"/>
        <w:textAlignment w:val="baseline"/>
        <w:rPr>
          <w:rFonts w:ascii="Times New Roman" w:eastAsia="Times New Roman" w:hAnsi="Times New Roman" w:cs="Times New Roman"/>
          <w:b/>
          <w:sz w:val="24"/>
          <w:szCs w:val="24"/>
        </w:rPr>
      </w:pPr>
      <w:proofErr w:type="gramStart"/>
      <w:r w:rsidRPr="00ED41A6">
        <w:rPr>
          <w:rFonts w:ascii="Times New Roman" w:eastAsia="Times New Roman" w:hAnsi="Times New Roman" w:cs="Times New Roman"/>
          <w:b/>
          <w:sz w:val="24"/>
          <w:szCs w:val="24"/>
        </w:rPr>
        <w:t>echo</w:t>
      </w:r>
      <w:proofErr w:type="gramEnd"/>
      <w:r w:rsidRPr="00ED41A6">
        <w:rPr>
          <w:rFonts w:ascii="Times New Roman" w:eastAsia="Times New Roman" w:hAnsi="Times New Roman" w:cs="Times New Roman"/>
          <w:b/>
          <w:sz w:val="24"/>
          <w:szCs w:val="24"/>
        </w:rPr>
        <w:t xml:space="preserve"> "Mr./Mrs. $b, it's time to say you good bye"</w:t>
      </w:r>
    </w:p>
    <w:p w:rsidR="00FE606C" w:rsidRPr="00ED41A6" w:rsidRDefault="00FE606C" w:rsidP="008036C0">
      <w:pPr>
        <w:pStyle w:val="BodyText"/>
        <w:spacing w:after="0" w:line="360" w:lineRule="auto"/>
        <w:jc w:val="both"/>
        <w:rPr>
          <w:rFonts w:ascii="Times New Roman" w:hAnsi="Times New Roman"/>
          <w:b/>
          <w:bCs/>
          <w:sz w:val="24"/>
          <w:szCs w:val="24"/>
        </w:rPr>
      </w:pPr>
    </w:p>
    <w:p w:rsidR="00325FFB" w:rsidRPr="00ED41A6" w:rsidRDefault="00325FFB" w:rsidP="008036C0">
      <w:pPr>
        <w:pStyle w:val="BodyText"/>
        <w:spacing w:after="0" w:line="360" w:lineRule="auto"/>
        <w:jc w:val="both"/>
        <w:rPr>
          <w:rFonts w:ascii="Times New Roman" w:hAnsi="Times New Roman"/>
          <w:sz w:val="24"/>
          <w:szCs w:val="24"/>
        </w:rPr>
      </w:pPr>
      <w:r w:rsidRPr="00ED41A6">
        <w:rPr>
          <w:rFonts w:ascii="Times New Roman" w:hAnsi="Times New Roman"/>
          <w:b/>
          <w:bCs/>
          <w:sz w:val="24"/>
          <w:szCs w:val="24"/>
        </w:rPr>
        <w:t xml:space="preserve">Constructs using </w:t>
      </w:r>
      <w:proofErr w:type="spellStart"/>
      <w:r w:rsidRPr="00ED41A6">
        <w:rPr>
          <w:rFonts w:ascii="Times New Roman" w:hAnsi="Times New Roman"/>
          <w:b/>
          <w:bCs/>
          <w:sz w:val="24"/>
          <w:szCs w:val="24"/>
        </w:rPr>
        <w:t>expr</w:t>
      </w:r>
      <w:proofErr w:type="spellEnd"/>
    </w:p>
    <w:p w:rsidR="00325FFB" w:rsidRPr="00ED41A6" w:rsidRDefault="00325FFB" w:rsidP="008036C0">
      <w:pPr>
        <w:pStyle w:val="BodyText"/>
        <w:spacing w:after="0" w:line="360" w:lineRule="auto"/>
        <w:jc w:val="both"/>
        <w:rPr>
          <w:rFonts w:ascii="Times New Roman" w:hAnsi="Times New Roman"/>
          <w:sz w:val="24"/>
          <w:szCs w:val="24"/>
        </w:rPr>
      </w:pPr>
      <w:r w:rsidRPr="00ED41A6">
        <w:rPr>
          <w:rFonts w:ascii="Times New Roman" w:hAnsi="Times New Roman"/>
          <w:sz w:val="24"/>
          <w:szCs w:val="24"/>
        </w:rPr>
        <w:t>Arithmetic expressions can be evaluated in the following three ways (spaces are important!):</w:t>
      </w:r>
    </w:p>
    <w:p w:rsidR="000B440B" w:rsidRPr="00ED41A6" w:rsidRDefault="00325FFB" w:rsidP="008036C0">
      <w:pPr>
        <w:pStyle w:val="BodyText"/>
        <w:widowControl w:val="0"/>
        <w:numPr>
          <w:ilvl w:val="0"/>
          <w:numId w:val="11"/>
        </w:numPr>
        <w:tabs>
          <w:tab w:val="left" w:pos="0"/>
        </w:tabs>
        <w:suppressAutoHyphens/>
        <w:spacing w:after="0" w:line="360" w:lineRule="auto"/>
        <w:ind w:left="450"/>
        <w:jc w:val="both"/>
        <w:rPr>
          <w:rFonts w:ascii="Times New Roman" w:hAnsi="Times New Roman"/>
          <w:sz w:val="24"/>
          <w:szCs w:val="24"/>
        </w:rPr>
      </w:pPr>
      <w:r w:rsidRPr="00ED41A6">
        <w:rPr>
          <w:rFonts w:ascii="Times New Roman" w:hAnsi="Times New Roman"/>
          <w:sz w:val="24"/>
          <w:szCs w:val="24"/>
        </w:rPr>
        <w:t xml:space="preserve">Using the </w:t>
      </w:r>
      <w:proofErr w:type="spellStart"/>
      <w:r w:rsidRPr="00ED41A6">
        <w:rPr>
          <w:rStyle w:val="Strong"/>
          <w:rFonts w:ascii="Times New Roman" w:hAnsi="Times New Roman"/>
          <w:sz w:val="24"/>
          <w:szCs w:val="24"/>
        </w:rPr>
        <w:t>expr</w:t>
      </w:r>
      <w:proofErr w:type="spellEnd"/>
      <w:r w:rsidRPr="00ED41A6">
        <w:rPr>
          <w:rFonts w:ascii="Times New Roman" w:hAnsi="Times New Roman"/>
          <w:sz w:val="24"/>
          <w:szCs w:val="24"/>
        </w:rPr>
        <w:t xml:space="preserve"> utility: </w:t>
      </w:r>
      <w:proofErr w:type="spellStart"/>
      <w:r w:rsidRPr="00ED41A6">
        <w:rPr>
          <w:rStyle w:val="Strong"/>
          <w:rFonts w:ascii="Times New Roman" w:hAnsi="Times New Roman"/>
          <w:sz w:val="24"/>
          <w:szCs w:val="24"/>
        </w:rPr>
        <w:t>expr</w:t>
      </w:r>
      <w:proofErr w:type="spellEnd"/>
      <w:r w:rsidRPr="00ED41A6">
        <w:rPr>
          <w:rStyle w:val="Strong"/>
          <w:rFonts w:ascii="Times New Roman" w:hAnsi="Times New Roman"/>
          <w:sz w:val="24"/>
          <w:szCs w:val="24"/>
        </w:rPr>
        <w:t> </w:t>
      </w:r>
      <w:r w:rsidRPr="00ED41A6">
        <w:rPr>
          <w:rFonts w:ascii="Times New Roman" w:hAnsi="Times New Roman"/>
          <w:sz w:val="24"/>
          <w:szCs w:val="24"/>
        </w:rPr>
        <w:t>is a standard but somewhat deprecated program. The syntax is as follows:</w:t>
      </w:r>
    </w:p>
    <w:p w:rsidR="000B440B" w:rsidRPr="00ED41A6" w:rsidRDefault="00325FFB" w:rsidP="000B440B">
      <w:pPr>
        <w:pStyle w:val="BodyText"/>
        <w:widowControl w:val="0"/>
        <w:suppressAutoHyphens/>
        <w:spacing w:after="0" w:line="360" w:lineRule="auto"/>
        <w:ind w:left="450"/>
        <w:jc w:val="both"/>
        <w:rPr>
          <w:rFonts w:ascii="Times New Roman" w:hAnsi="Times New Roman"/>
          <w:sz w:val="24"/>
          <w:szCs w:val="24"/>
        </w:rPr>
      </w:pPr>
      <w:proofErr w:type="spellStart"/>
      <w:proofErr w:type="gramStart"/>
      <w:r w:rsidRPr="00ED41A6">
        <w:rPr>
          <w:rFonts w:ascii="Times New Roman" w:hAnsi="Times New Roman"/>
          <w:sz w:val="24"/>
          <w:szCs w:val="24"/>
        </w:rPr>
        <w:t>expr</w:t>
      </w:r>
      <w:proofErr w:type="spellEnd"/>
      <w:proofErr w:type="gramEnd"/>
      <w:r w:rsidRPr="00ED41A6">
        <w:rPr>
          <w:rFonts w:ascii="Times New Roman" w:hAnsi="Times New Roman"/>
          <w:sz w:val="24"/>
          <w:szCs w:val="24"/>
        </w:rPr>
        <w:t xml:space="preserve"> 8 + 8</w:t>
      </w:r>
    </w:p>
    <w:p w:rsidR="00325FFB" w:rsidRPr="00ED41A6" w:rsidRDefault="00325FFB" w:rsidP="000B440B">
      <w:pPr>
        <w:pStyle w:val="BodyText"/>
        <w:widowControl w:val="0"/>
        <w:suppressAutoHyphens/>
        <w:spacing w:after="0" w:line="360" w:lineRule="auto"/>
        <w:ind w:left="450"/>
        <w:jc w:val="both"/>
        <w:rPr>
          <w:rFonts w:ascii="Times New Roman" w:hAnsi="Times New Roman"/>
          <w:sz w:val="24"/>
          <w:szCs w:val="24"/>
        </w:rPr>
      </w:pPr>
      <w:proofErr w:type="gramStart"/>
      <w:r w:rsidRPr="00ED41A6">
        <w:rPr>
          <w:rFonts w:ascii="Times New Roman" w:hAnsi="Times New Roman"/>
          <w:sz w:val="24"/>
          <w:szCs w:val="24"/>
        </w:rPr>
        <w:t>echo</w:t>
      </w:r>
      <w:proofErr w:type="gramEnd"/>
      <w:r w:rsidRPr="00ED41A6">
        <w:rPr>
          <w:rFonts w:ascii="Times New Roman" w:hAnsi="Times New Roman"/>
          <w:sz w:val="24"/>
          <w:szCs w:val="24"/>
        </w:rPr>
        <w:t xml:space="preserve"> $(</w:t>
      </w:r>
      <w:proofErr w:type="spellStart"/>
      <w:r w:rsidRPr="00ED41A6">
        <w:rPr>
          <w:rFonts w:ascii="Times New Roman" w:hAnsi="Times New Roman"/>
          <w:sz w:val="24"/>
          <w:szCs w:val="24"/>
        </w:rPr>
        <w:t>expr</w:t>
      </w:r>
      <w:proofErr w:type="spellEnd"/>
      <w:r w:rsidRPr="00ED41A6">
        <w:rPr>
          <w:rFonts w:ascii="Times New Roman" w:hAnsi="Times New Roman"/>
          <w:sz w:val="24"/>
          <w:szCs w:val="24"/>
        </w:rPr>
        <w:t xml:space="preserve"> 8 + 8) </w:t>
      </w:r>
    </w:p>
    <w:p w:rsidR="00325FFB" w:rsidRPr="00ED41A6" w:rsidRDefault="00325FFB" w:rsidP="008036C0">
      <w:pPr>
        <w:pStyle w:val="BodyText"/>
        <w:widowControl w:val="0"/>
        <w:numPr>
          <w:ilvl w:val="0"/>
          <w:numId w:val="11"/>
        </w:numPr>
        <w:tabs>
          <w:tab w:val="left" w:pos="0"/>
        </w:tabs>
        <w:suppressAutoHyphens/>
        <w:spacing w:after="0" w:line="360" w:lineRule="auto"/>
        <w:ind w:left="450"/>
        <w:jc w:val="both"/>
        <w:rPr>
          <w:rFonts w:ascii="Times New Roman" w:hAnsi="Times New Roman"/>
          <w:sz w:val="24"/>
          <w:szCs w:val="24"/>
        </w:rPr>
      </w:pPr>
      <w:r w:rsidRPr="00ED41A6">
        <w:rPr>
          <w:rFonts w:ascii="Times New Roman" w:hAnsi="Times New Roman"/>
          <w:sz w:val="24"/>
          <w:szCs w:val="24"/>
        </w:rPr>
        <w:t>Using the $((...)) syntax: This is the built-in shell format. The syntax is as follows:</w:t>
      </w:r>
      <w:r w:rsidRPr="00ED41A6">
        <w:rPr>
          <w:rFonts w:ascii="Times New Roman" w:hAnsi="Times New Roman"/>
          <w:sz w:val="24"/>
          <w:szCs w:val="24"/>
        </w:rPr>
        <w:br/>
        <w:t xml:space="preserve">echo $((x+1)) </w:t>
      </w:r>
    </w:p>
    <w:p w:rsidR="000B440B" w:rsidRPr="00ED41A6" w:rsidRDefault="00325FFB" w:rsidP="000B440B">
      <w:pPr>
        <w:pStyle w:val="BodyText"/>
        <w:widowControl w:val="0"/>
        <w:numPr>
          <w:ilvl w:val="0"/>
          <w:numId w:val="11"/>
        </w:numPr>
        <w:tabs>
          <w:tab w:val="left" w:pos="0"/>
        </w:tabs>
        <w:suppressAutoHyphens/>
        <w:spacing w:after="0" w:line="360" w:lineRule="auto"/>
        <w:ind w:left="450"/>
        <w:jc w:val="both"/>
        <w:rPr>
          <w:rFonts w:ascii="Times New Roman" w:hAnsi="Times New Roman"/>
          <w:sz w:val="24"/>
          <w:szCs w:val="24"/>
        </w:rPr>
      </w:pPr>
      <w:r w:rsidRPr="00ED41A6">
        <w:rPr>
          <w:rFonts w:ascii="Times New Roman" w:hAnsi="Times New Roman"/>
          <w:sz w:val="24"/>
          <w:szCs w:val="24"/>
        </w:rPr>
        <w:t>Using the built-in shell command </w:t>
      </w:r>
      <w:r w:rsidRPr="00ED41A6">
        <w:rPr>
          <w:rStyle w:val="Strong"/>
          <w:rFonts w:ascii="Times New Roman" w:hAnsi="Times New Roman"/>
          <w:sz w:val="24"/>
          <w:szCs w:val="24"/>
        </w:rPr>
        <w:t>let</w:t>
      </w:r>
      <w:r w:rsidRPr="00ED41A6">
        <w:rPr>
          <w:rFonts w:ascii="Times New Roman" w:hAnsi="Times New Roman"/>
          <w:sz w:val="24"/>
          <w:szCs w:val="24"/>
        </w:rPr>
        <w:t>. The syntax is as follows:</w:t>
      </w:r>
    </w:p>
    <w:p w:rsidR="00325FFB" w:rsidRPr="00ED41A6" w:rsidRDefault="00325FFB" w:rsidP="000B440B">
      <w:pPr>
        <w:pStyle w:val="BodyText"/>
        <w:widowControl w:val="0"/>
        <w:numPr>
          <w:ilvl w:val="0"/>
          <w:numId w:val="11"/>
        </w:numPr>
        <w:tabs>
          <w:tab w:val="left" w:pos="0"/>
        </w:tabs>
        <w:suppressAutoHyphens/>
        <w:spacing w:after="0" w:line="360" w:lineRule="auto"/>
        <w:ind w:left="450"/>
        <w:jc w:val="both"/>
        <w:rPr>
          <w:rFonts w:ascii="Times New Roman" w:hAnsi="Times New Roman"/>
          <w:sz w:val="24"/>
          <w:szCs w:val="24"/>
        </w:rPr>
      </w:pPr>
      <w:r w:rsidRPr="00ED41A6">
        <w:rPr>
          <w:rFonts w:ascii="Times New Roman" w:hAnsi="Times New Roman"/>
          <w:sz w:val="24"/>
          <w:szCs w:val="24"/>
        </w:rPr>
        <w:t xml:space="preserve">let x=( 1 + 2 ); echo $x </w:t>
      </w:r>
    </w:p>
    <w:p w:rsidR="00325FFB" w:rsidRPr="00ED41A6" w:rsidRDefault="00325FFB" w:rsidP="000B440B">
      <w:pPr>
        <w:pStyle w:val="BodyText"/>
        <w:spacing w:after="0" w:line="360" w:lineRule="auto"/>
        <w:ind w:left="142"/>
        <w:jc w:val="both"/>
        <w:rPr>
          <w:rFonts w:ascii="Times New Roman" w:hAnsi="Times New Roman"/>
          <w:sz w:val="24"/>
          <w:szCs w:val="24"/>
        </w:rPr>
      </w:pPr>
      <w:r w:rsidRPr="00ED41A6">
        <w:rPr>
          <w:rFonts w:ascii="Times New Roman" w:hAnsi="Times New Roman"/>
          <w:sz w:val="24"/>
          <w:szCs w:val="24"/>
        </w:rPr>
        <w:t>In modern shell scripts the use of </w:t>
      </w:r>
      <w:proofErr w:type="spellStart"/>
      <w:r w:rsidRPr="00ED41A6">
        <w:rPr>
          <w:rStyle w:val="Strong"/>
          <w:rFonts w:ascii="Times New Roman" w:hAnsi="Times New Roman"/>
          <w:sz w:val="24"/>
          <w:szCs w:val="24"/>
        </w:rPr>
        <w:t>expr</w:t>
      </w:r>
      <w:proofErr w:type="spellEnd"/>
      <w:r w:rsidRPr="00ED41A6">
        <w:rPr>
          <w:rFonts w:ascii="Times New Roman" w:hAnsi="Times New Roman"/>
          <w:sz w:val="24"/>
          <w:szCs w:val="24"/>
        </w:rPr>
        <w:t xml:space="preserve"> is better replaced with </w:t>
      </w:r>
      <w:proofErr w:type="spellStart"/>
      <w:r w:rsidRPr="00ED41A6">
        <w:rPr>
          <w:rFonts w:ascii="Times New Roman" w:hAnsi="Times New Roman"/>
          <w:sz w:val="24"/>
          <w:szCs w:val="24"/>
        </w:rPr>
        <w:t>var</w:t>
      </w:r>
      <w:proofErr w:type="spellEnd"/>
      <w:r w:rsidRPr="00ED41A6">
        <w:rPr>
          <w:rFonts w:ascii="Times New Roman" w:hAnsi="Times New Roman"/>
          <w:sz w:val="24"/>
          <w:szCs w:val="24"/>
        </w:rPr>
        <w:t>=$((...))</w:t>
      </w:r>
    </w:p>
    <w:p w:rsidR="00F70471" w:rsidRPr="00ED41A6" w:rsidRDefault="00F70471" w:rsidP="008036C0">
      <w:pPr>
        <w:shd w:val="clear" w:color="auto" w:fill="FFFFFF"/>
        <w:spacing w:after="0" w:line="240" w:lineRule="auto"/>
        <w:ind w:left="720" w:hanging="720"/>
        <w:jc w:val="both"/>
        <w:textAlignment w:val="baseline"/>
        <w:rPr>
          <w:rFonts w:ascii="Times New Roman" w:eastAsia="Times New Roman" w:hAnsi="Times New Roman" w:cs="Times New Roman"/>
          <w:b/>
          <w:sz w:val="24"/>
          <w:szCs w:val="24"/>
        </w:rPr>
      </w:pPr>
    </w:p>
    <w:p w:rsidR="0024048B" w:rsidRPr="00ED41A6" w:rsidRDefault="0024048B" w:rsidP="008036C0">
      <w:pPr>
        <w:ind w:left="720" w:hanging="720"/>
        <w:jc w:val="both"/>
        <w:rPr>
          <w:rFonts w:ascii="Times New Roman" w:hAnsi="Times New Roman" w:cs="Times New Roman"/>
          <w:b/>
          <w:sz w:val="24"/>
          <w:szCs w:val="24"/>
        </w:rPr>
      </w:pPr>
      <w:r w:rsidRPr="00ED41A6">
        <w:rPr>
          <w:rFonts w:ascii="Times New Roman" w:hAnsi="Times New Roman" w:cs="Times New Roman"/>
          <w:b/>
          <w:sz w:val="24"/>
          <w:szCs w:val="24"/>
        </w:rPr>
        <w:t>What are Shell Variables?</w:t>
      </w:r>
    </w:p>
    <w:p w:rsidR="00DF477D" w:rsidRPr="00ED41A6" w:rsidRDefault="0024048B" w:rsidP="004E588A">
      <w:pPr>
        <w:jc w:val="both"/>
        <w:rPr>
          <w:rFonts w:ascii="Times New Roman" w:hAnsi="Times New Roman" w:cs="Times New Roman"/>
          <w:sz w:val="24"/>
          <w:szCs w:val="24"/>
        </w:rPr>
      </w:pPr>
      <w:r w:rsidRPr="00ED41A6">
        <w:rPr>
          <w:rFonts w:ascii="Times New Roman" w:hAnsi="Times New Roman" w:cs="Times New Roman"/>
          <w:sz w:val="24"/>
          <w:szCs w:val="24"/>
        </w:rPr>
        <w:t>Variables store data in the form of characters and numbers. Similar</w:t>
      </w:r>
      <w:r w:rsidR="00DF477D" w:rsidRPr="00ED41A6">
        <w:rPr>
          <w:rFonts w:ascii="Times New Roman" w:hAnsi="Times New Roman" w:cs="Times New Roman"/>
          <w:sz w:val="24"/>
          <w:szCs w:val="24"/>
        </w:rPr>
        <w:t xml:space="preserve">ly, Shell variables are used to </w:t>
      </w:r>
      <w:r w:rsidRPr="00ED41A6">
        <w:rPr>
          <w:rFonts w:ascii="Times New Roman" w:hAnsi="Times New Roman" w:cs="Times New Roman"/>
          <w:sz w:val="24"/>
          <w:szCs w:val="24"/>
        </w:rPr>
        <w:t>store information and they can by the shell only.</w:t>
      </w:r>
      <w:r w:rsidR="00DF477D" w:rsidRPr="00ED41A6">
        <w:rPr>
          <w:rFonts w:ascii="Times New Roman" w:hAnsi="Times New Roman" w:cs="Times New Roman"/>
          <w:sz w:val="24"/>
          <w:szCs w:val="24"/>
        </w:rPr>
        <w:t xml:space="preserve"> You can use variables as in any programming languages. There are no data types. A variable in bash can contain a number, a character, a string of characters.</w:t>
      </w:r>
    </w:p>
    <w:p w:rsidR="0024048B" w:rsidRPr="00ED41A6" w:rsidRDefault="0024048B" w:rsidP="008036C0">
      <w:pPr>
        <w:ind w:left="720" w:hanging="720"/>
        <w:jc w:val="both"/>
        <w:rPr>
          <w:rFonts w:ascii="Times New Roman" w:hAnsi="Times New Roman" w:cs="Times New Roman"/>
          <w:sz w:val="24"/>
          <w:szCs w:val="24"/>
        </w:rPr>
      </w:pPr>
      <w:r w:rsidRPr="00ED41A6">
        <w:rPr>
          <w:rFonts w:ascii="Times New Roman" w:hAnsi="Times New Roman" w:cs="Times New Roman"/>
          <w:sz w:val="24"/>
          <w:szCs w:val="24"/>
        </w:rPr>
        <w:t>For example, the following creates a shell variable and then prints it:</w:t>
      </w:r>
    </w:p>
    <w:p w:rsidR="0024048B" w:rsidRPr="00ED41A6" w:rsidRDefault="00DF477D" w:rsidP="008036C0">
      <w:pPr>
        <w:ind w:left="720" w:hanging="720"/>
        <w:jc w:val="both"/>
        <w:rPr>
          <w:rFonts w:ascii="Times New Roman" w:hAnsi="Times New Roman" w:cs="Times New Roman"/>
          <w:sz w:val="24"/>
          <w:szCs w:val="24"/>
        </w:rPr>
      </w:pPr>
      <w:proofErr w:type="gramStart"/>
      <w:r w:rsidRPr="00ED41A6">
        <w:rPr>
          <w:rFonts w:ascii="Times New Roman" w:hAnsi="Times New Roman" w:cs="Times New Roman"/>
          <w:sz w:val="24"/>
          <w:szCs w:val="24"/>
        </w:rPr>
        <w:t>variable</w:t>
      </w:r>
      <w:proofErr w:type="gramEnd"/>
      <w:r w:rsidRPr="00ED41A6">
        <w:rPr>
          <w:rFonts w:ascii="Times New Roman" w:hAnsi="Times New Roman" w:cs="Times New Roman"/>
          <w:sz w:val="24"/>
          <w:szCs w:val="24"/>
        </w:rPr>
        <w:t xml:space="preserve"> ="Hello"</w:t>
      </w:r>
    </w:p>
    <w:p w:rsidR="0024048B" w:rsidRPr="00ED41A6" w:rsidRDefault="00DF477D" w:rsidP="008036C0">
      <w:pPr>
        <w:ind w:left="720" w:hanging="720"/>
        <w:jc w:val="both"/>
        <w:rPr>
          <w:rFonts w:ascii="Times New Roman" w:hAnsi="Times New Roman" w:cs="Times New Roman"/>
          <w:sz w:val="24"/>
          <w:szCs w:val="24"/>
        </w:rPr>
      </w:pPr>
      <w:proofErr w:type="gramStart"/>
      <w:r w:rsidRPr="00ED41A6">
        <w:rPr>
          <w:rFonts w:ascii="Times New Roman" w:hAnsi="Times New Roman" w:cs="Times New Roman"/>
          <w:sz w:val="24"/>
          <w:szCs w:val="24"/>
        </w:rPr>
        <w:t>echo</w:t>
      </w:r>
      <w:proofErr w:type="gramEnd"/>
      <w:r w:rsidRPr="00ED41A6">
        <w:rPr>
          <w:rFonts w:ascii="Times New Roman" w:hAnsi="Times New Roman" w:cs="Times New Roman"/>
          <w:sz w:val="24"/>
          <w:szCs w:val="24"/>
        </w:rPr>
        <w:t xml:space="preserve"> $variable</w:t>
      </w:r>
    </w:p>
    <w:p w:rsidR="0024048B" w:rsidRPr="00ED41A6" w:rsidRDefault="0024048B" w:rsidP="008036C0">
      <w:pPr>
        <w:ind w:left="720" w:hanging="720"/>
        <w:jc w:val="both"/>
        <w:rPr>
          <w:rFonts w:ascii="Times New Roman" w:hAnsi="Times New Roman" w:cs="Times New Roman"/>
          <w:b/>
          <w:sz w:val="24"/>
          <w:szCs w:val="24"/>
        </w:rPr>
      </w:pPr>
      <w:r w:rsidRPr="00ED41A6">
        <w:rPr>
          <w:rFonts w:ascii="Times New Roman" w:hAnsi="Times New Roman" w:cs="Times New Roman"/>
          <w:b/>
          <w:sz w:val="24"/>
          <w:szCs w:val="24"/>
        </w:rPr>
        <w:t>Variable Use</w:t>
      </w:r>
    </w:p>
    <w:p w:rsidR="0024048B" w:rsidRPr="00ED41A6" w:rsidRDefault="0024048B" w:rsidP="00ED41A6">
      <w:pPr>
        <w:shd w:val="clear" w:color="auto" w:fill="D9D9D9" w:themeFill="background1" w:themeFillShade="D9"/>
        <w:ind w:left="720" w:hanging="720"/>
        <w:jc w:val="both"/>
        <w:rPr>
          <w:rFonts w:ascii="Times New Roman" w:hAnsi="Times New Roman" w:cs="Times New Roman"/>
          <w:b/>
          <w:sz w:val="24"/>
          <w:szCs w:val="24"/>
        </w:rPr>
      </w:pPr>
      <w:r w:rsidRPr="00ED41A6">
        <w:rPr>
          <w:rFonts w:ascii="Times New Roman" w:hAnsi="Times New Roman" w:cs="Times New Roman"/>
          <w:b/>
          <w:sz w:val="24"/>
          <w:szCs w:val="24"/>
        </w:rPr>
        <w:t>$# Stores the number of command-line arguments that were passed to the shell program.</w:t>
      </w:r>
    </w:p>
    <w:p w:rsidR="0024048B" w:rsidRPr="00ED41A6" w:rsidRDefault="0024048B" w:rsidP="00ED41A6">
      <w:pPr>
        <w:shd w:val="clear" w:color="auto" w:fill="D9D9D9" w:themeFill="background1" w:themeFillShade="D9"/>
        <w:ind w:left="720" w:hanging="720"/>
        <w:jc w:val="both"/>
        <w:rPr>
          <w:rFonts w:ascii="Times New Roman" w:hAnsi="Times New Roman" w:cs="Times New Roman"/>
          <w:b/>
          <w:sz w:val="24"/>
          <w:szCs w:val="24"/>
        </w:rPr>
      </w:pPr>
      <w:r w:rsidRPr="00ED41A6">
        <w:rPr>
          <w:rFonts w:ascii="Times New Roman" w:hAnsi="Times New Roman" w:cs="Times New Roman"/>
          <w:b/>
          <w:sz w:val="24"/>
          <w:szCs w:val="24"/>
        </w:rPr>
        <w:lastRenderedPageBreak/>
        <w:t xml:space="preserve">$? </w:t>
      </w:r>
      <w:proofErr w:type="gramStart"/>
      <w:r w:rsidRPr="00ED41A6">
        <w:rPr>
          <w:rFonts w:ascii="Times New Roman" w:hAnsi="Times New Roman" w:cs="Times New Roman"/>
          <w:b/>
          <w:sz w:val="24"/>
          <w:szCs w:val="24"/>
        </w:rPr>
        <w:t>Stores the exit value of the last command that was executed.</w:t>
      </w:r>
      <w:proofErr w:type="gramEnd"/>
    </w:p>
    <w:p w:rsidR="0024048B" w:rsidRPr="00ED41A6" w:rsidRDefault="0024048B" w:rsidP="00ED41A6">
      <w:pPr>
        <w:shd w:val="clear" w:color="auto" w:fill="D9D9D9" w:themeFill="background1" w:themeFillShade="D9"/>
        <w:ind w:left="720" w:hanging="720"/>
        <w:jc w:val="both"/>
        <w:rPr>
          <w:rFonts w:ascii="Times New Roman" w:hAnsi="Times New Roman" w:cs="Times New Roman"/>
          <w:b/>
          <w:sz w:val="24"/>
          <w:szCs w:val="24"/>
        </w:rPr>
      </w:pPr>
      <w:r w:rsidRPr="00ED41A6">
        <w:rPr>
          <w:rFonts w:ascii="Times New Roman" w:hAnsi="Times New Roman" w:cs="Times New Roman"/>
          <w:b/>
          <w:sz w:val="24"/>
          <w:szCs w:val="24"/>
        </w:rPr>
        <w:t>$0 Stores the first word of the entered command (the name of the shell program).</w:t>
      </w:r>
    </w:p>
    <w:p w:rsidR="0024048B" w:rsidRPr="00ED41A6" w:rsidRDefault="0024048B" w:rsidP="00ED41A6">
      <w:pPr>
        <w:shd w:val="clear" w:color="auto" w:fill="D9D9D9" w:themeFill="background1" w:themeFillShade="D9"/>
        <w:ind w:left="720" w:hanging="720"/>
        <w:jc w:val="both"/>
        <w:rPr>
          <w:rFonts w:ascii="Times New Roman" w:hAnsi="Times New Roman" w:cs="Times New Roman"/>
          <w:b/>
          <w:sz w:val="24"/>
          <w:szCs w:val="24"/>
        </w:rPr>
      </w:pPr>
      <w:r w:rsidRPr="00ED41A6">
        <w:rPr>
          <w:rFonts w:ascii="Times New Roman" w:hAnsi="Times New Roman" w:cs="Times New Roman"/>
          <w:b/>
          <w:sz w:val="24"/>
          <w:szCs w:val="24"/>
        </w:rPr>
        <w:t>$* Stores all the arguments that were entered on the command line ($1 $2 ...).</w:t>
      </w:r>
    </w:p>
    <w:p w:rsidR="0024048B" w:rsidRPr="00ED41A6" w:rsidRDefault="0024048B" w:rsidP="00ED41A6">
      <w:pPr>
        <w:shd w:val="clear" w:color="auto" w:fill="D9D9D9" w:themeFill="background1" w:themeFillShade="D9"/>
        <w:ind w:left="720" w:hanging="720"/>
        <w:jc w:val="both"/>
        <w:rPr>
          <w:rFonts w:ascii="Times New Roman" w:hAnsi="Times New Roman" w:cs="Times New Roman"/>
          <w:b/>
          <w:sz w:val="24"/>
          <w:szCs w:val="24"/>
        </w:rPr>
      </w:pPr>
      <w:r w:rsidRPr="00ED41A6">
        <w:rPr>
          <w:rFonts w:ascii="Times New Roman" w:hAnsi="Times New Roman" w:cs="Times New Roman"/>
          <w:b/>
          <w:sz w:val="24"/>
          <w:szCs w:val="24"/>
        </w:rPr>
        <w:t>"$@" Stores all the arguments that were entered on the command line, individually quoted ("$1" "$2" ...).</w:t>
      </w:r>
    </w:p>
    <w:p w:rsidR="00F70471" w:rsidRPr="00ED41A6" w:rsidRDefault="00F70471" w:rsidP="00ED41A6">
      <w:pPr>
        <w:pStyle w:val="HTMLPreformatted"/>
        <w:pBdr>
          <w:top w:val="single" w:sz="6" w:space="0" w:color="EFEFEF"/>
          <w:left w:val="single" w:sz="36" w:space="0" w:color="02B0EF"/>
          <w:bottom w:val="single" w:sz="6" w:space="0" w:color="EFEFEF"/>
          <w:right w:val="single" w:sz="6" w:space="0" w:color="EFEFEF"/>
        </w:pBdr>
        <w:shd w:val="clear" w:color="auto" w:fill="D9D9D9" w:themeFill="background1" w:themeFillShade="D9"/>
        <w:spacing w:before="120" w:after="240"/>
        <w:ind w:left="720" w:hanging="720"/>
        <w:jc w:val="both"/>
        <w:rPr>
          <w:rStyle w:val="HTMLCode"/>
          <w:rFonts w:ascii="Times New Roman" w:hAnsi="Times New Roman" w:cs="Times New Roman"/>
          <w:sz w:val="24"/>
          <w:szCs w:val="24"/>
          <w:bdr w:val="none" w:sz="0" w:space="0" w:color="auto" w:frame="1"/>
        </w:rPr>
      </w:pPr>
      <w:proofErr w:type="gramStart"/>
      <w:r w:rsidRPr="00ED41A6">
        <w:rPr>
          <w:rStyle w:val="token"/>
          <w:rFonts w:ascii="Times New Roman" w:hAnsi="Times New Roman" w:cs="Times New Roman"/>
          <w:sz w:val="24"/>
          <w:szCs w:val="24"/>
          <w:bdr w:val="none" w:sz="0" w:space="0" w:color="auto" w:frame="1"/>
        </w:rPr>
        <w:t>#!/</w:t>
      </w:r>
      <w:proofErr w:type="gramEnd"/>
      <w:r w:rsidRPr="00ED41A6">
        <w:rPr>
          <w:rStyle w:val="token"/>
          <w:rFonts w:ascii="Times New Roman" w:hAnsi="Times New Roman" w:cs="Times New Roman"/>
          <w:sz w:val="24"/>
          <w:szCs w:val="24"/>
          <w:bdr w:val="none" w:sz="0" w:space="0" w:color="auto" w:frame="1"/>
        </w:rPr>
        <w:t>bin/bash</w:t>
      </w:r>
    </w:p>
    <w:p w:rsidR="00F70471" w:rsidRPr="00ED41A6" w:rsidRDefault="00F70471" w:rsidP="00ED41A6">
      <w:pPr>
        <w:pStyle w:val="HTMLPreformatted"/>
        <w:pBdr>
          <w:top w:val="single" w:sz="6" w:space="0" w:color="EFEFEF"/>
          <w:left w:val="single" w:sz="36" w:space="0" w:color="02B0EF"/>
          <w:bottom w:val="single" w:sz="6" w:space="0" w:color="EFEFEF"/>
          <w:right w:val="single" w:sz="6" w:space="0" w:color="EFEFEF"/>
        </w:pBdr>
        <w:shd w:val="clear" w:color="auto" w:fill="D9D9D9" w:themeFill="background1" w:themeFillShade="D9"/>
        <w:spacing w:before="120" w:after="240"/>
        <w:ind w:left="720" w:hanging="720"/>
        <w:jc w:val="both"/>
        <w:rPr>
          <w:rStyle w:val="HTMLCode"/>
          <w:rFonts w:ascii="Times New Roman" w:hAnsi="Times New Roman" w:cs="Times New Roman"/>
          <w:sz w:val="24"/>
          <w:szCs w:val="24"/>
          <w:bdr w:val="none" w:sz="0" w:space="0" w:color="auto" w:frame="1"/>
        </w:rPr>
      </w:pPr>
      <w:proofErr w:type="gramStart"/>
      <w:r w:rsidRPr="00ED41A6">
        <w:rPr>
          <w:rStyle w:val="HTMLCode"/>
          <w:rFonts w:ascii="Times New Roman" w:hAnsi="Times New Roman" w:cs="Times New Roman"/>
          <w:sz w:val="24"/>
          <w:szCs w:val="24"/>
          <w:bdr w:val="none" w:sz="0" w:space="0" w:color="auto" w:frame="1"/>
        </w:rPr>
        <w:t>greeting</w:t>
      </w:r>
      <w:proofErr w:type="gramEnd"/>
      <w:r w:rsidRPr="00ED41A6">
        <w:rPr>
          <w:rStyle w:val="token"/>
          <w:rFonts w:ascii="Times New Roman" w:hAnsi="Times New Roman" w:cs="Times New Roman"/>
          <w:sz w:val="24"/>
          <w:szCs w:val="24"/>
          <w:bdr w:val="none" w:sz="0" w:space="0" w:color="auto" w:frame="1"/>
        </w:rPr>
        <w:t>="Welcome"</w:t>
      </w:r>
    </w:p>
    <w:p w:rsidR="00F70471" w:rsidRPr="00ED41A6" w:rsidRDefault="00F70471" w:rsidP="00ED41A6">
      <w:pPr>
        <w:pStyle w:val="HTMLPreformatted"/>
        <w:pBdr>
          <w:top w:val="single" w:sz="6" w:space="0" w:color="EFEFEF"/>
          <w:left w:val="single" w:sz="36" w:space="0" w:color="02B0EF"/>
          <w:bottom w:val="single" w:sz="6" w:space="0" w:color="EFEFEF"/>
          <w:right w:val="single" w:sz="6" w:space="0" w:color="EFEFEF"/>
        </w:pBdr>
        <w:shd w:val="clear" w:color="auto" w:fill="D9D9D9" w:themeFill="background1" w:themeFillShade="D9"/>
        <w:spacing w:before="120" w:after="240"/>
        <w:ind w:left="720" w:hanging="720"/>
        <w:jc w:val="both"/>
        <w:rPr>
          <w:rStyle w:val="HTMLCode"/>
          <w:rFonts w:ascii="Times New Roman" w:hAnsi="Times New Roman" w:cs="Times New Roman"/>
          <w:sz w:val="24"/>
          <w:szCs w:val="24"/>
          <w:bdr w:val="none" w:sz="0" w:space="0" w:color="auto" w:frame="1"/>
        </w:rPr>
      </w:pPr>
      <w:proofErr w:type="gramStart"/>
      <w:r w:rsidRPr="00ED41A6">
        <w:rPr>
          <w:rStyle w:val="HTMLCode"/>
          <w:rFonts w:ascii="Times New Roman" w:hAnsi="Times New Roman" w:cs="Times New Roman"/>
          <w:sz w:val="24"/>
          <w:szCs w:val="24"/>
          <w:bdr w:val="none" w:sz="0" w:space="0" w:color="auto" w:frame="1"/>
        </w:rPr>
        <w:t>user</w:t>
      </w:r>
      <w:proofErr w:type="gramEnd"/>
      <w:r w:rsidRPr="00ED41A6">
        <w:rPr>
          <w:rStyle w:val="token"/>
          <w:rFonts w:ascii="Times New Roman" w:hAnsi="Times New Roman" w:cs="Times New Roman"/>
          <w:sz w:val="24"/>
          <w:szCs w:val="24"/>
          <w:bdr w:val="none" w:sz="0" w:space="0" w:color="auto" w:frame="1"/>
        </w:rPr>
        <w:t>=$(</w:t>
      </w:r>
      <w:proofErr w:type="spellStart"/>
      <w:r w:rsidRPr="00ED41A6">
        <w:rPr>
          <w:rStyle w:val="token"/>
          <w:rFonts w:ascii="Times New Roman" w:hAnsi="Times New Roman" w:cs="Times New Roman"/>
          <w:sz w:val="24"/>
          <w:szCs w:val="24"/>
          <w:bdr w:val="none" w:sz="0" w:space="0" w:color="auto" w:frame="1"/>
        </w:rPr>
        <w:t>whoami</w:t>
      </w:r>
      <w:proofErr w:type="spellEnd"/>
      <w:r w:rsidRPr="00ED41A6">
        <w:rPr>
          <w:rStyle w:val="token"/>
          <w:rFonts w:ascii="Times New Roman" w:hAnsi="Times New Roman" w:cs="Times New Roman"/>
          <w:sz w:val="24"/>
          <w:szCs w:val="24"/>
          <w:bdr w:val="none" w:sz="0" w:space="0" w:color="auto" w:frame="1"/>
        </w:rPr>
        <w:t>)</w:t>
      </w:r>
    </w:p>
    <w:p w:rsidR="00F70471" w:rsidRPr="00ED41A6" w:rsidRDefault="00F70471" w:rsidP="00ED41A6">
      <w:pPr>
        <w:pStyle w:val="HTMLPreformatted"/>
        <w:pBdr>
          <w:top w:val="single" w:sz="6" w:space="0" w:color="EFEFEF"/>
          <w:left w:val="single" w:sz="36" w:space="0" w:color="02B0EF"/>
          <w:bottom w:val="single" w:sz="6" w:space="0" w:color="EFEFEF"/>
          <w:right w:val="single" w:sz="6" w:space="0" w:color="EFEFEF"/>
        </w:pBdr>
        <w:shd w:val="clear" w:color="auto" w:fill="D9D9D9" w:themeFill="background1" w:themeFillShade="D9"/>
        <w:spacing w:before="120" w:after="240"/>
        <w:ind w:left="720" w:hanging="720"/>
        <w:jc w:val="both"/>
        <w:rPr>
          <w:rStyle w:val="HTMLCode"/>
          <w:rFonts w:ascii="Times New Roman" w:hAnsi="Times New Roman" w:cs="Times New Roman"/>
          <w:sz w:val="24"/>
          <w:szCs w:val="24"/>
          <w:bdr w:val="none" w:sz="0" w:space="0" w:color="auto" w:frame="1"/>
        </w:rPr>
      </w:pPr>
      <w:proofErr w:type="gramStart"/>
      <w:r w:rsidRPr="00ED41A6">
        <w:rPr>
          <w:rStyle w:val="HTMLCode"/>
          <w:rFonts w:ascii="Times New Roman" w:hAnsi="Times New Roman" w:cs="Times New Roman"/>
          <w:sz w:val="24"/>
          <w:szCs w:val="24"/>
          <w:bdr w:val="none" w:sz="0" w:space="0" w:color="auto" w:frame="1"/>
        </w:rPr>
        <w:t>day</w:t>
      </w:r>
      <w:proofErr w:type="gramEnd"/>
      <w:r w:rsidRPr="00ED41A6">
        <w:rPr>
          <w:rStyle w:val="token"/>
          <w:rFonts w:ascii="Times New Roman" w:hAnsi="Times New Roman" w:cs="Times New Roman"/>
          <w:sz w:val="24"/>
          <w:szCs w:val="24"/>
          <w:bdr w:val="none" w:sz="0" w:space="0" w:color="auto" w:frame="1"/>
        </w:rPr>
        <w:t>=$(date +%A)</w:t>
      </w:r>
    </w:p>
    <w:p w:rsidR="00F70471" w:rsidRPr="00ED41A6" w:rsidRDefault="00F70471" w:rsidP="00ED41A6">
      <w:pPr>
        <w:pStyle w:val="HTMLPreformatted"/>
        <w:pBdr>
          <w:top w:val="single" w:sz="6" w:space="0" w:color="EFEFEF"/>
          <w:left w:val="single" w:sz="36" w:space="0" w:color="02B0EF"/>
          <w:bottom w:val="single" w:sz="6" w:space="0" w:color="EFEFEF"/>
          <w:right w:val="single" w:sz="6" w:space="0" w:color="EFEFEF"/>
        </w:pBdr>
        <w:shd w:val="clear" w:color="auto" w:fill="D9D9D9" w:themeFill="background1" w:themeFillShade="D9"/>
        <w:spacing w:before="120" w:after="240"/>
        <w:ind w:left="720" w:hanging="720"/>
        <w:jc w:val="both"/>
        <w:rPr>
          <w:rStyle w:val="HTMLCode"/>
          <w:rFonts w:ascii="Times New Roman" w:hAnsi="Times New Roman" w:cs="Times New Roman"/>
          <w:sz w:val="24"/>
          <w:szCs w:val="24"/>
          <w:bdr w:val="none" w:sz="0" w:space="0" w:color="auto" w:frame="1"/>
        </w:rPr>
      </w:pPr>
      <w:proofErr w:type="gramStart"/>
      <w:r w:rsidRPr="00ED41A6">
        <w:rPr>
          <w:rStyle w:val="token"/>
          <w:rFonts w:ascii="Times New Roman" w:hAnsi="Times New Roman" w:cs="Times New Roman"/>
          <w:sz w:val="24"/>
          <w:szCs w:val="24"/>
          <w:bdr w:val="none" w:sz="0" w:space="0" w:color="auto" w:frame="1"/>
        </w:rPr>
        <w:t>echo</w:t>
      </w:r>
      <w:proofErr w:type="gramEnd"/>
      <w:r w:rsidRPr="00ED41A6">
        <w:rPr>
          <w:rStyle w:val="HTMLCode"/>
          <w:rFonts w:ascii="Times New Roman" w:hAnsi="Times New Roman" w:cs="Times New Roman"/>
          <w:sz w:val="24"/>
          <w:szCs w:val="24"/>
          <w:bdr w:val="none" w:sz="0" w:space="0" w:color="auto" w:frame="1"/>
        </w:rPr>
        <w:t xml:space="preserve"> </w:t>
      </w:r>
      <w:r w:rsidRPr="00ED41A6">
        <w:rPr>
          <w:rStyle w:val="token"/>
          <w:rFonts w:ascii="Times New Roman" w:hAnsi="Times New Roman" w:cs="Times New Roman"/>
          <w:sz w:val="24"/>
          <w:szCs w:val="24"/>
          <w:bdr w:val="none" w:sz="0" w:space="0" w:color="auto" w:frame="1"/>
        </w:rPr>
        <w:t>"$greeting back $user! Today is $day, which is the best day of the entire week!"</w:t>
      </w:r>
    </w:p>
    <w:p w:rsidR="00F70471" w:rsidRPr="00ED41A6" w:rsidRDefault="00F70471" w:rsidP="00ED41A6">
      <w:pPr>
        <w:pStyle w:val="HTMLPreformatted"/>
        <w:pBdr>
          <w:top w:val="single" w:sz="6" w:space="0" w:color="EFEFEF"/>
          <w:left w:val="single" w:sz="36" w:space="0" w:color="02B0EF"/>
          <w:bottom w:val="single" w:sz="6" w:space="0" w:color="EFEFEF"/>
          <w:right w:val="single" w:sz="6" w:space="0" w:color="EFEFEF"/>
        </w:pBdr>
        <w:shd w:val="clear" w:color="auto" w:fill="D9D9D9" w:themeFill="background1" w:themeFillShade="D9"/>
        <w:spacing w:before="120" w:after="240"/>
        <w:ind w:left="720" w:hanging="720"/>
        <w:jc w:val="both"/>
        <w:rPr>
          <w:rFonts w:ascii="Times New Roman" w:hAnsi="Times New Roman" w:cs="Times New Roman"/>
          <w:sz w:val="24"/>
          <w:szCs w:val="24"/>
        </w:rPr>
      </w:pPr>
      <w:proofErr w:type="gramStart"/>
      <w:r w:rsidRPr="00ED41A6">
        <w:rPr>
          <w:rStyle w:val="token"/>
          <w:rFonts w:ascii="Times New Roman" w:hAnsi="Times New Roman" w:cs="Times New Roman"/>
          <w:sz w:val="24"/>
          <w:szCs w:val="24"/>
          <w:bdr w:val="none" w:sz="0" w:space="0" w:color="auto" w:frame="1"/>
        </w:rPr>
        <w:t>echo</w:t>
      </w:r>
      <w:proofErr w:type="gramEnd"/>
      <w:r w:rsidRPr="00ED41A6">
        <w:rPr>
          <w:rStyle w:val="HTMLCode"/>
          <w:rFonts w:ascii="Times New Roman" w:hAnsi="Times New Roman" w:cs="Times New Roman"/>
          <w:sz w:val="24"/>
          <w:szCs w:val="24"/>
          <w:bdr w:val="none" w:sz="0" w:space="0" w:color="auto" w:frame="1"/>
        </w:rPr>
        <w:t xml:space="preserve"> </w:t>
      </w:r>
      <w:r w:rsidRPr="00ED41A6">
        <w:rPr>
          <w:rStyle w:val="token"/>
          <w:rFonts w:ascii="Times New Roman" w:hAnsi="Times New Roman" w:cs="Times New Roman"/>
          <w:sz w:val="24"/>
          <w:szCs w:val="24"/>
          <w:bdr w:val="none" w:sz="0" w:space="0" w:color="auto" w:frame="1"/>
        </w:rPr>
        <w:t>"Your Bash shell version is: $BASH_VERSION. Enjoy!"</w:t>
      </w:r>
    </w:p>
    <w:p w:rsidR="00F70471" w:rsidRPr="00ED41A6" w:rsidRDefault="00F70471" w:rsidP="004E588A">
      <w:pPr>
        <w:shd w:val="clear" w:color="auto" w:fill="FFFFFF"/>
        <w:spacing w:after="0" w:line="240" w:lineRule="auto"/>
        <w:jc w:val="both"/>
        <w:textAlignment w:val="baseline"/>
        <w:rPr>
          <w:rFonts w:ascii="Times New Roman" w:hAnsi="Times New Roman" w:cs="Times New Roman"/>
          <w:sz w:val="24"/>
          <w:szCs w:val="24"/>
          <w:shd w:val="clear" w:color="auto" w:fill="FFFFFF"/>
        </w:rPr>
      </w:pPr>
      <w:r w:rsidRPr="00ED41A6">
        <w:rPr>
          <w:rFonts w:ascii="Times New Roman" w:hAnsi="Times New Roman" w:cs="Times New Roman"/>
          <w:sz w:val="24"/>
          <w:szCs w:val="24"/>
          <w:shd w:val="clear" w:color="auto" w:fill="FFFFFF"/>
        </w:rPr>
        <w:t>By now you should possess all required skills needed to create a new script, making it executable and running it on the command line. After running the above </w:t>
      </w:r>
      <w:r w:rsidRPr="00ED41A6">
        <w:rPr>
          <w:rStyle w:val="HTMLCode"/>
          <w:rFonts w:ascii="Times New Roman" w:eastAsiaTheme="minorHAnsi" w:hAnsi="Times New Roman" w:cs="Times New Roman"/>
          <w:sz w:val="24"/>
          <w:szCs w:val="24"/>
          <w:bdr w:val="single" w:sz="6" w:space="2" w:color="EFEFEF" w:frame="1"/>
          <w:shd w:val="clear" w:color="auto" w:fill="FAFAFA"/>
        </w:rPr>
        <w:t>welcome.sh</w:t>
      </w:r>
      <w:r w:rsidRPr="00ED41A6">
        <w:rPr>
          <w:rFonts w:ascii="Times New Roman" w:hAnsi="Times New Roman" w:cs="Times New Roman"/>
          <w:sz w:val="24"/>
          <w:szCs w:val="24"/>
          <w:shd w:val="clear" w:color="auto" w:fill="FFFFFF"/>
        </w:rPr>
        <w:t> script, you will see an output similar to the one below:</w:t>
      </w:r>
    </w:p>
    <w:p w:rsidR="00C03A3F" w:rsidRPr="00ED41A6" w:rsidRDefault="00C03A3F" w:rsidP="008036C0">
      <w:pPr>
        <w:shd w:val="clear" w:color="auto" w:fill="FFFFFF"/>
        <w:spacing w:after="0" w:line="240" w:lineRule="auto"/>
        <w:ind w:left="720" w:hanging="720"/>
        <w:jc w:val="both"/>
        <w:textAlignment w:val="baseline"/>
        <w:rPr>
          <w:rFonts w:ascii="Times New Roman" w:hAnsi="Times New Roman" w:cs="Times New Roman"/>
          <w:b/>
          <w:sz w:val="24"/>
          <w:szCs w:val="24"/>
          <w:shd w:val="clear" w:color="auto" w:fill="FFFFFF"/>
        </w:rPr>
      </w:pPr>
    </w:p>
    <w:tbl>
      <w:tblPr>
        <w:tblW w:w="8778" w:type="dxa"/>
        <w:tblLayout w:type="fixed"/>
        <w:tblCellMar>
          <w:left w:w="10" w:type="dxa"/>
          <w:right w:w="10" w:type="dxa"/>
        </w:tblCellMar>
        <w:tblLook w:val="04A0"/>
      </w:tblPr>
      <w:tblGrid>
        <w:gridCol w:w="427"/>
        <w:gridCol w:w="2839"/>
        <w:gridCol w:w="5512"/>
      </w:tblGrid>
      <w:tr w:rsidR="0032008D" w:rsidRPr="00ED41A6" w:rsidTr="0041129A">
        <w:tc>
          <w:tcPr>
            <w:tcW w:w="427" w:type="dxa"/>
            <w:shd w:val="clear" w:color="auto" w:fill="CCFF99"/>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w:t>
            </w:r>
            <w:proofErr w:type="spellStart"/>
            <w:r w:rsidRPr="00ED41A6">
              <w:rPr>
                <w:rFonts w:ascii="Times New Roman" w:hAnsi="Times New Roman" w:cs="Times New Roman"/>
              </w:rPr>
              <w:t>eq</w:t>
            </w:r>
            <w:proofErr w:type="spellEnd"/>
          </w:p>
        </w:tc>
        <w:tc>
          <w:tcPr>
            <w:tcW w:w="2839" w:type="dxa"/>
            <w:shd w:val="clear" w:color="auto" w:fill="CCFF99"/>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Is Equal To</w:t>
            </w:r>
          </w:p>
        </w:tc>
        <w:tc>
          <w:tcPr>
            <w:tcW w:w="5512" w:type="dxa"/>
            <w:shd w:val="clear" w:color="auto" w:fill="CCFF99"/>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if [ $1 -</w:t>
            </w:r>
            <w:proofErr w:type="spellStart"/>
            <w:r w:rsidRPr="00ED41A6">
              <w:rPr>
                <w:rFonts w:ascii="Times New Roman" w:hAnsi="Times New Roman" w:cs="Times New Roman"/>
              </w:rPr>
              <w:t>eq</w:t>
            </w:r>
            <w:proofErr w:type="spellEnd"/>
            <w:r w:rsidRPr="00ED41A6">
              <w:rPr>
                <w:rFonts w:ascii="Times New Roman" w:hAnsi="Times New Roman" w:cs="Times New Roman"/>
              </w:rPr>
              <w:t xml:space="preserve"> 200 ]</w:t>
            </w:r>
          </w:p>
        </w:tc>
      </w:tr>
      <w:tr w:rsidR="0032008D" w:rsidRPr="00ED41A6" w:rsidTr="0041129A">
        <w:tc>
          <w:tcPr>
            <w:tcW w:w="427" w:type="dxa"/>
            <w:shd w:val="clear" w:color="auto" w:fill="FFFF66"/>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-ne</w:t>
            </w:r>
          </w:p>
        </w:tc>
        <w:tc>
          <w:tcPr>
            <w:tcW w:w="2839" w:type="dxa"/>
            <w:shd w:val="clear" w:color="auto" w:fill="FFFF66"/>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Is Not Equal To</w:t>
            </w:r>
          </w:p>
        </w:tc>
        <w:tc>
          <w:tcPr>
            <w:tcW w:w="5512" w:type="dxa"/>
            <w:shd w:val="clear" w:color="auto" w:fill="FFFF66"/>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if [ $1 -ne 1 ]</w:t>
            </w:r>
          </w:p>
        </w:tc>
      </w:tr>
      <w:tr w:rsidR="0032008D" w:rsidRPr="00ED41A6" w:rsidTr="0041129A">
        <w:tc>
          <w:tcPr>
            <w:tcW w:w="427" w:type="dxa"/>
            <w:shd w:val="clear" w:color="auto" w:fill="CCFF99"/>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w:t>
            </w:r>
            <w:proofErr w:type="spellStart"/>
            <w:r w:rsidRPr="00ED41A6">
              <w:rPr>
                <w:rFonts w:ascii="Times New Roman" w:hAnsi="Times New Roman" w:cs="Times New Roman"/>
              </w:rPr>
              <w:t>gt</w:t>
            </w:r>
            <w:proofErr w:type="spellEnd"/>
          </w:p>
        </w:tc>
        <w:tc>
          <w:tcPr>
            <w:tcW w:w="2839" w:type="dxa"/>
            <w:shd w:val="clear" w:color="auto" w:fill="CCFF99"/>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Is Greater Than</w:t>
            </w:r>
          </w:p>
        </w:tc>
        <w:tc>
          <w:tcPr>
            <w:tcW w:w="5512" w:type="dxa"/>
            <w:shd w:val="clear" w:color="auto" w:fill="CCFF99"/>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if [ $1 -</w:t>
            </w:r>
            <w:proofErr w:type="spellStart"/>
            <w:r w:rsidRPr="00ED41A6">
              <w:rPr>
                <w:rFonts w:ascii="Times New Roman" w:hAnsi="Times New Roman" w:cs="Times New Roman"/>
              </w:rPr>
              <w:t>gt</w:t>
            </w:r>
            <w:proofErr w:type="spellEnd"/>
            <w:r w:rsidRPr="00ED41A6">
              <w:rPr>
                <w:rFonts w:ascii="Times New Roman" w:hAnsi="Times New Roman" w:cs="Times New Roman"/>
              </w:rPr>
              <w:t xml:space="preserve"> 15 ]</w:t>
            </w:r>
          </w:p>
        </w:tc>
      </w:tr>
      <w:tr w:rsidR="0032008D" w:rsidRPr="00ED41A6" w:rsidTr="0041129A">
        <w:tc>
          <w:tcPr>
            <w:tcW w:w="427" w:type="dxa"/>
            <w:shd w:val="clear" w:color="auto" w:fill="FFFF66"/>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w:t>
            </w:r>
            <w:proofErr w:type="spellStart"/>
            <w:r w:rsidRPr="00ED41A6">
              <w:rPr>
                <w:rFonts w:ascii="Times New Roman" w:hAnsi="Times New Roman" w:cs="Times New Roman"/>
              </w:rPr>
              <w:t>ge</w:t>
            </w:r>
            <w:proofErr w:type="spellEnd"/>
          </w:p>
        </w:tc>
        <w:tc>
          <w:tcPr>
            <w:tcW w:w="2839" w:type="dxa"/>
            <w:shd w:val="clear" w:color="auto" w:fill="FFFF66"/>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Is Greater Than Or Equal To</w:t>
            </w:r>
          </w:p>
        </w:tc>
        <w:tc>
          <w:tcPr>
            <w:tcW w:w="5512" w:type="dxa"/>
            <w:shd w:val="clear" w:color="auto" w:fill="FFFF66"/>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if [ $1 -</w:t>
            </w:r>
            <w:proofErr w:type="spellStart"/>
            <w:r w:rsidRPr="00ED41A6">
              <w:rPr>
                <w:rFonts w:ascii="Times New Roman" w:hAnsi="Times New Roman" w:cs="Times New Roman"/>
              </w:rPr>
              <w:t>ge</w:t>
            </w:r>
            <w:proofErr w:type="spellEnd"/>
            <w:r w:rsidRPr="00ED41A6">
              <w:rPr>
                <w:rFonts w:ascii="Times New Roman" w:hAnsi="Times New Roman" w:cs="Times New Roman"/>
              </w:rPr>
              <w:t xml:space="preserve"> 10 ]</w:t>
            </w:r>
          </w:p>
        </w:tc>
      </w:tr>
      <w:tr w:rsidR="0032008D" w:rsidRPr="00ED41A6" w:rsidTr="0041129A">
        <w:tc>
          <w:tcPr>
            <w:tcW w:w="427" w:type="dxa"/>
            <w:shd w:val="clear" w:color="auto" w:fill="CCFF99"/>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w:t>
            </w:r>
            <w:proofErr w:type="spellStart"/>
            <w:r w:rsidRPr="00ED41A6">
              <w:rPr>
                <w:rFonts w:ascii="Times New Roman" w:hAnsi="Times New Roman" w:cs="Times New Roman"/>
              </w:rPr>
              <w:t>lt</w:t>
            </w:r>
            <w:proofErr w:type="spellEnd"/>
          </w:p>
        </w:tc>
        <w:tc>
          <w:tcPr>
            <w:tcW w:w="2839" w:type="dxa"/>
            <w:shd w:val="clear" w:color="auto" w:fill="CCFF99"/>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Is Less Than</w:t>
            </w:r>
          </w:p>
        </w:tc>
        <w:tc>
          <w:tcPr>
            <w:tcW w:w="5512" w:type="dxa"/>
            <w:shd w:val="clear" w:color="auto" w:fill="CCFF99"/>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if [ $1 -</w:t>
            </w:r>
            <w:proofErr w:type="spellStart"/>
            <w:r w:rsidRPr="00ED41A6">
              <w:rPr>
                <w:rFonts w:ascii="Times New Roman" w:hAnsi="Times New Roman" w:cs="Times New Roman"/>
              </w:rPr>
              <w:t>lt</w:t>
            </w:r>
            <w:proofErr w:type="spellEnd"/>
            <w:r w:rsidRPr="00ED41A6">
              <w:rPr>
                <w:rFonts w:ascii="Times New Roman" w:hAnsi="Times New Roman" w:cs="Times New Roman"/>
              </w:rPr>
              <w:t xml:space="preserve"> 5 ]</w:t>
            </w:r>
          </w:p>
        </w:tc>
      </w:tr>
      <w:tr w:rsidR="0032008D" w:rsidRPr="00ED41A6" w:rsidTr="0041129A">
        <w:tc>
          <w:tcPr>
            <w:tcW w:w="427" w:type="dxa"/>
            <w:shd w:val="clear" w:color="auto" w:fill="FFFF66"/>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-le</w:t>
            </w:r>
          </w:p>
        </w:tc>
        <w:tc>
          <w:tcPr>
            <w:tcW w:w="2839" w:type="dxa"/>
            <w:shd w:val="clear" w:color="auto" w:fill="FFFF66"/>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Is Less Than Or Equal To</w:t>
            </w:r>
          </w:p>
        </w:tc>
        <w:tc>
          <w:tcPr>
            <w:tcW w:w="5512" w:type="dxa"/>
            <w:shd w:val="clear" w:color="auto" w:fill="FFFF66"/>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if [ $1 -le 0 ]</w:t>
            </w:r>
          </w:p>
        </w:tc>
      </w:tr>
      <w:tr w:rsidR="0032008D" w:rsidRPr="00ED41A6" w:rsidTr="0041129A">
        <w:tc>
          <w:tcPr>
            <w:tcW w:w="427" w:type="dxa"/>
            <w:shd w:val="clear" w:color="auto" w:fill="CCFF99"/>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w:t>
            </w:r>
          </w:p>
        </w:tc>
        <w:tc>
          <w:tcPr>
            <w:tcW w:w="2839" w:type="dxa"/>
            <w:shd w:val="clear" w:color="auto" w:fill="CCFF99"/>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Is Equal To</w:t>
            </w:r>
          </w:p>
        </w:tc>
        <w:tc>
          <w:tcPr>
            <w:tcW w:w="5512" w:type="dxa"/>
            <w:shd w:val="clear" w:color="auto" w:fill="CCFF99"/>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if (( $1 == $2 )) [Note: Used within double parentheses]</w:t>
            </w:r>
          </w:p>
        </w:tc>
      </w:tr>
      <w:tr w:rsidR="0032008D" w:rsidRPr="00ED41A6" w:rsidTr="0041129A">
        <w:tc>
          <w:tcPr>
            <w:tcW w:w="427" w:type="dxa"/>
            <w:shd w:val="clear" w:color="auto" w:fill="FFFF66"/>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w:t>
            </w:r>
          </w:p>
        </w:tc>
        <w:tc>
          <w:tcPr>
            <w:tcW w:w="2839" w:type="dxa"/>
            <w:shd w:val="clear" w:color="auto" w:fill="FFFF66"/>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Is Not Equal To</w:t>
            </w:r>
          </w:p>
        </w:tc>
        <w:tc>
          <w:tcPr>
            <w:tcW w:w="5512" w:type="dxa"/>
            <w:shd w:val="clear" w:color="auto" w:fill="FFFF66"/>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if (( $1 != $2 ))</w:t>
            </w:r>
          </w:p>
        </w:tc>
      </w:tr>
      <w:tr w:rsidR="0032008D" w:rsidRPr="00ED41A6" w:rsidTr="0041129A">
        <w:tc>
          <w:tcPr>
            <w:tcW w:w="427" w:type="dxa"/>
            <w:shd w:val="clear" w:color="auto" w:fill="CCFF99"/>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&lt;</w:t>
            </w:r>
          </w:p>
        </w:tc>
        <w:tc>
          <w:tcPr>
            <w:tcW w:w="2839" w:type="dxa"/>
            <w:shd w:val="clear" w:color="auto" w:fill="CCFF99"/>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Is Less Than</w:t>
            </w:r>
          </w:p>
        </w:tc>
        <w:tc>
          <w:tcPr>
            <w:tcW w:w="5512" w:type="dxa"/>
            <w:shd w:val="clear" w:color="auto" w:fill="CCFF99"/>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if (( $1 &lt; $2 ))</w:t>
            </w:r>
          </w:p>
        </w:tc>
      </w:tr>
      <w:tr w:rsidR="0032008D" w:rsidRPr="00ED41A6" w:rsidTr="0041129A">
        <w:tc>
          <w:tcPr>
            <w:tcW w:w="427" w:type="dxa"/>
            <w:shd w:val="clear" w:color="auto" w:fill="FFFF66"/>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&lt;=</w:t>
            </w:r>
          </w:p>
        </w:tc>
        <w:tc>
          <w:tcPr>
            <w:tcW w:w="2839" w:type="dxa"/>
            <w:shd w:val="clear" w:color="auto" w:fill="FFFF66"/>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Is Less Than Or Equal To</w:t>
            </w:r>
          </w:p>
        </w:tc>
        <w:tc>
          <w:tcPr>
            <w:tcW w:w="5512" w:type="dxa"/>
            <w:shd w:val="clear" w:color="auto" w:fill="FFFF66"/>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if (( $1 &lt;= $2 ))</w:t>
            </w:r>
          </w:p>
        </w:tc>
      </w:tr>
      <w:tr w:rsidR="0032008D" w:rsidRPr="00ED41A6" w:rsidTr="0041129A">
        <w:tc>
          <w:tcPr>
            <w:tcW w:w="427" w:type="dxa"/>
            <w:shd w:val="clear" w:color="auto" w:fill="CCFF99"/>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&gt;</w:t>
            </w:r>
          </w:p>
        </w:tc>
        <w:tc>
          <w:tcPr>
            <w:tcW w:w="2839" w:type="dxa"/>
            <w:shd w:val="clear" w:color="auto" w:fill="CCFF99"/>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Is Greater Than</w:t>
            </w:r>
          </w:p>
        </w:tc>
        <w:tc>
          <w:tcPr>
            <w:tcW w:w="5512" w:type="dxa"/>
            <w:shd w:val="clear" w:color="auto" w:fill="CCFF99"/>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if (( $1 &gt; $2 ))</w:t>
            </w:r>
          </w:p>
        </w:tc>
      </w:tr>
      <w:tr w:rsidR="0032008D" w:rsidRPr="00ED41A6" w:rsidTr="0041129A">
        <w:tc>
          <w:tcPr>
            <w:tcW w:w="427" w:type="dxa"/>
            <w:shd w:val="clear" w:color="auto" w:fill="FFFF66"/>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&gt;=</w:t>
            </w:r>
          </w:p>
        </w:tc>
        <w:tc>
          <w:tcPr>
            <w:tcW w:w="2839" w:type="dxa"/>
            <w:shd w:val="clear" w:color="auto" w:fill="FFFF66"/>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Is Greater Than Or Equal To</w:t>
            </w:r>
          </w:p>
        </w:tc>
        <w:tc>
          <w:tcPr>
            <w:tcW w:w="5512" w:type="dxa"/>
            <w:shd w:val="clear" w:color="auto" w:fill="FFFF66"/>
            <w:tcMar>
              <w:top w:w="28" w:type="dxa"/>
              <w:left w:w="28" w:type="dxa"/>
              <w:bottom w:w="28" w:type="dxa"/>
              <w:right w:w="28" w:type="dxa"/>
            </w:tcMar>
            <w:vAlign w:val="center"/>
          </w:tcPr>
          <w:p w:rsidR="0032008D" w:rsidRPr="00ED41A6" w:rsidRDefault="0032008D" w:rsidP="0041129A">
            <w:pPr>
              <w:pStyle w:val="TableContents"/>
              <w:jc w:val="both"/>
              <w:rPr>
                <w:rFonts w:ascii="Times New Roman" w:hAnsi="Times New Roman" w:cs="Times New Roman"/>
              </w:rPr>
            </w:pPr>
            <w:r w:rsidRPr="00ED41A6">
              <w:rPr>
                <w:rFonts w:ascii="Times New Roman" w:hAnsi="Times New Roman" w:cs="Times New Roman"/>
              </w:rPr>
              <w:t>if (( $1 &gt;= $2 ))</w:t>
            </w:r>
          </w:p>
        </w:tc>
      </w:tr>
    </w:tbl>
    <w:p w:rsidR="00DF477D" w:rsidRPr="00ED41A6" w:rsidRDefault="00DF477D" w:rsidP="00B8510C">
      <w:pPr>
        <w:shd w:val="clear" w:color="auto" w:fill="FFFFFF"/>
        <w:spacing w:after="0" w:line="240" w:lineRule="auto"/>
        <w:jc w:val="both"/>
        <w:textAlignment w:val="baseline"/>
        <w:rPr>
          <w:rFonts w:ascii="Times New Roman" w:hAnsi="Times New Roman" w:cs="Times New Roman"/>
          <w:sz w:val="24"/>
          <w:szCs w:val="24"/>
          <w:shd w:val="clear" w:color="auto" w:fill="FFFFFF"/>
        </w:rPr>
      </w:pPr>
    </w:p>
    <w:p w:rsidR="00ED41A6" w:rsidRPr="00ED41A6" w:rsidRDefault="00ED41A6" w:rsidP="00B8510C">
      <w:pPr>
        <w:shd w:val="clear" w:color="auto" w:fill="FFFFFF"/>
        <w:spacing w:after="0" w:line="240" w:lineRule="auto"/>
        <w:jc w:val="both"/>
        <w:textAlignment w:val="baseline"/>
        <w:rPr>
          <w:rFonts w:ascii="Times New Roman" w:hAnsi="Times New Roman" w:cs="Times New Roman"/>
          <w:b/>
          <w:sz w:val="24"/>
          <w:szCs w:val="24"/>
          <w:u w:val="single"/>
          <w:shd w:val="clear" w:color="auto" w:fill="FFFFFF"/>
        </w:rPr>
      </w:pPr>
      <w:r w:rsidRPr="00ED41A6">
        <w:rPr>
          <w:rFonts w:ascii="Times New Roman" w:hAnsi="Times New Roman" w:cs="Times New Roman"/>
          <w:b/>
          <w:sz w:val="24"/>
          <w:szCs w:val="24"/>
          <w:u w:val="single"/>
          <w:shd w:val="clear" w:color="auto" w:fill="FFFFFF"/>
        </w:rPr>
        <w:t>If statement</w:t>
      </w:r>
    </w:p>
    <w:p w:rsidR="00993CB2" w:rsidRPr="00ED41A6" w:rsidRDefault="00993CB2" w:rsidP="00993CB2">
      <w:pPr>
        <w:pBdr>
          <w:bottom w:val="single" w:sz="12" w:space="0" w:color="0088CC"/>
        </w:pBdr>
        <w:shd w:val="clear" w:color="auto" w:fill="FFFFFF"/>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The </w:t>
      </w:r>
      <w:r w:rsidRPr="00ED41A6">
        <w:rPr>
          <w:rFonts w:ascii="Times New Roman" w:eastAsia="Times New Roman" w:hAnsi="Times New Roman" w:cs="Times New Roman"/>
          <w:b/>
          <w:bCs/>
          <w:sz w:val="24"/>
          <w:szCs w:val="24"/>
          <w:lang w:val="en-IN"/>
        </w:rPr>
        <w:t>if</w:t>
      </w:r>
      <w:proofErr w:type="gramEnd"/>
      <w:r w:rsidRPr="00ED41A6">
        <w:rPr>
          <w:rFonts w:ascii="Times New Roman" w:eastAsia="Times New Roman" w:hAnsi="Times New Roman" w:cs="Times New Roman"/>
          <w:b/>
          <w:bCs/>
          <w:sz w:val="24"/>
          <w:szCs w:val="24"/>
          <w:lang w:val="en-IN"/>
        </w:rPr>
        <w:t>...</w:t>
      </w:r>
      <w:proofErr w:type="spellStart"/>
      <w:r w:rsidRPr="00ED41A6">
        <w:rPr>
          <w:rFonts w:ascii="Times New Roman" w:eastAsia="Times New Roman" w:hAnsi="Times New Roman" w:cs="Times New Roman"/>
          <w:b/>
          <w:bCs/>
          <w:sz w:val="24"/>
          <w:szCs w:val="24"/>
          <w:lang w:val="en-IN"/>
        </w:rPr>
        <w:t>fi</w:t>
      </w:r>
      <w:proofErr w:type="spellEnd"/>
      <w:r w:rsidRPr="00ED41A6">
        <w:rPr>
          <w:rFonts w:ascii="Times New Roman" w:eastAsia="Times New Roman" w:hAnsi="Times New Roman" w:cs="Times New Roman"/>
          <w:sz w:val="24"/>
          <w:szCs w:val="24"/>
          <w:lang w:val="en-IN"/>
        </w:rPr>
        <w:t> statement is the fundamental control statement that allows Shell to make decisions and execute statements conditionally.</w:t>
      </w:r>
    </w:p>
    <w:p w:rsidR="00ED41A6" w:rsidRPr="00ED41A6" w:rsidRDefault="00ED41A6" w:rsidP="00993CB2">
      <w:pPr>
        <w:pBdr>
          <w:bottom w:val="single" w:sz="12" w:space="0" w:color="0088CC"/>
        </w:pBdr>
        <w:shd w:val="clear" w:color="auto" w:fill="FFFFFF"/>
        <w:spacing w:after="0" w:line="495" w:lineRule="atLeast"/>
        <w:jc w:val="both"/>
        <w:outlineLvl w:val="1"/>
        <w:rPr>
          <w:rFonts w:ascii="Times New Roman" w:eastAsia="Times New Roman" w:hAnsi="Times New Roman" w:cs="Times New Roman"/>
          <w:b/>
          <w:sz w:val="24"/>
          <w:szCs w:val="24"/>
          <w:lang w:val="en-IN"/>
        </w:rPr>
      </w:pPr>
    </w:p>
    <w:p w:rsidR="00993CB2" w:rsidRPr="00ED41A6" w:rsidRDefault="00993CB2" w:rsidP="00993CB2">
      <w:pPr>
        <w:pBdr>
          <w:bottom w:val="single" w:sz="12" w:space="0" w:color="0088CC"/>
        </w:pBdr>
        <w:shd w:val="clear" w:color="auto" w:fill="FFFFFF"/>
        <w:spacing w:after="0" w:line="495" w:lineRule="atLeast"/>
        <w:jc w:val="both"/>
        <w:outlineLvl w:val="1"/>
        <w:rPr>
          <w:rFonts w:ascii="Times New Roman" w:eastAsia="Times New Roman" w:hAnsi="Times New Roman" w:cs="Times New Roman"/>
          <w:b/>
          <w:sz w:val="24"/>
          <w:szCs w:val="24"/>
          <w:lang w:val="en-IN"/>
        </w:rPr>
      </w:pPr>
      <w:r w:rsidRPr="00ED41A6">
        <w:rPr>
          <w:rFonts w:ascii="Times New Roman" w:eastAsia="Times New Roman" w:hAnsi="Times New Roman" w:cs="Times New Roman"/>
          <w:b/>
          <w:sz w:val="24"/>
          <w:szCs w:val="24"/>
          <w:lang w:val="en-IN"/>
        </w:rPr>
        <w:lastRenderedPageBreak/>
        <w:t>Syntax</w:t>
      </w:r>
    </w:p>
    <w:p w:rsidR="00993CB2" w:rsidRPr="00ED41A6" w:rsidRDefault="00993CB2"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if</w:t>
      </w:r>
      <w:proofErr w:type="gramEnd"/>
      <w:r w:rsidRPr="00ED41A6">
        <w:rPr>
          <w:rFonts w:ascii="Times New Roman" w:eastAsia="Times New Roman" w:hAnsi="Times New Roman" w:cs="Times New Roman"/>
          <w:sz w:val="24"/>
          <w:szCs w:val="24"/>
          <w:lang w:val="en-IN"/>
        </w:rPr>
        <w:t xml:space="preserve"> [ expression ] </w:t>
      </w:r>
    </w:p>
    <w:p w:rsidR="00993CB2" w:rsidRPr="00ED41A6" w:rsidRDefault="00993CB2"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then</w:t>
      </w:r>
      <w:proofErr w:type="gramEnd"/>
      <w:r w:rsidRPr="00ED41A6">
        <w:rPr>
          <w:rFonts w:ascii="Times New Roman" w:eastAsia="Times New Roman" w:hAnsi="Times New Roman" w:cs="Times New Roman"/>
          <w:sz w:val="24"/>
          <w:szCs w:val="24"/>
          <w:lang w:val="en-IN"/>
        </w:rPr>
        <w:t xml:space="preserve"> </w:t>
      </w:r>
    </w:p>
    <w:p w:rsidR="00993CB2" w:rsidRPr="00ED41A6" w:rsidRDefault="00993CB2"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 xml:space="preserve">   Statement(s) to be executed if expression is true </w:t>
      </w:r>
    </w:p>
    <w:p w:rsidR="00993CB2" w:rsidRPr="00ED41A6" w:rsidRDefault="00993CB2"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spellStart"/>
      <w:proofErr w:type="gramStart"/>
      <w:r w:rsidRPr="00ED41A6">
        <w:rPr>
          <w:rFonts w:ascii="Times New Roman" w:eastAsia="Times New Roman" w:hAnsi="Times New Roman" w:cs="Times New Roman"/>
          <w:sz w:val="24"/>
          <w:szCs w:val="24"/>
          <w:lang w:val="en-IN"/>
        </w:rPr>
        <w:t>fi</w:t>
      </w:r>
      <w:proofErr w:type="spellEnd"/>
      <w:proofErr w:type="gramEnd"/>
    </w:p>
    <w:p w:rsidR="00993CB2" w:rsidRPr="00ED41A6" w:rsidRDefault="00993CB2" w:rsidP="00993CB2">
      <w:pPr>
        <w:pBdr>
          <w:bottom w:val="single" w:sz="12" w:space="0" w:color="0088CC"/>
        </w:pBdr>
        <w:shd w:val="clear" w:color="auto" w:fill="FFFFFF"/>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The </w:t>
      </w:r>
      <w:r w:rsidRPr="00ED41A6">
        <w:rPr>
          <w:rFonts w:ascii="Times New Roman" w:eastAsia="Times New Roman" w:hAnsi="Times New Roman" w:cs="Times New Roman"/>
          <w:i/>
          <w:iCs/>
          <w:sz w:val="24"/>
          <w:szCs w:val="24"/>
          <w:lang w:val="en-IN"/>
        </w:rPr>
        <w:t>Shell expression</w:t>
      </w:r>
      <w:r w:rsidRPr="00ED41A6">
        <w:rPr>
          <w:rFonts w:ascii="Times New Roman" w:eastAsia="Times New Roman" w:hAnsi="Times New Roman" w:cs="Times New Roman"/>
          <w:sz w:val="24"/>
          <w:szCs w:val="24"/>
          <w:lang w:val="en-IN"/>
        </w:rPr>
        <w:t> is evaluated in the above syntax. If the resulting value is </w:t>
      </w:r>
      <w:r w:rsidRPr="00ED41A6">
        <w:rPr>
          <w:rFonts w:ascii="Times New Roman" w:eastAsia="Times New Roman" w:hAnsi="Times New Roman" w:cs="Times New Roman"/>
          <w:i/>
          <w:iCs/>
          <w:sz w:val="24"/>
          <w:szCs w:val="24"/>
          <w:lang w:val="en-IN"/>
        </w:rPr>
        <w:t>true</w:t>
      </w:r>
      <w:r w:rsidRPr="00ED41A6">
        <w:rPr>
          <w:rFonts w:ascii="Times New Roman" w:eastAsia="Times New Roman" w:hAnsi="Times New Roman" w:cs="Times New Roman"/>
          <w:sz w:val="24"/>
          <w:szCs w:val="24"/>
          <w:lang w:val="en-IN"/>
        </w:rPr>
        <w:t>, given </w:t>
      </w:r>
      <w:r w:rsidRPr="00ED41A6">
        <w:rPr>
          <w:rFonts w:ascii="Times New Roman" w:eastAsia="Times New Roman" w:hAnsi="Times New Roman" w:cs="Times New Roman"/>
          <w:i/>
          <w:iCs/>
          <w:sz w:val="24"/>
          <w:szCs w:val="24"/>
          <w:lang w:val="en-IN"/>
        </w:rPr>
        <w:t>statement(s)</w:t>
      </w:r>
      <w:r w:rsidRPr="00ED41A6">
        <w:rPr>
          <w:rFonts w:ascii="Times New Roman" w:eastAsia="Times New Roman" w:hAnsi="Times New Roman" w:cs="Times New Roman"/>
          <w:sz w:val="24"/>
          <w:szCs w:val="24"/>
          <w:lang w:val="en-IN"/>
        </w:rPr>
        <w:t> are executed. If the </w:t>
      </w:r>
      <w:r w:rsidRPr="00ED41A6">
        <w:rPr>
          <w:rFonts w:ascii="Times New Roman" w:eastAsia="Times New Roman" w:hAnsi="Times New Roman" w:cs="Times New Roman"/>
          <w:i/>
          <w:iCs/>
          <w:sz w:val="24"/>
          <w:szCs w:val="24"/>
          <w:lang w:val="en-IN"/>
        </w:rPr>
        <w:t>expression</w:t>
      </w:r>
      <w:r w:rsidRPr="00ED41A6">
        <w:rPr>
          <w:rFonts w:ascii="Times New Roman" w:eastAsia="Times New Roman" w:hAnsi="Times New Roman" w:cs="Times New Roman"/>
          <w:sz w:val="24"/>
          <w:szCs w:val="24"/>
          <w:lang w:val="en-IN"/>
        </w:rPr>
        <w:t> is </w:t>
      </w:r>
      <w:r w:rsidRPr="00ED41A6">
        <w:rPr>
          <w:rFonts w:ascii="Times New Roman" w:eastAsia="Times New Roman" w:hAnsi="Times New Roman" w:cs="Times New Roman"/>
          <w:i/>
          <w:iCs/>
          <w:sz w:val="24"/>
          <w:szCs w:val="24"/>
          <w:lang w:val="en-IN"/>
        </w:rPr>
        <w:t>false</w:t>
      </w:r>
      <w:r w:rsidRPr="00ED41A6">
        <w:rPr>
          <w:rFonts w:ascii="Times New Roman" w:eastAsia="Times New Roman" w:hAnsi="Times New Roman" w:cs="Times New Roman"/>
          <w:sz w:val="24"/>
          <w:szCs w:val="24"/>
          <w:lang w:val="en-IN"/>
        </w:rPr>
        <w:t xml:space="preserve"> then no statement would be executed. </w:t>
      </w:r>
      <w:proofErr w:type="gramStart"/>
      <w:r w:rsidRPr="00ED41A6">
        <w:rPr>
          <w:rFonts w:ascii="Times New Roman" w:eastAsia="Times New Roman" w:hAnsi="Times New Roman" w:cs="Times New Roman"/>
          <w:sz w:val="24"/>
          <w:szCs w:val="24"/>
          <w:lang w:val="en-IN"/>
        </w:rPr>
        <w:t>Most of the times, comparison operators are used for making decisions.</w:t>
      </w:r>
      <w:proofErr w:type="gramEnd"/>
    </w:p>
    <w:p w:rsidR="00993CB2" w:rsidRPr="00ED41A6" w:rsidRDefault="00993CB2" w:rsidP="00993CB2">
      <w:pPr>
        <w:pBdr>
          <w:bottom w:val="single" w:sz="12" w:space="0" w:color="0088CC"/>
        </w:pBdr>
        <w:shd w:val="clear" w:color="auto" w:fill="FFFFFF"/>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It is recommended to be careful with the spaces between braces and expression. No space produces a syntax error.</w:t>
      </w:r>
    </w:p>
    <w:p w:rsidR="00993CB2" w:rsidRPr="00ED41A6" w:rsidRDefault="00993CB2" w:rsidP="00993CB2">
      <w:pPr>
        <w:pBdr>
          <w:bottom w:val="single" w:sz="12" w:space="0" w:color="0088CC"/>
        </w:pBdr>
        <w:shd w:val="clear" w:color="auto" w:fill="FFFFFF"/>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If </w:t>
      </w:r>
      <w:r w:rsidRPr="00ED41A6">
        <w:rPr>
          <w:rFonts w:ascii="Times New Roman" w:eastAsia="Times New Roman" w:hAnsi="Times New Roman" w:cs="Times New Roman"/>
          <w:b/>
          <w:bCs/>
          <w:sz w:val="24"/>
          <w:szCs w:val="24"/>
          <w:lang w:val="en-IN"/>
        </w:rPr>
        <w:t>expression</w:t>
      </w:r>
      <w:r w:rsidRPr="00ED41A6">
        <w:rPr>
          <w:rFonts w:ascii="Times New Roman" w:eastAsia="Times New Roman" w:hAnsi="Times New Roman" w:cs="Times New Roman"/>
          <w:sz w:val="24"/>
          <w:szCs w:val="24"/>
          <w:lang w:val="en-IN"/>
        </w:rPr>
        <w:t> is a shell command, then it will be assumed true if it returns </w:t>
      </w:r>
      <w:r w:rsidRPr="00ED41A6">
        <w:rPr>
          <w:rFonts w:ascii="Times New Roman" w:eastAsia="Times New Roman" w:hAnsi="Times New Roman" w:cs="Times New Roman"/>
          <w:b/>
          <w:bCs/>
          <w:sz w:val="24"/>
          <w:szCs w:val="24"/>
          <w:lang w:val="en-IN"/>
        </w:rPr>
        <w:t>0</w:t>
      </w:r>
      <w:r w:rsidRPr="00ED41A6">
        <w:rPr>
          <w:rFonts w:ascii="Times New Roman" w:eastAsia="Times New Roman" w:hAnsi="Times New Roman" w:cs="Times New Roman"/>
          <w:sz w:val="24"/>
          <w:szCs w:val="24"/>
          <w:lang w:val="en-IN"/>
        </w:rPr>
        <w:t> after execution. If it is a Boolean expression, then it would be true if it returns true.</w:t>
      </w:r>
    </w:p>
    <w:p w:rsidR="00993CB2" w:rsidRPr="00ED41A6" w:rsidRDefault="00993CB2" w:rsidP="00993CB2">
      <w:pPr>
        <w:pBdr>
          <w:bottom w:val="single" w:sz="12" w:space="0" w:color="0088CC"/>
        </w:pBdr>
        <w:shd w:val="clear" w:color="auto" w:fill="FFFFFF"/>
        <w:spacing w:after="0" w:line="495" w:lineRule="atLeast"/>
        <w:jc w:val="both"/>
        <w:outlineLvl w:val="1"/>
        <w:rPr>
          <w:rFonts w:ascii="Times New Roman" w:eastAsia="Times New Roman" w:hAnsi="Times New Roman" w:cs="Times New Roman"/>
          <w:b/>
          <w:sz w:val="24"/>
          <w:szCs w:val="24"/>
          <w:lang w:val="en-IN"/>
        </w:rPr>
      </w:pPr>
      <w:r w:rsidRPr="00ED41A6">
        <w:rPr>
          <w:rFonts w:ascii="Times New Roman" w:eastAsia="Times New Roman" w:hAnsi="Times New Roman" w:cs="Times New Roman"/>
          <w:b/>
          <w:sz w:val="24"/>
          <w:szCs w:val="24"/>
          <w:lang w:val="en-IN"/>
        </w:rPr>
        <w:t>Example</w:t>
      </w:r>
    </w:p>
    <w:p w:rsidR="00993CB2" w:rsidRPr="00ED41A6" w:rsidRDefault="00993CB2"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w:t>
      </w:r>
      <w:proofErr w:type="gramEnd"/>
      <w:r w:rsidRPr="00ED41A6">
        <w:rPr>
          <w:rFonts w:ascii="Times New Roman" w:eastAsia="Times New Roman" w:hAnsi="Times New Roman" w:cs="Times New Roman"/>
          <w:sz w:val="24"/>
          <w:szCs w:val="24"/>
          <w:lang w:val="en-IN"/>
        </w:rPr>
        <w:t>bin/</w:t>
      </w:r>
      <w:proofErr w:type="spellStart"/>
      <w:r w:rsidRPr="00ED41A6">
        <w:rPr>
          <w:rFonts w:ascii="Times New Roman" w:eastAsia="Times New Roman" w:hAnsi="Times New Roman" w:cs="Times New Roman"/>
          <w:sz w:val="24"/>
          <w:szCs w:val="24"/>
          <w:lang w:val="en-IN"/>
        </w:rPr>
        <w:t>sh</w:t>
      </w:r>
      <w:proofErr w:type="spellEnd"/>
    </w:p>
    <w:p w:rsidR="00993CB2" w:rsidRPr="00ED41A6" w:rsidRDefault="00993CB2"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a=10</w:t>
      </w:r>
    </w:p>
    <w:p w:rsidR="00993CB2" w:rsidRPr="00ED41A6" w:rsidRDefault="00993CB2"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b=20</w:t>
      </w:r>
    </w:p>
    <w:p w:rsidR="00993CB2" w:rsidRPr="00ED41A6" w:rsidRDefault="00993CB2"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if</w:t>
      </w:r>
      <w:proofErr w:type="gramEnd"/>
      <w:r w:rsidRPr="00ED41A6">
        <w:rPr>
          <w:rFonts w:ascii="Times New Roman" w:eastAsia="Times New Roman" w:hAnsi="Times New Roman" w:cs="Times New Roman"/>
          <w:sz w:val="24"/>
          <w:szCs w:val="24"/>
          <w:lang w:val="en-IN"/>
        </w:rPr>
        <w:t xml:space="preserve"> [ $a == $b ]</w:t>
      </w:r>
    </w:p>
    <w:p w:rsidR="00993CB2" w:rsidRPr="00ED41A6" w:rsidRDefault="00993CB2"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then</w:t>
      </w:r>
      <w:proofErr w:type="gramEnd"/>
    </w:p>
    <w:p w:rsidR="00993CB2" w:rsidRPr="00ED41A6" w:rsidRDefault="00993CB2"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 xml:space="preserve">   </w:t>
      </w:r>
      <w:proofErr w:type="gramStart"/>
      <w:r w:rsidRPr="00ED41A6">
        <w:rPr>
          <w:rFonts w:ascii="Times New Roman" w:eastAsia="Times New Roman" w:hAnsi="Times New Roman" w:cs="Times New Roman"/>
          <w:sz w:val="24"/>
          <w:szCs w:val="24"/>
          <w:lang w:val="en-IN"/>
        </w:rPr>
        <w:t>echo</w:t>
      </w:r>
      <w:proofErr w:type="gramEnd"/>
      <w:r w:rsidRPr="00ED41A6">
        <w:rPr>
          <w:rFonts w:ascii="Times New Roman" w:eastAsia="Times New Roman" w:hAnsi="Times New Roman" w:cs="Times New Roman"/>
          <w:sz w:val="24"/>
          <w:szCs w:val="24"/>
          <w:lang w:val="en-IN"/>
        </w:rPr>
        <w:t xml:space="preserve"> "a is equal to b"</w:t>
      </w:r>
    </w:p>
    <w:p w:rsidR="00993CB2" w:rsidRPr="00ED41A6" w:rsidRDefault="00993CB2"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spellStart"/>
      <w:proofErr w:type="gramStart"/>
      <w:r w:rsidRPr="00ED41A6">
        <w:rPr>
          <w:rFonts w:ascii="Times New Roman" w:eastAsia="Times New Roman" w:hAnsi="Times New Roman" w:cs="Times New Roman"/>
          <w:sz w:val="24"/>
          <w:szCs w:val="24"/>
          <w:lang w:val="en-IN"/>
        </w:rPr>
        <w:t>fi</w:t>
      </w:r>
      <w:proofErr w:type="spellEnd"/>
      <w:proofErr w:type="gramEnd"/>
    </w:p>
    <w:p w:rsidR="00993CB2" w:rsidRPr="00ED41A6" w:rsidRDefault="00993CB2"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if</w:t>
      </w:r>
      <w:proofErr w:type="gramEnd"/>
      <w:r w:rsidRPr="00ED41A6">
        <w:rPr>
          <w:rFonts w:ascii="Times New Roman" w:eastAsia="Times New Roman" w:hAnsi="Times New Roman" w:cs="Times New Roman"/>
          <w:sz w:val="24"/>
          <w:szCs w:val="24"/>
          <w:lang w:val="en-IN"/>
        </w:rPr>
        <w:t xml:space="preserve"> [ $a != $b ]</w:t>
      </w:r>
    </w:p>
    <w:p w:rsidR="00993CB2" w:rsidRPr="00ED41A6" w:rsidRDefault="00993CB2"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then</w:t>
      </w:r>
      <w:proofErr w:type="gramEnd"/>
    </w:p>
    <w:p w:rsidR="00993CB2" w:rsidRPr="00ED41A6" w:rsidRDefault="00993CB2"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 xml:space="preserve">   </w:t>
      </w:r>
      <w:proofErr w:type="gramStart"/>
      <w:r w:rsidRPr="00ED41A6">
        <w:rPr>
          <w:rFonts w:ascii="Times New Roman" w:eastAsia="Times New Roman" w:hAnsi="Times New Roman" w:cs="Times New Roman"/>
          <w:sz w:val="24"/>
          <w:szCs w:val="24"/>
          <w:lang w:val="en-IN"/>
        </w:rPr>
        <w:t>echo</w:t>
      </w:r>
      <w:proofErr w:type="gramEnd"/>
      <w:r w:rsidRPr="00ED41A6">
        <w:rPr>
          <w:rFonts w:ascii="Times New Roman" w:eastAsia="Times New Roman" w:hAnsi="Times New Roman" w:cs="Times New Roman"/>
          <w:sz w:val="24"/>
          <w:szCs w:val="24"/>
          <w:lang w:val="en-IN"/>
        </w:rPr>
        <w:t xml:space="preserve"> "a is not equal to b"</w:t>
      </w:r>
    </w:p>
    <w:p w:rsidR="00993CB2" w:rsidRPr="00ED41A6" w:rsidRDefault="00993CB2"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spellStart"/>
      <w:proofErr w:type="gramStart"/>
      <w:r w:rsidRPr="00ED41A6">
        <w:rPr>
          <w:rFonts w:ascii="Times New Roman" w:eastAsia="Times New Roman" w:hAnsi="Times New Roman" w:cs="Times New Roman"/>
          <w:sz w:val="24"/>
          <w:szCs w:val="24"/>
          <w:lang w:val="en-IN"/>
        </w:rPr>
        <w:t>fi</w:t>
      </w:r>
      <w:proofErr w:type="spellEnd"/>
      <w:proofErr w:type="gramEnd"/>
    </w:p>
    <w:p w:rsidR="00993CB2" w:rsidRPr="00ED41A6" w:rsidRDefault="00993CB2" w:rsidP="00993CB2">
      <w:pPr>
        <w:pBdr>
          <w:bottom w:val="single" w:sz="12" w:space="0" w:color="0088CC"/>
        </w:pBdr>
        <w:shd w:val="clear" w:color="auto" w:fill="FFFFFF"/>
        <w:spacing w:after="0" w:line="495" w:lineRule="atLeast"/>
        <w:jc w:val="both"/>
        <w:outlineLvl w:val="1"/>
        <w:rPr>
          <w:rFonts w:ascii="Times New Roman" w:eastAsia="Times New Roman" w:hAnsi="Times New Roman" w:cs="Times New Roman"/>
          <w:b/>
          <w:sz w:val="24"/>
          <w:szCs w:val="24"/>
          <w:lang w:val="en-IN"/>
        </w:rPr>
      </w:pPr>
      <w:r w:rsidRPr="00ED41A6">
        <w:rPr>
          <w:rFonts w:ascii="Times New Roman" w:eastAsia="Times New Roman" w:hAnsi="Times New Roman" w:cs="Times New Roman"/>
          <w:b/>
          <w:sz w:val="24"/>
          <w:szCs w:val="24"/>
          <w:lang w:val="en-IN"/>
        </w:rPr>
        <w:t>The above script will generate the following result −</w:t>
      </w:r>
    </w:p>
    <w:p w:rsidR="00993CB2" w:rsidRPr="00ED41A6" w:rsidRDefault="00993CB2"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spellStart"/>
      <w:proofErr w:type="gramStart"/>
      <w:r w:rsidRPr="00ED41A6">
        <w:rPr>
          <w:rFonts w:ascii="Times New Roman" w:eastAsia="Times New Roman" w:hAnsi="Times New Roman" w:cs="Times New Roman"/>
          <w:sz w:val="24"/>
          <w:szCs w:val="24"/>
          <w:lang w:val="en-IN"/>
        </w:rPr>
        <w:t>a</w:t>
      </w:r>
      <w:proofErr w:type="spellEnd"/>
      <w:proofErr w:type="gramEnd"/>
      <w:r w:rsidRPr="00ED41A6">
        <w:rPr>
          <w:rFonts w:ascii="Times New Roman" w:eastAsia="Times New Roman" w:hAnsi="Times New Roman" w:cs="Times New Roman"/>
          <w:sz w:val="24"/>
          <w:szCs w:val="24"/>
          <w:lang w:val="en-IN"/>
        </w:rPr>
        <w:t xml:space="preserve"> is not equal to b</w:t>
      </w:r>
    </w:p>
    <w:p w:rsidR="00EF7FB0" w:rsidRPr="00ED41A6" w:rsidRDefault="00300823" w:rsidP="00300823">
      <w:pPr>
        <w:pBdr>
          <w:bottom w:val="single" w:sz="12" w:space="0" w:color="0088CC"/>
        </w:pBdr>
        <w:shd w:val="clear" w:color="auto" w:fill="FFFFFF"/>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lastRenderedPageBreak/>
        <w:t>The </w:t>
      </w:r>
      <w:r w:rsidRPr="00ED41A6">
        <w:rPr>
          <w:rFonts w:ascii="Times New Roman" w:eastAsia="Times New Roman" w:hAnsi="Times New Roman" w:cs="Times New Roman"/>
          <w:b/>
          <w:bCs/>
          <w:sz w:val="24"/>
          <w:szCs w:val="24"/>
          <w:u w:val="single"/>
          <w:lang w:val="en-IN"/>
        </w:rPr>
        <w:t>if</w:t>
      </w:r>
      <w:proofErr w:type="gramEnd"/>
      <w:r w:rsidRPr="00ED41A6">
        <w:rPr>
          <w:rFonts w:ascii="Times New Roman" w:eastAsia="Times New Roman" w:hAnsi="Times New Roman" w:cs="Times New Roman"/>
          <w:b/>
          <w:bCs/>
          <w:sz w:val="24"/>
          <w:szCs w:val="24"/>
          <w:u w:val="single"/>
          <w:lang w:val="en-IN"/>
        </w:rPr>
        <w:t>...else...</w:t>
      </w:r>
      <w:proofErr w:type="spellStart"/>
      <w:r w:rsidRPr="00ED41A6">
        <w:rPr>
          <w:rFonts w:ascii="Times New Roman" w:eastAsia="Times New Roman" w:hAnsi="Times New Roman" w:cs="Times New Roman"/>
          <w:b/>
          <w:bCs/>
          <w:sz w:val="24"/>
          <w:szCs w:val="24"/>
          <w:u w:val="single"/>
          <w:lang w:val="en-IN"/>
        </w:rPr>
        <w:t>fi</w:t>
      </w:r>
      <w:proofErr w:type="spellEnd"/>
      <w:r w:rsidRPr="00ED41A6">
        <w:rPr>
          <w:rFonts w:ascii="Times New Roman" w:eastAsia="Times New Roman" w:hAnsi="Times New Roman" w:cs="Times New Roman"/>
          <w:sz w:val="24"/>
          <w:szCs w:val="24"/>
          <w:lang w:val="en-IN"/>
        </w:rPr>
        <w:t> statement is the next form of control statement that allows Shell to execute statements in a controlled way and make the right choice.</w:t>
      </w:r>
    </w:p>
    <w:p w:rsidR="00300823" w:rsidRPr="00ED41A6" w:rsidRDefault="00300823" w:rsidP="00300823">
      <w:pPr>
        <w:pBdr>
          <w:bottom w:val="single" w:sz="12" w:space="0" w:color="0088CC"/>
        </w:pBdr>
        <w:shd w:val="clear" w:color="auto" w:fill="FFFFFF"/>
        <w:spacing w:after="0" w:line="495" w:lineRule="atLeast"/>
        <w:jc w:val="both"/>
        <w:outlineLvl w:val="1"/>
        <w:rPr>
          <w:rFonts w:ascii="Times New Roman" w:eastAsia="Times New Roman" w:hAnsi="Times New Roman" w:cs="Times New Roman"/>
          <w:b/>
          <w:sz w:val="24"/>
          <w:szCs w:val="24"/>
          <w:lang w:val="en-IN"/>
        </w:rPr>
      </w:pPr>
      <w:r w:rsidRPr="00ED41A6">
        <w:rPr>
          <w:rFonts w:ascii="Times New Roman" w:eastAsia="Times New Roman" w:hAnsi="Times New Roman" w:cs="Times New Roman"/>
          <w:b/>
          <w:sz w:val="24"/>
          <w:szCs w:val="24"/>
          <w:lang w:val="en-IN"/>
        </w:rPr>
        <w:t>Syntax</w:t>
      </w:r>
    </w:p>
    <w:p w:rsidR="00300823" w:rsidRPr="00ED41A6" w:rsidRDefault="00300823"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if</w:t>
      </w:r>
      <w:proofErr w:type="gramEnd"/>
      <w:r w:rsidRPr="00ED41A6">
        <w:rPr>
          <w:rFonts w:ascii="Times New Roman" w:eastAsia="Times New Roman" w:hAnsi="Times New Roman" w:cs="Times New Roman"/>
          <w:sz w:val="24"/>
          <w:szCs w:val="24"/>
          <w:lang w:val="en-IN"/>
        </w:rPr>
        <w:t xml:space="preserve"> [ expression ]</w:t>
      </w:r>
    </w:p>
    <w:p w:rsidR="00300823" w:rsidRPr="00ED41A6" w:rsidRDefault="00300823"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then</w:t>
      </w:r>
      <w:proofErr w:type="gramEnd"/>
    </w:p>
    <w:p w:rsidR="00300823" w:rsidRPr="00ED41A6" w:rsidRDefault="00300823"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 xml:space="preserve">   Statement(s) to be executed if expression is true</w:t>
      </w:r>
    </w:p>
    <w:p w:rsidR="00300823" w:rsidRPr="00ED41A6" w:rsidRDefault="00300823"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else</w:t>
      </w:r>
      <w:proofErr w:type="gramEnd"/>
    </w:p>
    <w:p w:rsidR="00300823" w:rsidRPr="00ED41A6" w:rsidRDefault="00300823"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 xml:space="preserve">   Statement(s) to be executed if expression is not true</w:t>
      </w:r>
    </w:p>
    <w:p w:rsidR="00300823" w:rsidRPr="00ED41A6" w:rsidRDefault="00300823"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spellStart"/>
      <w:proofErr w:type="gramStart"/>
      <w:r w:rsidRPr="00ED41A6">
        <w:rPr>
          <w:rFonts w:ascii="Times New Roman" w:eastAsia="Times New Roman" w:hAnsi="Times New Roman" w:cs="Times New Roman"/>
          <w:sz w:val="24"/>
          <w:szCs w:val="24"/>
          <w:lang w:val="en-IN"/>
        </w:rPr>
        <w:t>fi</w:t>
      </w:r>
      <w:proofErr w:type="spellEnd"/>
      <w:proofErr w:type="gramEnd"/>
    </w:p>
    <w:p w:rsidR="00300823" w:rsidRPr="00ED41A6" w:rsidRDefault="00300823" w:rsidP="00300823">
      <w:pPr>
        <w:pBdr>
          <w:bottom w:val="single" w:sz="12" w:space="0" w:color="0088CC"/>
        </w:pBdr>
        <w:shd w:val="clear" w:color="auto" w:fill="FFFFFF"/>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The Shell </w:t>
      </w:r>
      <w:r w:rsidRPr="00ED41A6">
        <w:rPr>
          <w:rFonts w:ascii="Times New Roman" w:eastAsia="Times New Roman" w:hAnsi="Times New Roman" w:cs="Times New Roman"/>
          <w:i/>
          <w:iCs/>
          <w:sz w:val="24"/>
          <w:szCs w:val="24"/>
          <w:lang w:val="en-IN"/>
        </w:rPr>
        <w:t>expression</w:t>
      </w:r>
      <w:r w:rsidRPr="00ED41A6">
        <w:rPr>
          <w:rFonts w:ascii="Times New Roman" w:eastAsia="Times New Roman" w:hAnsi="Times New Roman" w:cs="Times New Roman"/>
          <w:sz w:val="24"/>
          <w:szCs w:val="24"/>
          <w:lang w:val="en-IN"/>
        </w:rPr>
        <w:t> is evaluated in the above syntax. If the resulting value is </w:t>
      </w:r>
      <w:r w:rsidRPr="00ED41A6">
        <w:rPr>
          <w:rFonts w:ascii="Times New Roman" w:eastAsia="Times New Roman" w:hAnsi="Times New Roman" w:cs="Times New Roman"/>
          <w:i/>
          <w:iCs/>
          <w:sz w:val="24"/>
          <w:szCs w:val="24"/>
          <w:lang w:val="en-IN"/>
        </w:rPr>
        <w:t>true</w:t>
      </w:r>
      <w:r w:rsidRPr="00ED41A6">
        <w:rPr>
          <w:rFonts w:ascii="Times New Roman" w:eastAsia="Times New Roman" w:hAnsi="Times New Roman" w:cs="Times New Roman"/>
          <w:sz w:val="24"/>
          <w:szCs w:val="24"/>
          <w:lang w:val="en-IN"/>
        </w:rPr>
        <w:t>, given </w:t>
      </w:r>
      <w:r w:rsidRPr="00ED41A6">
        <w:rPr>
          <w:rFonts w:ascii="Times New Roman" w:eastAsia="Times New Roman" w:hAnsi="Times New Roman" w:cs="Times New Roman"/>
          <w:i/>
          <w:iCs/>
          <w:sz w:val="24"/>
          <w:szCs w:val="24"/>
          <w:lang w:val="en-IN"/>
        </w:rPr>
        <w:t>statement(s)</w:t>
      </w:r>
      <w:r w:rsidRPr="00ED41A6">
        <w:rPr>
          <w:rFonts w:ascii="Times New Roman" w:eastAsia="Times New Roman" w:hAnsi="Times New Roman" w:cs="Times New Roman"/>
          <w:sz w:val="24"/>
          <w:szCs w:val="24"/>
          <w:lang w:val="en-IN"/>
        </w:rPr>
        <w:t> are executed. If the </w:t>
      </w:r>
      <w:r w:rsidRPr="00ED41A6">
        <w:rPr>
          <w:rFonts w:ascii="Times New Roman" w:eastAsia="Times New Roman" w:hAnsi="Times New Roman" w:cs="Times New Roman"/>
          <w:i/>
          <w:iCs/>
          <w:sz w:val="24"/>
          <w:szCs w:val="24"/>
          <w:lang w:val="en-IN"/>
        </w:rPr>
        <w:t>expression</w:t>
      </w:r>
      <w:r w:rsidRPr="00ED41A6">
        <w:rPr>
          <w:rFonts w:ascii="Times New Roman" w:eastAsia="Times New Roman" w:hAnsi="Times New Roman" w:cs="Times New Roman"/>
          <w:sz w:val="24"/>
          <w:szCs w:val="24"/>
          <w:lang w:val="en-IN"/>
        </w:rPr>
        <w:t> is </w:t>
      </w:r>
      <w:r w:rsidRPr="00ED41A6">
        <w:rPr>
          <w:rFonts w:ascii="Times New Roman" w:eastAsia="Times New Roman" w:hAnsi="Times New Roman" w:cs="Times New Roman"/>
          <w:i/>
          <w:iCs/>
          <w:sz w:val="24"/>
          <w:szCs w:val="24"/>
          <w:lang w:val="en-IN"/>
        </w:rPr>
        <w:t>false</w:t>
      </w:r>
      <w:r w:rsidRPr="00ED41A6">
        <w:rPr>
          <w:rFonts w:ascii="Times New Roman" w:eastAsia="Times New Roman" w:hAnsi="Times New Roman" w:cs="Times New Roman"/>
          <w:sz w:val="24"/>
          <w:szCs w:val="24"/>
          <w:lang w:val="en-IN"/>
        </w:rPr>
        <w:t>, then no statement will be executed.</w:t>
      </w:r>
    </w:p>
    <w:p w:rsidR="00300823" w:rsidRPr="00ED41A6" w:rsidRDefault="00300823" w:rsidP="00300823">
      <w:pPr>
        <w:pBdr>
          <w:bottom w:val="single" w:sz="12" w:space="0" w:color="0088CC"/>
        </w:pBdr>
        <w:shd w:val="clear" w:color="auto" w:fill="FFFFFF"/>
        <w:spacing w:after="0" w:line="495" w:lineRule="atLeast"/>
        <w:jc w:val="both"/>
        <w:outlineLvl w:val="1"/>
        <w:rPr>
          <w:rFonts w:ascii="Times New Roman" w:eastAsia="Times New Roman" w:hAnsi="Times New Roman" w:cs="Times New Roman"/>
          <w:b/>
          <w:sz w:val="24"/>
          <w:szCs w:val="24"/>
          <w:lang w:val="en-IN"/>
        </w:rPr>
      </w:pPr>
      <w:r w:rsidRPr="00ED41A6">
        <w:rPr>
          <w:rFonts w:ascii="Times New Roman" w:eastAsia="Times New Roman" w:hAnsi="Times New Roman" w:cs="Times New Roman"/>
          <w:b/>
          <w:sz w:val="24"/>
          <w:szCs w:val="24"/>
          <w:lang w:val="en-IN"/>
        </w:rPr>
        <w:t>Example</w:t>
      </w:r>
    </w:p>
    <w:p w:rsidR="00300823" w:rsidRPr="00ED41A6" w:rsidRDefault="00300823" w:rsidP="00300823">
      <w:pPr>
        <w:pBdr>
          <w:bottom w:val="single" w:sz="12" w:space="0" w:color="0088CC"/>
        </w:pBdr>
        <w:shd w:val="clear" w:color="auto" w:fill="FFFFFF"/>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The above example can also be written using the </w:t>
      </w:r>
      <w:r w:rsidRPr="00ED41A6">
        <w:rPr>
          <w:rFonts w:ascii="Times New Roman" w:eastAsia="Times New Roman" w:hAnsi="Times New Roman" w:cs="Times New Roman"/>
          <w:i/>
          <w:iCs/>
          <w:sz w:val="24"/>
          <w:szCs w:val="24"/>
          <w:lang w:val="en-IN"/>
        </w:rPr>
        <w:t>if...else</w:t>
      </w:r>
      <w:r w:rsidRPr="00ED41A6">
        <w:rPr>
          <w:rFonts w:ascii="Times New Roman" w:eastAsia="Times New Roman" w:hAnsi="Times New Roman" w:cs="Times New Roman"/>
          <w:sz w:val="24"/>
          <w:szCs w:val="24"/>
          <w:lang w:val="en-IN"/>
        </w:rPr>
        <w:t> statement as follows −</w:t>
      </w:r>
    </w:p>
    <w:p w:rsidR="00300823" w:rsidRPr="00ED41A6" w:rsidRDefault="00300823"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w:t>
      </w:r>
      <w:proofErr w:type="gramEnd"/>
      <w:r w:rsidRPr="00ED41A6">
        <w:rPr>
          <w:rFonts w:ascii="Times New Roman" w:eastAsia="Times New Roman" w:hAnsi="Times New Roman" w:cs="Times New Roman"/>
          <w:sz w:val="24"/>
          <w:szCs w:val="24"/>
          <w:lang w:val="en-IN"/>
        </w:rPr>
        <w:t>bin/</w:t>
      </w:r>
      <w:proofErr w:type="spellStart"/>
      <w:r w:rsidRPr="00ED41A6">
        <w:rPr>
          <w:rFonts w:ascii="Times New Roman" w:eastAsia="Times New Roman" w:hAnsi="Times New Roman" w:cs="Times New Roman"/>
          <w:sz w:val="24"/>
          <w:szCs w:val="24"/>
          <w:lang w:val="en-IN"/>
        </w:rPr>
        <w:t>sh</w:t>
      </w:r>
      <w:proofErr w:type="spellEnd"/>
    </w:p>
    <w:p w:rsidR="00300823" w:rsidRPr="00ED41A6" w:rsidRDefault="00300823"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a=10</w:t>
      </w:r>
    </w:p>
    <w:p w:rsidR="00300823" w:rsidRPr="00ED41A6" w:rsidRDefault="00300823"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b=20</w:t>
      </w:r>
    </w:p>
    <w:p w:rsidR="00300823" w:rsidRPr="00ED41A6" w:rsidRDefault="00300823"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if</w:t>
      </w:r>
      <w:proofErr w:type="gramEnd"/>
      <w:r w:rsidRPr="00ED41A6">
        <w:rPr>
          <w:rFonts w:ascii="Times New Roman" w:eastAsia="Times New Roman" w:hAnsi="Times New Roman" w:cs="Times New Roman"/>
          <w:sz w:val="24"/>
          <w:szCs w:val="24"/>
          <w:lang w:val="en-IN"/>
        </w:rPr>
        <w:t xml:space="preserve"> [ $a == $b ]</w:t>
      </w:r>
    </w:p>
    <w:p w:rsidR="00300823" w:rsidRPr="00ED41A6" w:rsidRDefault="00300823"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then</w:t>
      </w:r>
      <w:proofErr w:type="gramEnd"/>
    </w:p>
    <w:p w:rsidR="00300823" w:rsidRPr="00ED41A6" w:rsidRDefault="00300823"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 xml:space="preserve">   </w:t>
      </w:r>
      <w:proofErr w:type="gramStart"/>
      <w:r w:rsidRPr="00ED41A6">
        <w:rPr>
          <w:rFonts w:ascii="Times New Roman" w:eastAsia="Times New Roman" w:hAnsi="Times New Roman" w:cs="Times New Roman"/>
          <w:sz w:val="24"/>
          <w:szCs w:val="24"/>
          <w:lang w:val="en-IN"/>
        </w:rPr>
        <w:t>echo</w:t>
      </w:r>
      <w:proofErr w:type="gramEnd"/>
      <w:r w:rsidRPr="00ED41A6">
        <w:rPr>
          <w:rFonts w:ascii="Times New Roman" w:eastAsia="Times New Roman" w:hAnsi="Times New Roman" w:cs="Times New Roman"/>
          <w:sz w:val="24"/>
          <w:szCs w:val="24"/>
          <w:lang w:val="en-IN"/>
        </w:rPr>
        <w:t xml:space="preserve"> "a is equal to b"</w:t>
      </w:r>
    </w:p>
    <w:p w:rsidR="00300823" w:rsidRPr="00ED41A6" w:rsidRDefault="00300823"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else</w:t>
      </w:r>
      <w:proofErr w:type="gramEnd"/>
    </w:p>
    <w:p w:rsidR="00300823" w:rsidRPr="00ED41A6" w:rsidRDefault="00300823"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 xml:space="preserve">   </w:t>
      </w:r>
      <w:proofErr w:type="gramStart"/>
      <w:r w:rsidRPr="00ED41A6">
        <w:rPr>
          <w:rFonts w:ascii="Times New Roman" w:eastAsia="Times New Roman" w:hAnsi="Times New Roman" w:cs="Times New Roman"/>
          <w:sz w:val="24"/>
          <w:szCs w:val="24"/>
          <w:lang w:val="en-IN"/>
        </w:rPr>
        <w:t>echo</w:t>
      </w:r>
      <w:proofErr w:type="gramEnd"/>
      <w:r w:rsidRPr="00ED41A6">
        <w:rPr>
          <w:rFonts w:ascii="Times New Roman" w:eastAsia="Times New Roman" w:hAnsi="Times New Roman" w:cs="Times New Roman"/>
          <w:sz w:val="24"/>
          <w:szCs w:val="24"/>
          <w:lang w:val="en-IN"/>
        </w:rPr>
        <w:t xml:space="preserve"> "a is not equal to b"</w:t>
      </w:r>
    </w:p>
    <w:p w:rsidR="00300823" w:rsidRPr="00ED41A6" w:rsidRDefault="00300823"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spellStart"/>
      <w:proofErr w:type="gramStart"/>
      <w:r w:rsidRPr="00ED41A6">
        <w:rPr>
          <w:rFonts w:ascii="Times New Roman" w:eastAsia="Times New Roman" w:hAnsi="Times New Roman" w:cs="Times New Roman"/>
          <w:sz w:val="24"/>
          <w:szCs w:val="24"/>
          <w:lang w:val="en-IN"/>
        </w:rPr>
        <w:t>fi</w:t>
      </w:r>
      <w:proofErr w:type="spellEnd"/>
      <w:proofErr w:type="gramEnd"/>
    </w:p>
    <w:p w:rsidR="00300823" w:rsidRPr="00ED41A6" w:rsidRDefault="00300823" w:rsidP="00300823">
      <w:pPr>
        <w:pBdr>
          <w:bottom w:val="single" w:sz="12" w:space="0" w:color="0088CC"/>
        </w:pBdr>
        <w:shd w:val="clear" w:color="auto" w:fill="FFFFFF"/>
        <w:spacing w:after="0" w:line="495" w:lineRule="atLeast"/>
        <w:jc w:val="both"/>
        <w:outlineLvl w:val="1"/>
        <w:rPr>
          <w:rFonts w:ascii="Times New Roman" w:eastAsia="Times New Roman" w:hAnsi="Times New Roman" w:cs="Times New Roman"/>
          <w:b/>
          <w:sz w:val="24"/>
          <w:szCs w:val="24"/>
          <w:lang w:val="en-IN"/>
        </w:rPr>
      </w:pPr>
      <w:r w:rsidRPr="00ED41A6">
        <w:rPr>
          <w:rFonts w:ascii="Times New Roman" w:eastAsia="Times New Roman" w:hAnsi="Times New Roman" w:cs="Times New Roman"/>
          <w:b/>
          <w:sz w:val="24"/>
          <w:szCs w:val="24"/>
          <w:lang w:val="en-IN"/>
        </w:rPr>
        <w:t>Upon execution, you will receive the following result −</w:t>
      </w:r>
    </w:p>
    <w:p w:rsidR="00300823" w:rsidRPr="00ED41A6" w:rsidRDefault="00300823"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spellStart"/>
      <w:proofErr w:type="gramStart"/>
      <w:r w:rsidRPr="00ED41A6">
        <w:rPr>
          <w:rFonts w:ascii="Times New Roman" w:eastAsia="Times New Roman" w:hAnsi="Times New Roman" w:cs="Times New Roman"/>
          <w:sz w:val="24"/>
          <w:szCs w:val="24"/>
          <w:lang w:val="en-IN"/>
        </w:rPr>
        <w:t>a</w:t>
      </w:r>
      <w:proofErr w:type="spellEnd"/>
      <w:proofErr w:type="gramEnd"/>
      <w:r w:rsidRPr="00ED41A6">
        <w:rPr>
          <w:rFonts w:ascii="Times New Roman" w:eastAsia="Times New Roman" w:hAnsi="Times New Roman" w:cs="Times New Roman"/>
          <w:sz w:val="24"/>
          <w:szCs w:val="24"/>
          <w:lang w:val="en-IN"/>
        </w:rPr>
        <w:t xml:space="preserve"> is not equal to b</w:t>
      </w:r>
    </w:p>
    <w:p w:rsidR="00EF7FB0" w:rsidRPr="00ED41A6" w:rsidRDefault="00EF7FB0" w:rsidP="00EF7FB0">
      <w:pPr>
        <w:pBdr>
          <w:bottom w:val="single" w:sz="12" w:space="0" w:color="0088CC"/>
        </w:pBdr>
        <w:shd w:val="clear" w:color="auto" w:fill="FFFFFF"/>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The </w:t>
      </w:r>
      <w:r w:rsidRPr="00ED41A6">
        <w:rPr>
          <w:rFonts w:ascii="Times New Roman" w:eastAsia="Times New Roman" w:hAnsi="Times New Roman" w:cs="Times New Roman"/>
          <w:b/>
          <w:bCs/>
          <w:sz w:val="24"/>
          <w:szCs w:val="24"/>
          <w:u w:val="single"/>
          <w:lang w:val="en-IN"/>
        </w:rPr>
        <w:t>if</w:t>
      </w:r>
      <w:proofErr w:type="gramEnd"/>
      <w:r w:rsidRPr="00ED41A6">
        <w:rPr>
          <w:rFonts w:ascii="Times New Roman" w:eastAsia="Times New Roman" w:hAnsi="Times New Roman" w:cs="Times New Roman"/>
          <w:b/>
          <w:bCs/>
          <w:sz w:val="24"/>
          <w:szCs w:val="24"/>
          <w:u w:val="single"/>
          <w:lang w:val="en-IN"/>
        </w:rPr>
        <w:t>...</w:t>
      </w:r>
      <w:proofErr w:type="spellStart"/>
      <w:r w:rsidRPr="00ED41A6">
        <w:rPr>
          <w:rFonts w:ascii="Times New Roman" w:eastAsia="Times New Roman" w:hAnsi="Times New Roman" w:cs="Times New Roman"/>
          <w:b/>
          <w:bCs/>
          <w:sz w:val="24"/>
          <w:szCs w:val="24"/>
          <w:u w:val="single"/>
          <w:lang w:val="en-IN"/>
        </w:rPr>
        <w:t>elif</w:t>
      </w:r>
      <w:proofErr w:type="spellEnd"/>
      <w:r w:rsidRPr="00ED41A6">
        <w:rPr>
          <w:rFonts w:ascii="Times New Roman" w:eastAsia="Times New Roman" w:hAnsi="Times New Roman" w:cs="Times New Roman"/>
          <w:b/>
          <w:bCs/>
          <w:sz w:val="24"/>
          <w:szCs w:val="24"/>
          <w:u w:val="single"/>
          <w:lang w:val="en-IN"/>
        </w:rPr>
        <w:t>...</w:t>
      </w:r>
      <w:proofErr w:type="spellStart"/>
      <w:r w:rsidRPr="00ED41A6">
        <w:rPr>
          <w:rFonts w:ascii="Times New Roman" w:eastAsia="Times New Roman" w:hAnsi="Times New Roman" w:cs="Times New Roman"/>
          <w:b/>
          <w:bCs/>
          <w:sz w:val="24"/>
          <w:szCs w:val="24"/>
          <w:u w:val="single"/>
          <w:lang w:val="en-IN"/>
        </w:rPr>
        <w:t>fi</w:t>
      </w:r>
      <w:proofErr w:type="spellEnd"/>
      <w:r w:rsidRPr="00ED41A6">
        <w:rPr>
          <w:rFonts w:ascii="Times New Roman" w:eastAsia="Times New Roman" w:hAnsi="Times New Roman" w:cs="Times New Roman"/>
          <w:sz w:val="24"/>
          <w:szCs w:val="24"/>
          <w:lang w:val="en-IN"/>
        </w:rPr>
        <w:t> statement is the one level advance form of control statement that allows Shell to make correct decision out of several conditions.</w:t>
      </w:r>
    </w:p>
    <w:p w:rsidR="00EF7FB0" w:rsidRPr="00ED41A6" w:rsidRDefault="00EF7FB0" w:rsidP="00EF7FB0">
      <w:pPr>
        <w:pBdr>
          <w:bottom w:val="single" w:sz="12" w:space="0" w:color="0088CC"/>
        </w:pBdr>
        <w:shd w:val="clear" w:color="auto" w:fill="FFFFFF"/>
        <w:spacing w:after="0" w:line="495" w:lineRule="atLeast"/>
        <w:jc w:val="both"/>
        <w:outlineLvl w:val="1"/>
        <w:rPr>
          <w:rFonts w:ascii="Times New Roman" w:eastAsia="Times New Roman" w:hAnsi="Times New Roman" w:cs="Times New Roman"/>
          <w:b/>
          <w:sz w:val="24"/>
          <w:szCs w:val="24"/>
          <w:lang w:val="en-IN"/>
        </w:rPr>
      </w:pPr>
      <w:r w:rsidRPr="00ED41A6">
        <w:rPr>
          <w:rFonts w:ascii="Times New Roman" w:eastAsia="Times New Roman" w:hAnsi="Times New Roman" w:cs="Times New Roman"/>
          <w:b/>
          <w:sz w:val="24"/>
          <w:szCs w:val="24"/>
          <w:lang w:val="en-IN"/>
        </w:rPr>
        <w:lastRenderedPageBreak/>
        <w:t>Syntax</w:t>
      </w:r>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if</w:t>
      </w:r>
      <w:proofErr w:type="gramEnd"/>
      <w:r w:rsidRPr="00ED41A6">
        <w:rPr>
          <w:rFonts w:ascii="Times New Roman" w:eastAsia="Times New Roman" w:hAnsi="Times New Roman" w:cs="Times New Roman"/>
          <w:sz w:val="24"/>
          <w:szCs w:val="24"/>
          <w:lang w:val="en-IN"/>
        </w:rPr>
        <w:t xml:space="preserve"> [ expression 1 ]</w:t>
      </w:r>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then</w:t>
      </w:r>
      <w:proofErr w:type="gramEnd"/>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 xml:space="preserve">   Statement(s) to be executed if expression 1 is true</w:t>
      </w:r>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spellStart"/>
      <w:proofErr w:type="gramStart"/>
      <w:r w:rsidRPr="00ED41A6">
        <w:rPr>
          <w:rFonts w:ascii="Times New Roman" w:eastAsia="Times New Roman" w:hAnsi="Times New Roman" w:cs="Times New Roman"/>
          <w:sz w:val="24"/>
          <w:szCs w:val="24"/>
          <w:lang w:val="en-IN"/>
        </w:rPr>
        <w:t>elif</w:t>
      </w:r>
      <w:proofErr w:type="spellEnd"/>
      <w:proofErr w:type="gramEnd"/>
      <w:r w:rsidRPr="00ED41A6">
        <w:rPr>
          <w:rFonts w:ascii="Times New Roman" w:eastAsia="Times New Roman" w:hAnsi="Times New Roman" w:cs="Times New Roman"/>
          <w:sz w:val="24"/>
          <w:szCs w:val="24"/>
          <w:lang w:val="en-IN"/>
        </w:rPr>
        <w:t xml:space="preserve"> [ expression 2 ]</w:t>
      </w:r>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then</w:t>
      </w:r>
      <w:proofErr w:type="gramEnd"/>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 xml:space="preserve">   Statement(s) to be executed if expression 2 is true</w:t>
      </w:r>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spellStart"/>
      <w:proofErr w:type="gramStart"/>
      <w:r w:rsidRPr="00ED41A6">
        <w:rPr>
          <w:rFonts w:ascii="Times New Roman" w:eastAsia="Times New Roman" w:hAnsi="Times New Roman" w:cs="Times New Roman"/>
          <w:sz w:val="24"/>
          <w:szCs w:val="24"/>
          <w:lang w:val="en-IN"/>
        </w:rPr>
        <w:t>elif</w:t>
      </w:r>
      <w:proofErr w:type="spellEnd"/>
      <w:proofErr w:type="gramEnd"/>
      <w:r w:rsidRPr="00ED41A6">
        <w:rPr>
          <w:rFonts w:ascii="Times New Roman" w:eastAsia="Times New Roman" w:hAnsi="Times New Roman" w:cs="Times New Roman"/>
          <w:sz w:val="24"/>
          <w:szCs w:val="24"/>
          <w:lang w:val="en-IN"/>
        </w:rPr>
        <w:t xml:space="preserve"> [ expression 3 ]</w:t>
      </w:r>
      <w:r w:rsidR="00B8510C" w:rsidRPr="00ED41A6">
        <w:rPr>
          <w:rFonts w:ascii="Times New Roman" w:eastAsia="Times New Roman" w:hAnsi="Times New Roman" w:cs="Times New Roman"/>
          <w:sz w:val="24"/>
          <w:szCs w:val="24"/>
          <w:lang w:val="en-IN"/>
        </w:rPr>
        <w:t xml:space="preserve">     </w:t>
      </w:r>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then</w:t>
      </w:r>
      <w:proofErr w:type="gramEnd"/>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 xml:space="preserve">   Statement(s) to be executed if expression 3 is true</w:t>
      </w:r>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else</w:t>
      </w:r>
      <w:proofErr w:type="gramEnd"/>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 xml:space="preserve">   Statement(s) to be executed if no expression is true</w:t>
      </w:r>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spellStart"/>
      <w:proofErr w:type="gramStart"/>
      <w:r w:rsidRPr="00ED41A6">
        <w:rPr>
          <w:rFonts w:ascii="Times New Roman" w:eastAsia="Times New Roman" w:hAnsi="Times New Roman" w:cs="Times New Roman"/>
          <w:sz w:val="24"/>
          <w:szCs w:val="24"/>
          <w:lang w:val="en-IN"/>
        </w:rPr>
        <w:t>fi</w:t>
      </w:r>
      <w:proofErr w:type="spellEnd"/>
      <w:proofErr w:type="gramEnd"/>
    </w:p>
    <w:p w:rsidR="00EF7FB0" w:rsidRPr="00ED41A6" w:rsidRDefault="00EF7FB0" w:rsidP="00EF7FB0">
      <w:pPr>
        <w:pBdr>
          <w:bottom w:val="single" w:sz="12" w:space="0" w:color="0088CC"/>
        </w:pBdr>
        <w:shd w:val="clear" w:color="auto" w:fill="FFFFFF"/>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This code is just a series of </w:t>
      </w:r>
      <w:r w:rsidRPr="00ED41A6">
        <w:rPr>
          <w:rFonts w:ascii="Times New Roman" w:eastAsia="Times New Roman" w:hAnsi="Times New Roman" w:cs="Times New Roman"/>
          <w:i/>
          <w:iCs/>
          <w:sz w:val="24"/>
          <w:szCs w:val="24"/>
          <w:lang w:val="en-IN"/>
        </w:rPr>
        <w:t>if</w:t>
      </w:r>
      <w:r w:rsidRPr="00ED41A6">
        <w:rPr>
          <w:rFonts w:ascii="Times New Roman" w:eastAsia="Times New Roman" w:hAnsi="Times New Roman" w:cs="Times New Roman"/>
          <w:sz w:val="24"/>
          <w:szCs w:val="24"/>
          <w:lang w:val="en-IN"/>
        </w:rPr>
        <w:t> statements, where each </w:t>
      </w:r>
      <w:r w:rsidRPr="00ED41A6">
        <w:rPr>
          <w:rFonts w:ascii="Times New Roman" w:eastAsia="Times New Roman" w:hAnsi="Times New Roman" w:cs="Times New Roman"/>
          <w:i/>
          <w:iCs/>
          <w:sz w:val="24"/>
          <w:szCs w:val="24"/>
          <w:lang w:val="en-IN"/>
        </w:rPr>
        <w:t>if</w:t>
      </w:r>
      <w:r w:rsidRPr="00ED41A6">
        <w:rPr>
          <w:rFonts w:ascii="Times New Roman" w:eastAsia="Times New Roman" w:hAnsi="Times New Roman" w:cs="Times New Roman"/>
          <w:sz w:val="24"/>
          <w:szCs w:val="24"/>
          <w:lang w:val="en-IN"/>
        </w:rPr>
        <w:t> is part of the </w:t>
      </w:r>
      <w:r w:rsidRPr="00ED41A6">
        <w:rPr>
          <w:rFonts w:ascii="Times New Roman" w:eastAsia="Times New Roman" w:hAnsi="Times New Roman" w:cs="Times New Roman"/>
          <w:i/>
          <w:iCs/>
          <w:sz w:val="24"/>
          <w:szCs w:val="24"/>
          <w:lang w:val="en-IN"/>
        </w:rPr>
        <w:t>else</w:t>
      </w:r>
      <w:r w:rsidRPr="00ED41A6">
        <w:rPr>
          <w:rFonts w:ascii="Times New Roman" w:eastAsia="Times New Roman" w:hAnsi="Times New Roman" w:cs="Times New Roman"/>
          <w:sz w:val="24"/>
          <w:szCs w:val="24"/>
          <w:lang w:val="en-IN"/>
        </w:rPr>
        <w:t> clause of the previous statement. Here statement(s) are executed based on the true condition, if none of the condition is true then </w:t>
      </w:r>
      <w:r w:rsidRPr="00ED41A6">
        <w:rPr>
          <w:rFonts w:ascii="Times New Roman" w:eastAsia="Times New Roman" w:hAnsi="Times New Roman" w:cs="Times New Roman"/>
          <w:i/>
          <w:iCs/>
          <w:sz w:val="24"/>
          <w:szCs w:val="24"/>
          <w:lang w:val="en-IN"/>
        </w:rPr>
        <w:t>else</w:t>
      </w:r>
      <w:r w:rsidRPr="00ED41A6">
        <w:rPr>
          <w:rFonts w:ascii="Times New Roman" w:eastAsia="Times New Roman" w:hAnsi="Times New Roman" w:cs="Times New Roman"/>
          <w:sz w:val="24"/>
          <w:szCs w:val="24"/>
          <w:lang w:val="en-IN"/>
        </w:rPr>
        <w:t> block is executed.</w:t>
      </w:r>
    </w:p>
    <w:p w:rsidR="00EF7FB0" w:rsidRPr="00ED41A6" w:rsidRDefault="00EF7FB0" w:rsidP="00EF7FB0">
      <w:pPr>
        <w:pBdr>
          <w:bottom w:val="single" w:sz="12" w:space="0" w:color="0088CC"/>
        </w:pBdr>
        <w:shd w:val="clear" w:color="auto" w:fill="FFFFFF"/>
        <w:spacing w:after="0" w:line="495" w:lineRule="atLeast"/>
        <w:jc w:val="both"/>
        <w:outlineLvl w:val="1"/>
        <w:rPr>
          <w:rFonts w:ascii="Times New Roman" w:eastAsia="Times New Roman" w:hAnsi="Times New Roman" w:cs="Times New Roman"/>
          <w:b/>
          <w:sz w:val="24"/>
          <w:szCs w:val="24"/>
          <w:lang w:val="en-IN"/>
        </w:rPr>
      </w:pPr>
      <w:r w:rsidRPr="00ED41A6">
        <w:rPr>
          <w:rFonts w:ascii="Times New Roman" w:eastAsia="Times New Roman" w:hAnsi="Times New Roman" w:cs="Times New Roman"/>
          <w:b/>
          <w:sz w:val="24"/>
          <w:szCs w:val="24"/>
          <w:lang w:val="en-IN"/>
        </w:rPr>
        <w:t>Example</w:t>
      </w:r>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w:t>
      </w:r>
      <w:proofErr w:type="gramEnd"/>
      <w:r w:rsidRPr="00ED41A6">
        <w:rPr>
          <w:rFonts w:ascii="Times New Roman" w:eastAsia="Times New Roman" w:hAnsi="Times New Roman" w:cs="Times New Roman"/>
          <w:sz w:val="24"/>
          <w:szCs w:val="24"/>
          <w:lang w:val="en-IN"/>
        </w:rPr>
        <w:t>bin/</w:t>
      </w:r>
      <w:proofErr w:type="spellStart"/>
      <w:r w:rsidRPr="00ED41A6">
        <w:rPr>
          <w:rFonts w:ascii="Times New Roman" w:eastAsia="Times New Roman" w:hAnsi="Times New Roman" w:cs="Times New Roman"/>
          <w:sz w:val="24"/>
          <w:szCs w:val="24"/>
          <w:lang w:val="en-IN"/>
        </w:rPr>
        <w:t>sh</w:t>
      </w:r>
      <w:proofErr w:type="spellEnd"/>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a=10</w:t>
      </w:r>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b=20</w:t>
      </w:r>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if</w:t>
      </w:r>
      <w:proofErr w:type="gramEnd"/>
      <w:r w:rsidRPr="00ED41A6">
        <w:rPr>
          <w:rFonts w:ascii="Times New Roman" w:eastAsia="Times New Roman" w:hAnsi="Times New Roman" w:cs="Times New Roman"/>
          <w:sz w:val="24"/>
          <w:szCs w:val="24"/>
          <w:lang w:val="en-IN"/>
        </w:rPr>
        <w:t xml:space="preserve"> [ $a == $b ]</w:t>
      </w:r>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then</w:t>
      </w:r>
      <w:proofErr w:type="gramEnd"/>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 xml:space="preserve">   </w:t>
      </w:r>
      <w:proofErr w:type="gramStart"/>
      <w:r w:rsidRPr="00ED41A6">
        <w:rPr>
          <w:rFonts w:ascii="Times New Roman" w:eastAsia="Times New Roman" w:hAnsi="Times New Roman" w:cs="Times New Roman"/>
          <w:sz w:val="24"/>
          <w:szCs w:val="24"/>
          <w:lang w:val="en-IN"/>
        </w:rPr>
        <w:t>echo</w:t>
      </w:r>
      <w:proofErr w:type="gramEnd"/>
      <w:r w:rsidRPr="00ED41A6">
        <w:rPr>
          <w:rFonts w:ascii="Times New Roman" w:eastAsia="Times New Roman" w:hAnsi="Times New Roman" w:cs="Times New Roman"/>
          <w:sz w:val="24"/>
          <w:szCs w:val="24"/>
          <w:lang w:val="en-IN"/>
        </w:rPr>
        <w:t xml:space="preserve"> "a is equal to b"</w:t>
      </w:r>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spellStart"/>
      <w:proofErr w:type="gramStart"/>
      <w:r w:rsidRPr="00ED41A6">
        <w:rPr>
          <w:rFonts w:ascii="Times New Roman" w:eastAsia="Times New Roman" w:hAnsi="Times New Roman" w:cs="Times New Roman"/>
          <w:sz w:val="24"/>
          <w:szCs w:val="24"/>
          <w:lang w:val="en-IN"/>
        </w:rPr>
        <w:t>elif</w:t>
      </w:r>
      <w:proofErr w:type="spellEnd"/>
      <w:proofErr w:type="gramEnd"/>
      <w:r w:rsidRPr="00ED41A6">
        <w:rPr>
          <w:rFonts w:ascii="Times New Roman" w:eastAsia="Times New Roman" w:hAnsi="Times New Roman" w:cs="Times New Roman"/>
          <w:sz w:val="24"/>
          <w:szCs w:val="24"/>
          <w:lang w:val="en-IN"/>
        </w:rPr>
        <w:t xml:space="preserve"> [ $a -</w:t>
      </w:r>
      <w:proofErr w:type="spellStart"/>
      <w:r w:rsidRPr="00ED41A6">
        <w:rPr>
          <w:rFonts w:ascii="Times New Roman" w:eastAsia="Times New Roman" w:hAnsi="Times New Roman" w:cs="Times New Roman"/>
          <w:sz w:val="24"/>
          <w:szCs w:val="24"/>
          <w:lang w:val="en-IN"/>
        </w:rPr>
        <w:t>gt</w:t>
      </w:r>
      <w:proofErr w:type="spellEnd"/>
      <w:r w:rsidRPr="00ED41A6">
        <w:rPr>
          <w:rFonts w:ascii="Times New Roman" w:eastAsia="Times New Roman" w:hAnsi="Times New Roman" w:cs="Times New Roman"/>
          <w:sz w:val="24"/>
          <w:szCs w:val="24"/>
          <w:lang w:val="en-IN"/>
        </w:rPr>
        <w:t xml:space="preserve"> $b ]</w:t>
      </w:r>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then</w:t>
      </w:r>
      <w:proofErr w:type="gramEnd"/>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 xml:space="preserve">   </w:t>
      </w:r>
      <w:proofErr w:type="gramStart"/>
      <w:r w:rsidRPr="00ED41A6">
        <w:rPr>
          <w:rFonts w:ascii="Times New Roman" w:eastAsia="Times New Roman" w:hAnsi="Times New Roman" w:cs="Times New Roman"/>
          <w:sz w:val="24"/>
          <w:szCs w:val="24"/>
          <w:lang w:val="en-IN"/>
        </w:rPr>
        <w:t>echo</w:t>
      </w:r>
      <w:proofErr w:type="gramEnd"/>
      <w:r w:rsidRPr="00ED41A6">
        <w:rPr>
          <w:rFonts w:ascii="Times New Roman" w:eastAsia="Times New Roman" w:hAnsi="Times New Roman" w:cs="Times New Roman"/>
          <w:sz w:val="24"/>
          <w:szCs w:val="24"/>
          <w:lang w:val="en-IN"/>
        </w:rPr>
        <w:t xml:space="preserve"> "a is greater than b"</w:t>
      </w:r>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spellStart"/>
      <w:proofErr w:type="gramStart"/>
      <w:r w:rsidRPr="00ED41A6">
        <w:rPr>
          <w:rFonts w:ascii="Times New Roman" w:eastAsia="Times New Roman" w:hAnsi="Times New Roman" w:cs="Times New Roman"/>
          <w:sz w:val="24"/>
          <w:szCs w:val="24"/>
          <w:lang w:val="en-IN"/>
        </w:rPr>
        <w:lastRenderedPageBreak/>
        <w:t>elif</w:t>
      </w:r>
      <w:proofErr w:type="spellEnd"/>
      <w:proofErr w:type="gramEnd"/>
      <w:r w:rsidRPr="00ED41A6">
        <w:rPr>
          <w:rFonts w:ascii="Times New Roman" w:eastAsia="Times New Roman" w:hAnsi="Times New Roman" w:cs="Times New Roman"/>
          <w:sz w:val="24"/>
          <w:szCs w:val="24"/>
          <w:lang w:val="en-IN"/>
        </w:rPr>
        <w:t xml:space="preserve"> [ $a -</w:t>
      </w:r>
      <w:proofErr w:type="spellStart"/>
      <w:r w:rsidRPr="00ED41A6">
        <w:rPr>
          <w:rFonts w:ascii="Times New Roman" w:eastAsia="Times New Roman" w:hAnsi="Times New Roman" w:cs="Times New Roman"/>
          <w:sz w:val="24"/>
          <w:szCs w:val="24"/>
          <w:lang w:val="en-IN"/>
        </w:rPr>
        <w:t>lt</w:t>
      </w:r>
      <w:proofErr w:type="spellEnd"/>
      <w:r w:rsidRPr="00ED41A6">
        <w:rPr>
          <w:rFonts w:ascii="Times New Roman" w:eastAsia="Times New Roman" w:hAnsi="Times New Roman" w:cs="Times New Roman"/>
          <w:sz w:val="24"/>
          <w:szCs w:val="24"/>
          <w:lang w:val="en-IN"/>
        </w:rPr>
        <w:t xml:space="preserve"> $b ]</w:t>
      </w:r>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then</w:t>
      </w:r>
      <w:proofErr w:type="gramEnd"/>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 xml:space="preserve">   </w:t>
      </w:r>
      <w:proofErr w:type="gramStart"/>
      <w:r w:rsidRPr="00ED41A6">
        <w:rPr>
          <w:rFonts w:ascii="Times New Roman" w:eastAsia="Times New Roman" w:hAnsi="Times New Roman" w:cs="Times New Roman"/>
          <w:sz w:val="24"/>
          <w:szCs w:val="24"/>
          <w:lang w:val="en-IN"/>
        </w:rPr>
        <w:t>echo</w:t>
      </w:r>
      <w:proofErr w:type="gramEnd"/>
      <w:r w:rsidRPr="00ED41A6">
        <w:rPr>
          <w:rFonts w:ascii="Times New Roman" w:eastAsia="Times New Roman" w:hAnsi="Times New Roman" w:cs="Times New Roman"/>
          <w:sz w:val="24"/>
          <w:szCs w:val="24"/>
          <w:lang w:val="en-IN"/>
        </w:rPr>
        <w:t xml:space="preserve"> "a is less than b"</w:t>
      </w:r>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gramStart"/>
      <w:r w:rsidRPr="00ED41A6">
        <w:rPr>
          <w:rFonts w:ascii="Times New Roman" w:eastAsia="Times New Roman" w:hAnsi="Times New Roman" w:cs="Times New Roman"/>
          <w:sz w:val="24"/>
          <w:szCs w:val="24"/>
          <w:lang w:val="en-IN"/>
        </w:rPr>
        <w:t>else</w:t>
      </w:r>
      <w:proofErr w:type="gramEnd"/>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r w:rsidRPr="00ED41A6">
        <w:rPr>
          <w:rFonts w:ascii="Times New Roman" w:eastAsia="Times New Roman" w:hAnsi="Times New Roman" w:cs="Times New Roman"/>
          <w:sz w:val="24"/>
          <w:szCs w:val="24"/>
          <w:lang w:val="en-IN"/>
        </w:rPr>
        <w:t xml:space="preserve">   </w:t>
      </w:r>
      <w:proofErr w:type="gramStart"/>
      <w:r w:rsidRPr="00ED41A6">
        <w:rPr>
          <w:rFonts w:ascii="Times New Roman" w:eastAsia="Times New Roman" w:hAnsi="Times New Roman" w:cs="Times New Roman"/>
          <w:sz w:val="24"/>
          <w:szCs w:val="24"/>
          <w:lang w:val="en-IN"/>
        </w:rPr>
        <w:t>echo</w:t>
      </w:r>
      <w:proofErr w:type="gramEnd"/>
      <w:r w:rsidRPr="00ED41A6">
        <w:rPr>
          <w:rFonts w:ascii="Times New Roman" w:eastAsia="Times New Roman" w:hAnsi="Times New Roman" w:cs="Times New Roman"/>
          <w:sz w:val="24"/>
          <w:szCs w:val="24"/>
          <w:lang w:val="en-IN"/>
        </w:rPr>
        <w:t xml:space="preserve"> "None of the condition met"</w:t>
      </w:r>
    </w:p>
    <w:p w:rsidR="00EF7FB0"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spellStart"/>
      <w:proofErr w:type="gramStart"/>
      <w:r w:rsidRPr="00ED41A6">
        <w:rPr>
          <w:rFonts w:ascii="Times New Roman" w:eastAsia="Times New Roman" w:hAnsi="Times New Roman" w:cs="Times New Roman"/>
          <w:sz w:val="24"/>
          <w:szCs w:val="24"/>
          <w:lang w:val="en-IN"/>
        </w:rPr>
        <w:t>fi</w:t>
      </w:r>
      <w:proofErr w:type="spellEnd"/>
      <w:proofErr w:type="gramEnd"/>
    </w:p>
    <w:p w:rsidR="00EF7FB0" w:rsidRPr="00ED41A6" w:rsidRDefault="00EF7FB0" w:rsidP="00EF7FB0">
      <w:pPr>
        <w:pBdr>
          <w:bottom w:val="single" w:sz="12" w:space="0" w:color="0088CC"/>
        </w:pBdr>
        <w:shd w:val="clear" w:color="auto" w:fill="FFFFFF"/>
        <w:spacing w:after="0" w:line="495" w:lineRule="atLeast"/>
        <w:jc w:val="both"/>
        <w:outlineLvl w:val="1"/>
        <w:rPr>
          <w:rFonts w:ascii="Times New Roman" w:eastAsia="Times New Roman" w:hAnsi="Times New Roman" w:cs="Times New Roman"/>
          <w:b/>
          <w:sz w:val="24"/>
          <w:szCs w:val="24"/>
          <w:lang w:val="en-IN"/>
        </w:rPr>
      </w:pPr>
      <w:r w:rsidRPr="00ED41A6">
        <w:rPr>
          <w:rFonts w:ascii="Times New Roman" w:eastAsia="Times New Roman" w:hAnsi="Times New Roman" w:cs="Times New Roman"/>
          <w:b/>
          <w:sz w:val="24"/>
          <w:szCs w:val="24"/>
          <w:lang w:val="en-IN"/>
        </w:rPr>
        <w:t>Upon execution, you will receive the following result −</w:t>
      </w:r>
    </w:p>
    <w:p w:rsidR="00300823" w:rsidRPr="00ED41A6" w:rsidRDefault="00EF7FB0" w:rsidP="00ED41A6">
      <w:pPr>
        <w:pBdr>
          <w:bottom w:val="single" w:sz="12" w:space="0" w:color="0088CC"/>
        </w:pBdr>
        <w:shd w:val="clear" w:color="auto" w:fill="D9D9D9" w:themeFill="background1" w:themeFillShade="D9"/>
        <w:spacing w:after="0" w:line="495" w:lineRule="atLeast"/>
        <w:jc w:val="both"/>
        <w:outlineLvl w:val="1"/>
        <w:rPr>
          <w:rFonts w:ascii="Times New Roman" w:eastAsia="Times New Roman" w:hAnsi="Times New Roman" w:cs="Times New Roman"/>
          <w:sz w:val="24"/>
          <w:szCs w:val="24"/>
          <w:lang w:val="en-IN"/>
        </w:rPr>
      </w:pPr>
      <w:proofErr w:type="spellStart"/>
      <w:proofErr w:type="gramStart"/>
      <w:r w:rsidRPr="00ED41A6">
        <w:rPr>
          <w:rFonts w:ascii="Times New Roman" w:eastAsia="Times New Roman" w:hAnsi="Times New Roman" w:cs="Times New Roman"/>
          <w:sz w:val="24"/>
          <w:szCs w:val="24"/>
          <w:lang w:val="en-IN"/>
        </w:rPr>
        <w:t>a</w:t>
      </w:r>
      <w:proofErr w:type="spellEnd"/>
      <w:proofErr w:type="gramEnd"/>
      <w:r w:rsidRPr="00ED41A6">
        <w:rPr>
          <w:rFonts w:ascii="Times New Roman" w:eastAsia="Times New Roman" w:hAnsi="Times New Roman" w:cs="Times New Roman"/>
          <w:sz w:val="24"/>
          <w:szCs w:val="24"/>
          <w:lang w:val="en-IN"/>
        </w:rPr>
        <w:t xml:space="preserve"> is less than b</w:t>
      </w:r>
    </w:p>
    <w:p w:rsidR="0032008D" w:rsidRPr="00ED41A6" w:rsidRDefault="0032008D" w:rsidP="0032008D">
      <w:pPr>
        <w:pBdr>
          <w:bottom w:val="single" w:sz="12" w:space="0" w:color="0088CC"/>
        </w:pBdr>
        <w:shd w:val="clear" w:color="auto" w:fill="FFFFFF"/>
        <w:spacing w:after="0" w:line="495" w:lineRule="atLeast"/>
        <w:jc w:val="both"/>
        <w:outlineLvl w:val="1"/>
        <w:rPr>
          <w:rFonts w:ascii="Times New Roman" w:eastAsia="Times New Roman" w:hAnsi="Times New Roman" w:cs="Times New Roman"/>
          <w:b/>
          <w:sz w:val="24"/>
          <w:szCs w:val="24"/>
        </w:rPr>
      </w:pPr>
      <w:r w:rsidRPr="00ED41A6">
        <w:rPr>
          <w:rFonts w:ascii="Times New Roman" w:eastAsia="Times New Roman" w:hAnsi="Times New Roman" w:cs="Times New Roman"/>
          <w:b/>
          <w:sz w:val="24"/>
          <w:szCs w:val="24"/>
        </w:rPr>
        <w:t>While Loops</w:t>
      </w:r>
    </w:p>
    <w:p w:rsidR="0032008D" w:rsidRPr="00ED41A6" w:rsidRDefault="0032008D" w:rsidP="0032008D">
      <w:pPr>
        <w:pBdr>
          <w:top w:val="single" w:sz="12" w:space="15" w:color="AAAAAA"/>
          <w:bottom w:val="single" w:sz="12" w:space="15" w:color="AAAAAA"/>
        </w:pBdr>
        <w:shd w:val="clear" w:color="auto" w:fill="C5E2FF"/>
        <w:spacing w:before="300" w:after="0" w:line="240" w:lineRule="auto"/>
        <w:jc w:val="both"/>
        <w:rPr>
          <w:rFonts w:ascii="Times New Roman" w:eastAsia="Times New Roman" w:hAnsi="Times New Roman" w:cs="Times New Roman"/>
          <w:b/>
          <w:bCs/>
          <w:sz w:val="24"/>
          <w:szCs w:val="24"/>
        </w:rPr>
      </w:pPr>
      <w:proofErr w:type="gramStart"/>
      <w:r w:rsidRPr="00ED41A6">
        <w:rPr>
          <w:rFonts w:ascii="Times New Roman" w:eastAsia="Times New Roman" w:hAnsi="Times New Roman" w:cs="Times New Roman"/>
          <w:b/>
          <w:bCs/>
          <w:sz w:val="24"/>
          <w:szCs w:val="24"/>
        </w:rPr>
        <w:t>while</w:t>
      </w:r>
      <w:proofErr w:type="gramEnd"/>
      <w:r w:rsidRPr="00ED41A6">
        <w:rPr>
          <w:rFonts w:ascii="Times New Roman" w:eastAsia="Times New Roman" w:hAnsi="Times New Roman" w:cs="Times New Roman"/>
          <w:b/>
          <w:bCs/>
          <w:sz w:val="24"/>
          <w:szCs w:val="24"/>
        </w:rPr>
        <w:t xml:space="preserve"> [ &lt;some test&gt; ]</w:t>
      </w:r>
    </w:p>
    <w:p w:rsidR="0032008D" w:rsidRPr="00ED41A6" w:rsidRDefault="0032008D" w:rsidP="0032008D">
      <w:pPr>
        <w:pBdr>
          <w:top w:val="single" w:sz="12" w:space="15" w:color="AAAAAA"/>
          <w:bottom w:val="single" w:sz="12" w:space="15" w:color="AAAAAA"/>
        </w:pBdr>
        <w:shd w:val="clear" w:color="auto" w:fill="C5E2FF"/>
        <w:spacing w:before="300" w:after="0" w:line="240" w:lineRule="auto"/>
        <w:jc w:val="both"/>
        <w:rPr>
          <w:rFonts w:ascii="Times New Roman" w:eastAsia="Times New Roman" w:hAnsi="Times New Roman" w:cs="Times New Roman"/>
          <w:b/>
          <w:bCs/>
          <w:sz w:val="24"/>
          <w:szCs w:val="24"/>
        </w:rPr>
      </w:pPr>
      <w:proofErr w:type="gramStart"/>
      <w:r w:rsidRPr="00ED41A6">
        <w:rPr>
          <w:rFonts w:ascii="Times New Roman" w:eastAsia="Times New Roman" w:hAnsi="Times New Roman" w:cs="Times New Roman"/>
          <w:b/>
          <w:bCs/>
          <w:sz w:val="24"/>
          <w:szCs w:val="24"/>
        </w:rPr>
        <w:t>do</w:t>
      </w:r>
      <w:proofErr w:type="gramEnd"/>
      <w:r w:rsidRPr="00ED41A6">
        <w:rPr>
          <w:rFonts w:ascii="Times New Roman" w:eastAsia="Times New Roman" w:hAnsi="Times New Roman" w:cs="Times New Roman"/>
          <w:b/>
          <w:bCs/>
          <w:sz w:val="24"/>
          <w:szCs w:val="24"/>
        </w:rPr>
        <w:br/>
        <w:t>&lt;commands&gt;</w:t>
      </w:r>
      <w:r w:rsidRPr="00ED41A6">
        <w:rPr>
          <w:rFonts w:ascii="Times New Roman" w:eastAsia="Times New Roman" w:hAnsi="Times New Roman" w:cs="Times New Roman"/>
          <w:b/>
          <w:bCs/>
          <w:sz w:val="24"/>
          <w:szCs w:val="24"/>
        </w:rPr>
        <w:br/>
        <w:t>done</w:t>
      </w:r>
    </w:p>
    <w:p w:rsidR="0032008D" w:rsidRPr="00ED41A6" w:rsidRDefault="0032008D" w:rsidP="008036C0">
      <w:pPr>
        <w:jc w:val="both"/>
        <w:rPr>
          <w:rFonts w:ascii="Times New Roman" w:eastAsia="Times New Roman" w:hAnsi="Times New Roman" w:cs="Times New Roman"/>
          <w:b/>
          <w:sz w:val="24"/>
          <w:szCs w:val="24"/>
        </w:rPr>
      </w:pPr>
    </w:p>
    <w:p w:rsidR="00993CB2" w:rsidRPr="00ED41A6" w:rsidRDefault="00993CB2" w:rsidP="00ED41A6">
      <w:pPr>
        <w:pStyle w:val="Heading2"/>
        <w:shd w:val="clear" w:color="auto" w:fill="D9D9D9" w:themeFill="background1" w:themeFillShade="D9"/>
        <w:jc w:val="both"/>
        <w:rPr>
          <w:rFonts w:ascii="Times New Roman" w:hAnsi="Times New Roman" w:cs="Times New Roman"/>
          <w:b/>
          <w:color w:val="auto"/>
          <w:sz w:val="24"/>
          <w:szCs w:val="24"/>
          <w:lang w:val="en-IN"/>
        </w:rPr>
      </w:pPr>
      <w:proofErr w:type="gramStart"/>
      <w:r w:rsidRPr="00ED41A6">
        <w:rPr>
          <w:rFonts w:ascii="Times New Roman" w:hAnsi="Times New Roman" w:cs="Times New Roman"/>
          <w:b/>
          <w:color w:val="auto"/>
          <w:sz w:val="24"/>
          <w:szCs w:val="24"/>
          <w:lang w:val="en-IN"/>
        </w:rPr>
        <w:t>#!/</w:t>
      </w:r>
      <w:proofErr w:type="gramEnd"/>
      <w:r w:rsidRPr="00ED41A6">
        <w:rPr>
          <w:rFonts w:ascii="Times New Roman" w:hAnsi="Times New Roman" w:cs="Times New Roman"/>
          <w:b/>
          <w:color w:val="auto"/>
          <w:sz w:val="24"/>
          <w:szCs w:val="24"/>
          <w:lang w:val="en-IN"/>
        </w:rPr>
        <w:t>bin/</w:t>
      </w:r>
      <w:proofErr w:type="spellStart"/>
      <w:r w:rsidRPr="00ED41A6">
        <w:rPr>
          <w:rFonts w:ascii="Times New Roman" w:hAnsi="Times New Roman" w:cs="Times New Roman"/>
          <w:b/>
          <w:color w:val="auto"/>
          <w:sz w:val="24"/>
          <w:szCs w:val="24"/>
          <w:lang w:val="en-IN"/>
        </w:rPr>
        <w:t>sh</w:t>
      </w:r>
      <w:proofErr w:type="spellEnd"/>
    </w:p>
    <w:p w:rsidR="00993CB2" w:rsidRPr="00ED41A6" w:rsidRDefault="00993CB2" w:rsidP="00ED41A6">
      <w:pPr>
        <w:pStyle w:val="Heading2"/>
        <w:shd w:val="clear" w:color="auto" w:fill="D9D9D9" w:themeFill="background1" w:themeFillShade="D9"/>
        <w:jc w:val="both"/>
        <w:rPr>
          <w:rFonts w:ascii="Times New Roman" w:hAnsi="Times New Roman" w:cs="Times New Roman"/>
          <w:b/>
          <w:color w:val="auto"/>
          <w:sz w:val="24"/>
          <w:szCs w:val="24"/>
          <w:lang w:val="en-IN"/>
        </w:rPr>
      </w:pPr>
      <w:r w:rsidRPr="00ED41A6">
        <w:rPr>
          <w:rFonts w:ascii="Times New Roman" w:hAnsi="Times New Roman" w:cs="Times New Roman"/>
          <w:b/>
          <w:color w:val="auto"/>
          <w:sz w:val="24"/>
          <w:szCs w:val="24"/>
          <w:lang w:val="en-IN"/>
        </w:rPr>
        <w:t>a=0</w:t>
      </w:r>
    </w:p>
    <w:p w:rsidR="00993CB2" w:rsidRPr="00ED41A6" w:rsidRDefault="00993CB2" w:rsidP="00ED41A6">
      <w:pPr>
        <w:pStyle w:val="Heading2"/>
        <w:shd w:val="clear" w:color="auto" w:fill="D9D9D9" w:themeFill="background1" w:themeFillShade="D9"/>
        <w:jc w:val="both"/>
        <w:rPr>
          <w:rFonts w:ascii="Times New Roman" w:hAnsi="Times New Roman" w:cs="Times New Roman"/>
          <w:b/>
          <w:color w:val="auto"/>
          <w:sz w:val="24"/>
          <w:szCs w:val="24"/>
          <w:lang w:val="en-IN"/>
        </w:rPr>
      </w:pPr>
      <w:proofErr w:type="gramStart"/>
      <w:r w:rsidRPr="00ED41A6">
        <w:rPr>
          <w:rFonts w:ascii="Times New Roman" w:hAnsi="Times New Roman" w:cs="Times New Roman"/>
          <w:b/>
          <w:color w:val="auto"/>
          <w:sz w:val="24"/>
          <w:szCs w:val="24"/>
          <w:lang w:val="en-IN"/>
        </w:rPr>
        <w:t>while</w:t>
      </w:r>
      <w:proofErr w:type="gramEnd"/>
      <w:r w:rsidRPr="00ED41A6">
        <w:rPr>
          <w:rFonts w:ascii="Times New Roman" w:hAnsi="Times New Roman" w:cs="Times New Roman"/>
          <w:b/>
          <w:color w:val="auto"/>
          <w:sz w:val="24"/>
          <w:szCs w:val="24"/>
          <w:lang w:val="en-IN"/>
        </w:rPr>
        <w:t xml:space="preserve"> [ $a -</w:t>
      </w:r>
      <w:proofErr w:type="spellStart"/>
      <w:r w:rsidRPr="00ED41A6">
        <w:rPr>
          <w:rFonts w:ascii="Times New Roman" w:hAnsi="Times New Roman" w:cs="Times New Roman"/>
          <w:b/>
          <w:color w:val="auto"/>
          <w:sz w:val="24"/>
          <w:szCs w:val="24"/>
          <w:lang w:val="en-IN"/>
        </w:rPr>
        <w:t>lt</w:t>
      </w:r>
      <w:proofErr w:type="spellEnd"/>
      <w:r w:rsidRPr="00ED41A6">
        <w:rPr>
          <w:rFonts w:ascii="Times New Roman" w:hAnsi="Times New Roman" w:cs="Times New Roman"/>
          <w:b/>
          <w:color w:val="auto"/>
          <w:sz w:val="24"/>
          <w:szCs w:val="24"/>
          <w:lang w:val="en-IN"/>
        </w:rPr>
        <w:t xml:space="preserve"> 10 ]</w:t>
      </w:r>
    </w:p>
    <w:p w:rsidR="00993CB2" w:rsidRPr="00ED41A6" w:rsidRDefault="00993CB2" w:rsidP="00ED41A6">
      <w:pPr>
        <w:pStyle w:val="Heading2"/>
        <w:shd w:val="clear" w:color="auto" w:fill="D9D9D9" w:themeFill="background1" w:themeFillShade="D9"/>
        <w:tabs>
          <w:tab w:val="left" w:pos="2313"/>
        </w:tabs>
        <w:jc w:val="both"/>
        <w:rPr>
          <w:rFonts w:ascii="Times New Roman" w:hAnsi="Times New Roman" w:cs="Times New Roman"/>
          <w:b/>
          <w:color w:val="auto"/>
          <w:sz w:val="24"/>
          <w:szCs w:val="24"/>
          <w:lang w:val="en-IN"/>
        </w:rPr>
      </w:pPr>
      <w:proofErr w:type="gramStart"/>
      <w:r w:rsidRPr="00ED41A6">
        <w:rPr>
          <w:rFonts w:ascii="Times New Roman" w:hAnsi="Times New Roman" w:cs="Times New Roman"/>
          <w:b/>
          <w:color w:val="auto"/>
          <w:sz w:val="24"/>
          <w:szCs w:val="24"/>
          <w:lang w:val="en-IN"/>
        </w:rPr>
        <w:t>do</w:t>
      </w:r>
      <w:proofErr w:type="gramEnd"/>
      <w:r w:rsidR="00ED41A6" w:rsidRPr="00ED41A6">
        <w:rPr>
          <w:rFonts w:ascii="Times New Roman" w:hAnsi="Times New Roman" w:cs="Times New Roman"/>
          <w:b/>
          <w:color w:val="auto"/>
          <w:sz w:val="24"/>
          <w:szCs w:val="24"/>
          <w:lang w:val="en-IN"/>
        </w:rPr>
        <w:tab/>
      </w:r>
    </w:p>
    <w:p w:rsidR="00993CB2" w:rsidRPr="00ED41A6" w:rsidRDefault="00993CB2" w:rsidP="00ED41A6">
      <w:pPr>
        <w:pStyle w:val="Heading2"/>
        <w:shd w:val="clear" w:color="auto" w:fill="D9D9D9" w:themeFill="background1" w:themeFillShade="D9"/>
        <w:jc w:val="both"/>
        <w:rPr>
          <w:rFonts w:ascii="Times New Roman" w:hAnsi="Times New Roman" w:cs="Times New Roman"/>
          <w:b/>
          <w:color w:val="auto"/>
          <w:sz w:val="24"/>
          <w:szCs w:val="24"/>
          <w:lang w:val="en-IN"/>
        </w:rPr>
      </w:pPr>
      <w:r w:rsidRPr="00ED41A6">
        <w:rPr>
          <w:rFonts w:ascii="Times New Roman" w:hAnsi="Times New Roman" w:cs="Times New Roman"/>
          <w:b/>
          <w:color w:val="auto"/>
          <w:sz w:val="24"/>
          <w:szCs w:val="24"/>
          <w:lang w:val="en-IN"/>
        </w:rPr>
        <w:t xml:space="preserve">   </w:t>
      </w:r>
      <w:proofErr w:type="gramStart"/>
      <w:r w:rsidRPr="00ED41A6">
        <w:rPr>
          <w:rFonts w:ascii="Times New Roman" w:hAnsi="Times New Roman" w:cs="Times New Roman"/>
          <w:b/>
          <w:color w:val="auto"/>
          <w:sz w:val="24"/>
          <w:szCs w:val="24"/>
          <w:lang w:val="en-IN"/>
        </w:rPr>
        <w:t>echo</w:t>
      </w:r>
      <w:proofErr w:type="gramEnd"/>
      <w:r w:rsidRPr="00ED41A6">
        <w:rPr>
          <w:rFonts w:ascii="Times New Roman" w:hAnsi="Times New Roman" w:cs="Times New Roman"/>
          <w:b/>
          <w:color w:val="auto"/>
          <w:sz w:val="24"/>
          <w:szCs w:val="24"/>
          <w:lang w:val="en-IN"/>
        </w:rPr>
        <w:t xml:space="preserve"> $a</w:t>
      </w:r>
    </w:p>
    <w:p w:rsidR="00993CB2" w:rsidRPr="00ED41A6" w:rsidRDefault="00993CB2" w:rsidP="00ED41A6">
      <w:pPr>
        <w:pStyle w:val="Heading2"/>
        <w:shd w:val="clear" w:color="auto" w:fill="D9D9D9" w:themeFill="background1" w:themeFillShade="D9"/>
        <w:jc w:val="both"/>
        <w:rPr>
          <w:rFonts w:ascii="Times New Roman" w:hAnsi="Times New Roman" w:cs="Times New Roman"/>
          <w:b/>
          <w:color w:val="auto"/>
          <w:sz w:val="24"/>
          <w:szCs w:val="24"/>
          <w:lang w:val="en-IN"/>
        </w:rPr>
      </w:pPr>
      <w:r w:rsidRPr="00ED41A6">
        <w:rPr>
          <w:rFonts w:ascii="Times New Roman" w:hAnsi="Times New Roman" w:cs="Times New Roman"/>
          <w:b/>
          <w:color w:val="auto"/>
          <w:sz w:val="24"/>
          <w:szCs w:val="24"/>
          <w:lang w:val="en-IN"/>
        </w:rPr>
        <w:t xml:space="preserve">   a=`</w:t>
      </w:r>
      <w:proofErr w:type="spellStart"/>
      <w:r w:rsidRPr="00ED41A6">
        <w:rPr>
          <w:rFonts w:ascii="Times New Roman" w:hAnsi="Times New Roman" w:cs="Times New Roman"/>
          <w:b/>
          <w:color w:val="auto"/>
          <w:sz w:val="24"/>
          <w:szCs w:val="24"/>
          <w:lang w:val="en-IN"/>
        </w:rPr>
        <w:t>expr</w:t>
      </w:r>
      <w:proofErr w:type="spellEnd"/>
      <w:r w:rsidRPr="00ED41A6">
        <w:rPr>
          <w:rFonts w:ascii="Times New Roman" w:hAnsi="Times New Roman" w:cs="Times New Roman"/>
          <w:b/>
          <w:color w:val="auto"/>
          <w:sz w:val="24"/>
          <w:szCs w:val="24"/>
          <w:lang w:val="en-IN"/>
        </w:rPr>
        <w:t xml:space="preserve"> $a + 1`</w:t>
      </w:r>
    </w:p>
    <w:p w:rsidR="00993CB2" w:rsidRPr="00ED41A6" w:rsidRDefault="00993CB2" w:rsidP="00ED41A6">
      <w:pPr>
        <w:pStyle w:val="Heading2"/>
        <w:shd w:val="clear" w:color="auto" w:fill="D9D9D9" w:themeFill="background1" w:themeFillShade="D9"/>
        <w:jc w:val="both"/>
        <w:rPr>
          <w:rFonts w:ascii="Times New Roman" w:hAnsi="Times New Roman" w:cs="Times New Roman"/>
          <w:b/>
          <w:color w:val="auto"/>
          <w:sz w:val="24"/>
          <w:szCs w:val="24"/>
          <w:lang w:val="en-IN"/>
        </w:rPr>
      </w:pPr>
      <w:proofErr w:type="gramStart"/>
      <w:r w:rsidRPr="00ED41A6">
        <w:rPr>
          <w:rFonts w:ascii="Times New Roman" w:hAnsi="Times New Roman" w:cs="Times New Roman"/>
          <w:b/>
          <w:color w:val="auto"/>
          <w:sz w:val="24"/>
          <w:szCs w:val="24"/>
          <w:lang w:val="en-IN"/>
        </w:rPr>
        <w:t>done</w:t>
      </w:r>
      <w:proofErr w:type="gramEnd"/>
    </w:p>
    <w:p w:rsidR="00993CB2" w:rsidRPr="00ED41A6" w:rsidRDefault="00993CB2" w:rsidP="00ED41A6">
      <w:pPr>
        <w:pStyle w:val="Heading2"/>
        <w:shd w:val="clear" w:color="auto" w:fill="D9D9D9" w:themeFill="background1" w:themeFillShade="D9"/>
        <w:jc w:val="both"/>
        <w:rPr>
          <w:rFonts w:ascii="Times New Roman" w:hAnsi="Times New Roman" w:cs="Times New Roman"/>
          <w:b/>
          <w:color w:val="auto"/>
          <w:sz w:val="24"/>
          <w:szCs w:val="24"/>
        </w:rPr>
      </w:pPr>
    </w:p>
    <w:p w:rsidR="0032008D" w:rsidRPr="00ED41A6" w:rsidRDefault="0032008D" w:rsidP="0032008D">
      <w:pPr>
        <w:pStyle w:val="Heading2"/>
        <w:jc w:val="both"/>
        <w:rPr>
          <w:rFonts w:ascii="Times New Roman" w:hAnsi="Times New Roman" w:cs="Times New Roman"/>
          <w:b/>
          <w:color w:val="auto"/>
          <w:sz w:val="24"/>
          <w:szCs w:val="24"/>
        </w:rPr>
      </w:pPr>
      <w:r w:rsidRPr="00ED41A6">
        <w:rPr>
          <w:rFonts w:ascii="Times New Roman" w:hAnsi="Times New Roman" w:cs="Times New Roman"/>
          <w:b/>
          <w:color w:val="auto"/>
          <w:sz w:val="24"/>
          <w:szCs w:val="24"/>
        </w:rPr>
        <w:t xml:space="preserve">Write script to print given numbers sum of all </w:t>
      </w:r>
      <w:proofErr w:type="gramStart"/>
      <w:r w:rsidRPr="00ED41A6">
        <w:rPr>
          <w:rFonts w:ascii="Times New Roman" w:hAnsi="Times New Roman" w:cs="Times New Roman"/>
          <w:b/>
          <w:color w:val="auto"/>
          <w:sz w:val="24"/>
          <w:szCs w:val="24"/>
        </w:rPr>
        <w:t>digit</w:t>
      </w:r>
      <w:proofErr w:type="gramEnd"/>
      <w:r w:rsidRPr="00ED41A6">
        <w:rPr>
          <w:rFonts w:ascii="Times New Roman" w:hAnsi="Times New Roman" w:cs="Times New Roman"/>
          <w:b/>
          <w:color w:val="auto"/>
          <w:sz w:val="24"/>
          <w:szCs w:val="24"/>
        </w:rPr>
        <w:t xml:space="preserve">, For </w:t>
      </w:r>
      <w:proofErr w:type="spellStart"/>
      <w:r w:rsidRPr="00ED41A6">
        <w:rPr>
          <w:rFonts w:ascii="Times New Roman" w:hAnsi="Times New Roman" w:cs="Times New Roman"/>
          <w:b/>
          <w:color w:val="auto"/>
          <w:sz w:val="24"/>
          <w:szCs w:val="24"/>
        </w:rPr>
        <w:t>eg</w:t>
      </w:r>
      <w:proofErr w:type="spellEnd"/>
      <w:r w:rsidRPr="00ED41A6">
        <w:rPr>
          <w:rFonts w:ascii="Times New Roman" w:hAnsi="Times New Roman" w:cs="Times New Roman"/>
          <w:b/>
          <w:color w:val="auto"/>
          <w:sz w:val="24"/>
          <w:szCs w:val="24"/>
        </w:rPr>
        <w:t>. If no is 123 it's sum of all digit will be 1+2+3 = 6</w:t>
      </w:r>
      <w:r w:rsidRPr="00ED41A6">
        <w:rPr>
          <w:rFonts w:ascii="Times New Roman" w:hAnsi="Times New Roman" w:cs="Times New Roman"/>
          <w:b/>
          <w:color w:val="auto"/>
          <w:sz w:val="24"/>
          <w:szCs w:val="24"/>
        </w:rPr>
        <w:tab/>
      </w:r>
    </w:p>
    <w:p w:rsidR="0032008D" w:rsidRPr="00ED41A6" w:rsidRDefault="0032008D" w:rsidP="0032008D">
      <w:pPr>
        <w:spacing w:after="0" w:line="240" w:lineRule="auto"/>
        <w:jc w:val="both"/>
        <w:rPr>
          <w:rFonts w:ascii="Times New Roman" w:eastAsia="Times New Roman" w:hAnsi="Times New Roman" w:cs="Times New Roman"/>
          <w:sz w:val="24"/>
          <w:szCs w:val="24"/>
        </w:rPr>
      </w:pPr>
    </w:p>
    <w:p w:rsidR="0032008D" w:rsidRPr="00ED41A6" w:rsidRDefault="0032008D" w:rsidP="00ED41A6">
      <w:pPr>
        <w:shd w:val="clear" w:color="auto" w:fill="D9D9D9" w:themeFill="background1" w:themeFillShade="D9"/>
        <w:spacing w:after="0" w:line="240" w:lineRule="auto"/>
        <w:jc w:val="both"/>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echo</w:t>
      </w:r>
      <w:proofErr w:type="gramEnd"/>
      <w:r w:rsidRPr="00ED41A6">
        <w:rPr>
          <w:rFonts w:ascii="Times New Roman" w:eastAsia="Times New Roman" w:hAnsi="Times New Roman" w:cs="Times New Roman"/>
          <w:sz w:val="24"/>
          <w:szCs w:val="24"/>
        </w:rPr>
        <w:t xml:space="preserve"> "Enter a Number:"</w:t>
      </w:r>
    </w:p>
    <w:p w:rsidR="0032008D" w:rsidRPr="00ED41A6" w:rsidRDefault="0032008D" w:rsidP="00ED41A6">
      <w:pPr>
        <w:shd w:val="clear" w:color="auto" w:fill="D9D9D9" w:themeFill="background1" w:themeFillShade="D9"/>
        <w:spacing w:after="0" w:line="240" w:lineRule="auto"/>
        <w:jc w:val="both"/>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read</w:t>
      </w:r>
      <w:proofErr w:type="gramEnd"/>
      <w:r w:rsidRPr="00ED41A6">
        <w:rPr>
          <w:rFonts w:ascii="Times New Roman" w:eastAsia="Times New Roman" w:hAnsi="Times New Roman" w:cs="Times New Roman"/>
          <w:sz w:val="24"/>
          <w:szCs w:val="24"/>
        </w:rPr>
        <w:t xml:space="preserve"> n</w:t>
      </w:r>
    </w:p>
    <w:p w:rsidR="0032008D" w:rsidRPr="00ED41A6" w:rsidRDefault="0032008D" w:rsidP="00ED41A6">
      <w:pPr>
        <w:shd w:val="clear" w:color="auto" w:fill="D9D9D9" w:themeFill="background1" w:themeFillShade="D9"/>
        <w:spacing w:after="0" w:line="240" w:lineRule="auto"/>
        <w:jc w:val="both"/>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temp</w:t>
      </w:r>
      <w:proofErr w:type="gramEnd"/>
      <w:r w:rsidRPr="00ED41A6">
        <w:rPr>
          <w:rFonts w:ascii="Times New Roman" w:eastAsia="Times New Roman" w:hAnsi="Times New Roman" w:cs="Times New Roman"/>
          <w:sz w:val="24"/>
          <w:szCs w:val="24"/>
        </w:rPr>
        <w:t>=$n</w:t>
      </w:r>
    </w:p>
    <w:p w:rsidR="0032008D" w:rsidRPr="00ED41A6" w:rsidRDefault="0032008D" w:rsidP="00ED41A6">
      <w:pPr>
        <w:shd w:val="clear" w:color="auto" w:fill="D9D9D9" w:themeFill="background1" w:themeFillShade="D9"/>
        <w:spacing w:after="0" w:line="240" w:lineRule="auto"/>
        <w:jc w:val="both"/>
        <w:rPr>
          <w:rFonts w:ascii="Times New Roman" w:eastAsia="Times New Roman" w:hAnsi="Times New Roman" w:cs="Times New Roman"/>
          <w:sz w:val="24"/>
          <w:szCs w:val="24"/>
        </w:rPr>
      </w:pPr>
      <w:proofErr w:type="spellStart"/>
      <w:proofErr w:type="gramStart"/>
      <w:r w:rsidRPr="00ED41A6">
        <w:rPr>
          <w:rFonts w:ascii="Times New Roman" w:eastAsia="Times New Roman" w:hAnsi="Times New Roman" w:cs="Times New Roman"/>
          <w:sz w:val="24"/>
          <w:szCs w:val="24"/>
        </w:rPr>
        <w:t>sd</w:t>
      </w:r>
      <w:proofErr w:type="spellEnd"/>
      <w:r w:rsidRPr="00ED41A6">
        <w:rPr>
          <w:rFonts w:ascii="Times New Roman" w:eastAsia="Times New Roman" w:hAnsi="Times New Roman" w:cs="Times New Roman"/>
          <w:sz w:val="24"/>
          <w:szCs w:val="24"/>
        </w:rPr>
        <w:t>=</w:t>
      </w:r>
      <w:proofErr w:type="gramEnd"/>
      <w:r w:rsidRPr="00ED41A6">
        <w:rPr>
          <w:rFonts w:ascii="Times New Roman" w:eastAsia="Times New Roman" w:hAnsi="Times New Roman" w:cs="Times New Roman"/>
          <w:sz w:val="24"/>
          <w:szCs w:val="24"/>
        </w:rPr>
        <w:t>0</w:t>
      </w:r>
    </w:p>
    <w:p w:rsidR="0032008D" w:rsidRPr="00ED41A6" w:rsidRDefault="0032008D" w:rsidP="00ED41A6">
      <w:pPr>
        <w:shd w:val="clear" w:color="auto" w:fill="D9D9D9" w:themeFill="background1" w:themeFillShade="D9"/>
        <w:spacing w:after="0" w:line="240" w:lineRule="auto"/>
        <w:jc w:val="both"/>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sum=</w:t>
      </w:r>
      <w:proofErr w:type="gramEnd"/>
      <w:r w:rsidRPr="00ED41A6">
        <w:rPr>
          <w:rFonts w:ascii="Times New Roman" w:eastAsia="Times New Roman" w:hAnsi="Times New Roman" w:cs="Times New Roman"/>
          <w:sz w:val="24"/>
          <w:szCs w:val="24"/>
        </w:rPr>
        <w:t>0</w:t>
      </w:r>
    </w:p>
    <w:p w:rsidR="0032008D" w:rsidRPr="00ED41A6" w:rsidRDefault="0032008D" w:rsidP="00ED41A6">
      <w:pPr>
        <w:shd w:val="clear" w:color="auto" w:fill="D9D9D9" w:themeFill="background1" w:themeFillShade="D9"/>
        <w:spacing w:after="0" w:line="240" w:lineRule="auto"/>
        <w:jc w:val="both"/>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while</w:t>
      </w:r>
      <w:proofErr w:type="gramEnd"/>
      <w:r w:rsidRPr="00ED41A6">
        <w:rPr>
          <w:rFonts w:ascii="Times New Roman" w:eastAsia="Times New Roman" w:hAnsi="Times New Roman" w:cs="Times New Roman"/>
          <w:sz w:val="24"/>
          <w:szCs w:val="24"/>
        </w:rPr>
        <w:t xml:space="preserve"> [ $n -</w:t>
      </w:r>
      <w:proofErr w:type="spellStart"/>
      <w:r w:rsidRPr="00ED41A6">
        <w:rPr>
          <w:rFonts w:ascii="Times New Roman" w:eastAsia="Times New Roman" w:hAnsi="Times New Roman" w:cs="Times New Roman"/>
          <w:sz w:val="24"/>
          <w:szCs w:val="24"/>
        </w:rPr>
        <w:t>gt</w:t>
      </w:r>
      <w:proofErr w:type="spellEnd"/>
      <w:r w:rsidRPr="00ED41A6">
        <w:rPr>
          <w:rFonts w:ascii="Times New Roman" w:eastAsia="Times New Roman" w:hAnsi="Times New Roman" w:cs="Times New Roman"/>
          <w:sz w:val="24"/>
          <w:szCs w:val="24"/>
        </w:rPr>
        <w:t xml:space="preserve"> 0 ]</w:t>
      </w:r>
    </w:p>
    <w:p w:rsidR="0032008D" w:rsidRPr="00ED41A6" w:rsidRDefault="0032008D" w:rsidP="00ED41A6">
      <w:pPr>
        <w:shd w:val="clear" w:color="auto" w:fill="D9D9D9" w:themeFill="background1" w:themeFillShade="D9"/>
        <w:spacing w:after="0" w:line="240" w:lineRule="auto"/>
        <w:jc w:val="both"/>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    </w:t>
      </w:r>
      <w:proofErr w:type="gramStart"/>
      <w:r w:rsidRPr="00ED41A6">
        <w:rPr>
          <w:rFonts w:ascii="Times New Roman" w:eastAsia="Times New Roman" w:hAnsi="Times New Roman" w:cs="Times New Roman"/>
          <w:sz w:val="24"/>
          <w:szCs w:val="24"/>
        </w:rPr>
        <w:t>do</w:t>
      </w:r>
      <w:proofErr w:type="gramEnd"/>
    </w:p>
    <w:p w:rsidR="0032008D" w:rsidRPr="00ED41A6" w:rsidRDefault="0032008D" w:rsidP="00ED41A6">
      <w:pPr>
        <w:shd w:val="clear" w:color="auto" w:fill="D9D9D9" w:themeFill="background1" w:themeFillShade="D9"/>
        <w:spacing w:after="0" w:line="240" w:lineRule="auto"/>
        <w:jc w:val="both"/>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lastRenderedPageBreak/>
        <w:t>        </w:t>
      </w:r>
      <w:proofErr w:type="spellStart"/>
      <w:proofErr w:type="gramStart"/>
      <w:r w:rsidRPr="00ED41A6">
        <w:rPr>
          <w:rFonts w:ascii="Times New Roman" w:eastAsia="Times New Roman" w:hAnsi="Times New Roman" w:cs="Times New Roman"/>
          <w:sz w:val="24"/>
          <w:szCs w:val="24"/>
        </w:rPr>
        <w:t>sd</w:t>
      </w:r>
      <w:proofErr w:type="spellEnd"/>
      <w:proofErr w:type="gramEnd"/>
      <w:r w:rsidRPr="00ED41A6">
        <w:rPr>
          <w:rFonts w:ascii="Times New Roman" w:eastAsia="Times New Roman" w:hAnsi="Times New Roman" w:cs="Times New Roman"/>
          <w:sz w:val="24"/>
          <w:szCs w:val="24"/>
        </w:rPr>
        <w:t>=$(( $n % 10 ))</w:t>
      </w:r>
    </w:p>
    <w:p w:rsidR="0032008D" w:rsidRPr="00ED41A6" w:rsidRDefault="0032008D" w:rsidP="00ED41A6">
      <w:pPr>
        <w:shd w:val="clear" w:color="auto" w:fill="D9D9D9" w:themeFill="background1" w:themeFillShade="D9"/>
        <w:spacing w:after="0" w:line="240" w:lineRule="auto"/>
        <w:jc w:val="both"/>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        n=$(</w:t>
      </w:r>
      <w:proofErr w:type="gramStart"/>
      <w:r w:rsidRPr="00ED41A6">
        <w:rPr>
          <w:rFonts w:ascii="Times New Roman" w:eastAsia="Times New Roman" w:hAnsi="Times New Roman" w:cs="Times New Roman"/>
          <w:sz w:val="24"/>
          <w:szCs w:val="24"/>
        </w:rPr>
        <w:t>( $</w:t>
      </w:r>
      <w:proofErr w:type="gramEnd"/>
      <w:r w:rsidRPr="00ED41A6">
        <w:rPr>
          <w:rFonts w:ascii="Times New Roman" w:eastAsia="Times New Roman" w:hAnsi="Times New Roman" w:cs="Times New Roman"/>
          <w:sz w:val="24"/>
          <w:szCs w:val="24"/>
        </w:rPr>
        <w:t>n / 10 ))</w:t>
      </w:r>
    </w:p>
    <w:p w:rsidR="0032008D" w:rsidRPr="00ED41A6" w:rsidRDefault="0032008D" w:rsidP="00ED41A6">
      <w:pPr>
        <w:shd w:val="clear" w:color="auto" w:fill="D9D9D9" w:themeFill="background1" w:themeFillShade="D9"/>
        <w:spacing w:after="0" w:line="240" w:lineRule="auto"/>
        <w:jc w:val="both"/>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        </w:t>
      </w:r>
      <w:proofErr w:type="gramStart"/>
      <w:r w:rsidRPr="00ED41A6">
        <w:rPr>
          <w:rFonts w:ascii="Times New Roman" w:eastAsia="Times New Roman" w:hAnsi="Times New Roman" w:cs="Times New Roman"/>
          <w:sz w:val="24"/>
          <w:szCs w:val="24"/>
        </w:rPr>
        <w:t>sum</w:t>
      </w:r>
      <w:proofErr w:type="gramEnd"/>
      <w:r w:rsidRPr="00ED41A6">
        <w:rPr>
          <w:rFonts w:ascii="Times New Roman" w:eastAsia="Times New Roman" w:hAnsi="Times New Roman" w:cs="Times New Roman"/>
          <w:sz w:val="24"/>
          <w:szCs w:val="24"/>
        </w:rPr>
        <w:t>=$(( $sum + $</w:t>
      </w:r>
      <w:proofErr w:type="spellStart"/>
      <w:r w:rsidRPr="00ED41A6">
        <w:rPr>
          <w:rFonts w:ascii="Times New Roman" w:eastAsia="Times New Roman" w:hAnsi="Times New Roman" w:cs="Times New Roman"/>
          <w:sz w:val="24"/>
          <w:szCs w:val="24"/>
        </w:rPr>
        <w:t>sd</w:t>
      </w:r>
      <w:proofErr w:type="spellEnd"/>
      <w:r w:rsidRPr="00ED41A6">
        <w:rPr>
          <w:rFonts w:ascii="Times New Roman" w:eastAsia="Times New Roman" w:hAnsi="Times New Roman" w:cs="Times New Roman"/>
          <w:sz w:val="24"/>
          <w:szCs w:val="24"/>
        </w:rPr>
        <w:t xml:space="preserve"> ))</w:t>
      </w:r>
    </w:p>
    <w:p w:rsidR="0032008D" w:rsidRPr="00ED41A6" w:rsidRDefault="0032008D" w:rsidP="00ED41A6">
      <w:pPr>
        <w:shd w:val="clear" w:color="auto" w:fill="D9D9D9" w:themeFill="background1" w:themeFillShade="D9"/>
        <w:spacing w:after="0" w:line="240" w:lineRule="auto"/>
        <w:jc w:val="both"/>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    </w:t>
      </w:r>
      <w:proofErr w:type="gramStart"/>
      <w:r w:rsidRPr="00ED41A6">
        <w:rPr>
          <w:rFonts w:ascii="Times New Roman" w:eastAsia="Times New Roman" w:hAnsi="Times New Roman" w:cs="Times New Roman"/>
          <w:sz w:val="24"/>
          <w:szCs w:val="24"/>
        </w:rPr>
        <w:t>done</w:t>
      </w:r>
      <w:proofErr w:type="gramEnd"/>
    </w:p>
    <w:p w:rsidR="0032008D" w:rsidRPr="00ED41A6" w:rsidRDefault="0032008D" w:rsidP="00ED41A6">
      <w:pPr>
        <w:shd w:val="clear" w:color="auto" w:fill="D9D9D9" w:themeFill="background1" w:themeFillShade="D9"/>
        <w:spacing w:after="0" w:line="240" w:lineRule="auto"/>
        <w:jc w:val="both"/>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echo</w:t>
      </w:r>
      <w:proofErr w:type="gramEnd"/>
      <w:r w:rsidRPr="00ED41A6">
        <w:rPr>
          <w:rFonts w:ascii="Times New Roman" w:eastAsia="Times New Roman" w:hAnsi="Times New Roman" w:cs="Times New Roman"/>
          <w:sz w:val="24"/>
          <w:szCs w:val="24"/>
        </w:rPr>
        <w:t xml:space="preserve"> "Sum is $sum"</w:t>
      </w:r>
    </w:p>
    <w:p w:rsidR="0032008D" w:rsidRPr="00ED41A6" w:rsidRDefault="0032008D" w:rsidP="0032008D">
      <w:pPr>
        <w:pBdr>
          <w:bottom w:val="single" w:sz="12" w:space="0" w:color="0088CC"/>
        </w:pBdr>
        <w:shd w:val="clear" w:color="auto" w:fill="FFFFFF"/>
        <w:spacing w:after="0" w:line="495" w:lineRule="atLeast"/>
        <w:jc w:val="both"/>
        <w:outlineLvl w:val="1"/>
        <w:rPr>
          <w:rFonts w:ascii="Times New Roman" w:eastAsia="Times New Roman" w:hAnsi="Times New Roman" w:cs="Times New Roman"/>
          <w:b/>
          <w:sz w:val="24"/>
          <w:szCs w:val="24"/>
        </w:rPr>
      </w:pPr>
      <w:r w:rsidRPr="00ED41A6">
        <w:rPr>
          <w:rFonts w:ascii="Times New Roman" w:eastAsia="Times New Roman" w:hAnsi="Times New Roman" w:cs="Times New Roman"/>
          <w:b/>
          <w:sz w:val="24"/>
          <w:szCs w:val="24"/>
        </w:rPr>
        <w:t xml:space="preserve">Write script to print </w:t>
      </w:r>
      <w:proofErr w:type="spellStart"/>
      <w:r w:rsidRPr="00ED41A6">
        <w:rPr>
          <w:rFonts w:ascii="Times New Roman" w:eastAsia="Times New Roman" w:hAnsi="Times New Roman" w:cs="Times New Roman"/>
          <w:b/>
          <w:sz w:val="24"/>
          <w:szCs w:val="24"/>
        </w:rPr>
        <w:t>nos</w:t>
      </w:r>
      <w:proofErr w:type="spellEnd"/>
      <w:r w:rsidRPr="00ED41A6">
        <w:rPr>
          <w:rFonts w:ascii="Times New Roman" w:eastAsia="Times New Roman" w:hAnsi="Times New Roman" w:cs="Times New Roman"/>
          <w:b/>
          <w:sz w:val="24"/>
          <w:szCs w:val="24"/>
        </w:rPr>
        <w:t xml:space="preserve"> as 5</w:t>
      </w:r>
      <w:proofErr w:type="gramStart"/>
      <w:r w:rsidRPr="00ED41A6">
        <w:rPr>
          <w:rFonts w:ascii="Times New Roman" w:eastAsia="Times New Roman" w:hAnsi="Times New Roman" w:cs="Times New Roman"/>
          <w:b/>
          <w:sz w:val="24"/>
          <w:szCs w:val="24"/>
        </w:rPr>
        <w:t>,4,3,2,1</w:t>
      </w:r>
      <w:proofErr w:type="gramEnd"/>
      <w:r w:rsidRPr="00ED41A6">
        <w:rPr>
          <w:rFonts w:ascii="Times New Roman" w:eastAsia="Times New Roman" w:hAnsi="Times New Roman" w:cs="Times New Roman"/>
          <w:b/>
          <w:sz w:val="24"/>
          <w:szCs w:val="24"/>
        </w:rPr>
        <w:t xml:space="preserve"> using while loop</w:t>
      </w:r>
    </w:p>
    <w:p w:rsidR="0032008D" w:rsidRPr="00ED41A6" w:rsidRDefault="0032008D" w:rsidP="00ED41A6">
      <w:pPr>
        <w:numPr>
          <w:ilvl w:val="0"/>
          <w:numId w:val="7"/>
        </w:numPr>
        <w:pBdr>
          <w:bottom w:val="single" w:sz="6" w:space="0" w:color="D8F2FB"/>
        </w:pBdr>
        <w:shd w:val="clear" w:color="auto" w:fill="D9D9D9" w:themeFill="background1" w:themeFillShade="D9"/>
        <w:spacing w:before="100" w:beforeAutospacing="1" w:after="0" w:line="300" w:lineRule="atLeast"/>
        <w:ind w:left="495"/>
        <w:jc w:val="both"/>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#!/bin/bash</w:t>
      </w:r>
    </w:p>
    <w:p w:rsidR="0032008D" w:rsidRPr="00ED41A6" w:rsidRDefault="0032008D" w:rsidP="00ED41A6">
      <w:pPr>
        <w:numPr>
          <w:ilvl w:val="0"/>
          <w:numId w:val="7"/>
        </w:numPr>
        <w:pBdr>
          <w:bottom w:val="single" w:sz="6" w:space="0" w:color="D8F2FB"/>
        </w:pBdr>
        <w:shd w:val="clear" w:color="auto" w:fill="D9D9D9" w:themeFill="background1" w:themeFillShade="D9"/>
        <w:spacing w:before="100" w:beforeAutospacing="1" w:after="0" w:line="300" w:lineRule="atLeast"/>
        <w:ind w:left="495"/>
        <w:jc w:val="both"/>
        <w:rPr>
          <w:rFonts w:ascii="Times New Roman" w:eastAsia="Times New Roman" w:hAnsi="Times New Roman" w:cs="Times New Roman"/>
          <w:sz w:val="24"/>
          <w:szCs w:val="24"/>
        </w:rPr>
      </w:pPr>
      <w:r w:rsidRPr="00ED41A6">
        <w:rPr>
          <w:rFonts w:ascii="Times New Roman" w:eastAsia="Times New Roman" w:hAnsi="Times New Roman" w:cs="Times New Roman"/>
          <w:i/>
          <w:iCs/>
          <w:sz w:val="24"/>
          <w:szCs w:val="24"/>
        </w:rPr>
        <w:t># Basic while loop</w:t>
      </w:r>
    </w:p>
    <w:p w:rsidR="0032008D" w:rsidRPr="00ED41A6" w:rsidRDefault="0032008D" w:rsidP="00ED41A6">
      <w:pPr>
        <w:numPr>
          <w:ilvl w:val="0"/>
          <w:numId w:val="7"/>
        </w:numPr>
        <w:pBdr>
          <w:bottom w:val="single" w:sz="6" w:space="0" w:color="D8F2FB"/>
        </w:pBdr>
        <w:shd w:val="clear" w:color="auto" w:fill="D9D9D9" w:themeFill="background1" w:themeFillShade="D9"/>
        <w:spacing w:before="100" w:beforeAutospacing="1" w:after="0" w:line="300" w:lineRule="atLeast"/>
        <w:ind w:left="495"/>
        <w:jc w:val="both"/>
        <w:rPr>
          <w:rFonts w:ascii="Times New Roman" w:eastAsia="Times New Roman" w:hAnsi="Times New Roman" w:cs="Times New Roman"/>
          <w:sz w:val="24"/>
          <w:szCs w:val="24"/>
        </w:rPr>
      </w:pPr>
    </w:p>
    <w:p w:rsidR="0032008D" w:rsidRPr="00ED41A6" w:rsidRDefault="0032008D" w:rsidP="00ED41A6">
      <w:pPr>
        <w:numPr>
          <w:ilvl w:val="0"/>
          <w:numId w:val="7"/>
        </w:numPr>
        <w:pBdr>
          <w:bottom w:val="single" w:sz="6" w:space="0" w:color="D8F2FB"/>
        </w:pBdr>
        <w:shd w:val="clear" w:color="auto" w:fill="D9D9D9" w:themeFill="background1" w:themeFillShade="D9"/>
        <w:spacing w:before="100" w:beforeAutospacing="1" w:after="0" w:line="300" w:lineRule="atLeast"/>
        <w:ind w:left="495"/>
        <w:jc w:val="both"/>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counter=1</w:t>
      </w:r>
    </w:p>
    <w:p w:rsidR="0032008D" w:rsidRPr="00ED41A6" w:rsidRDefault="0032008D" w:rsidP="00ED41A6">
      <w:pPr>
        <w:numPr>
          <w:ilvl w:val="0"/>
          <w:numId w:val="7"/>
        </w:numPr>
        <w:pBdr>
          <w:bottom w:val="single" w:sz="6" w:space="0" w:color="D8F2FB"/>
        </w:pBdr>
        <w:shd w:val="clear" w:color="auto" w:fill="D9D9D9" w:themeFill="background1" w:themeFillShade="D9"/>
        <w:spacing w:before="100" w:beforeAutospacing="1" w:after="0" w:line="300" w:lineRule="atLeast"/>
        <w:ind w:left="495"/>
        <w:jc w:val="both"/>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while [ $counter -le 10 ]</w:t>
      </w:r>
    </w:p>
    <w:p w:rsidR="0032008D" w:rsidRPr="00ED41A6" w:rsidRDefault="0032008D" w:rsidP="00ED41A6">
      <w:pPr>
        <w:numPr>
          <w:ilvl w:val="0"/>
          <w:numId w:val="7"/>
        </w:numPr>
        <w:pBdr>
          <w:bottom w:val="single" w:sz="6" w:space="0" w:color="D8F2FB"/>
        </w:pBdr>
        <w:shd w:val="clear" w:color="auto" w:fill="D9D9D9" w:themeFill="background1" w:themeFillShade="D9"/>
        <w:spacing w:before="100" w:beforeAutospacing="1" w:after="0" w:line="300" w:lineRule="atLeast"/>
        <w:ind w:left="495"/>
        <w:jc w:val="both"/>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do</w:t>
      </w:r>
    </w:p>
    <w:p w:rsidR="0032008D" w:rsidRPr="00ED41A6" w:rsidRDefault="0032008D" w:rsidP="00ED41A6">
      <w:pPr>
        <w:numPr>
          <w:ilvl w:val="0"/>
          <w:numId w:val="7"/>
        </w:numPr>
        <w:pBdr>
          <w:bottom w:val="single" w:sz="6" w:space="0" w:color="D8F2FB"/>
        </w:pBdr>
        <w:shd w:val="clear" w:color="auto" w:fill="D9D9D9" w:themeFill="background1" w:themeFillShade="D9"/>
        <w:spacing w:before="100" w:beforeAutospacing="1" w:after="0" w:line="300" w:lineRule="atLeast"/>
        <w:ind w:left="495"/>
        <w:jc w:val="both"/>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echo $counter</w:t>
      </w:r>
    </w:p>
    <w:p w:rsidR="0032008D" w:rsidRPr="00ED41A6" w:rsidRDefault="0032008D" w:rsidP="00ED41A6">
      <w:pPr>
        <w:numPr>
          <w:ilvl w:val="0"/>
          <w:numId w:val="7"/>
        </w:numPr>
        <w:pBdr>
          <w:bottom w:val="single" w:sz="6" w:space="0" w:color="D8F2FB"/>
        </w:pBdr>
        <w:shd w:val="clear" w:color="auto" w:fill="D9D9D9" w:themeFill="background1" w:themeFillShade="D9"/>
        <w:spacing w:before="100" w:beforeAutospacing="1" w:after="0" w:line="300" w:lineRule="atLeast"/>
        <w:ind w:left="495"/>
        <w:jc w:val="both"/>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((counter++))</w:t>
      </w:r>
    </w:p>
    <w:p w:rsidR="0032008D" w:rsidRPr="00ED41A6" w:rsidRDefault="0032008D" w:rsidP="00ED41A6">
      <w:pPr>
        <w:numPr>
          <w:ilvl w:val="0"/>
          <w:numId w:val="7"/>
        </w:numPr>
        <w:pBdr>
          <w:bottom w:val="single" w:sz="6" w:space="0" w:color="D8F2FB"/>
        </w:pBdr>
        <w:shd w:val="clear" w:color="auto" w:fill="D9D9D9" w:themeFill="background1" w:themeFillShade="D9"/>
        <w:spacing w:before="100" w:beforeAutospacing="1" w:after="0" w:line="300" w:lineRule="atLeast"/>
        <w:ind w:left="495"/>
        <w:jc w:val="both"/>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done</w:t>
      </w:r>
    </w:p>
    <w:p w:rsidR="0032008D" w:rsidRPr="00ED41A6" w:rsidRDefault="0032008D" w:rsidP="00ED41A6">
      <w:pPr>
        <w:numPr>
          <w:ilvl w:val="0"/>
          <w:numId w:val="7"/>
        </w:numPr>
        <w:pBdr>
          <w:bottom w:val="single" w:sz="6" w:space="0" w:color="D8F2FB"/>
        </w:pBdr>
        <w:shd w:val="clear" w:color="auto" w:fill="D9D9D9" w:themeFill="background1" w:themeFillShade="D9"/>
        <w:spacing w:before="100" w:beforeAutospacing="1" w:after="0" w:line="300" w:lineRule="atLeast"/>
        <w:ind w:left="495"/>
        <w:jc w:val="both"/>
        <w:rPr>
          <w:rFonts w:ascii="Times New Roman" w:eastAsia="Times New Roman" w:hAnsi="Times New Roman" w:cs="Times New Roman"/>
          <w:sz w:val="24"/>
          <w:szCs w:val="24"/>
        </w:rPr>
      </w:pPr>
    </w:p>
    <w:p w:rsidR="0032008D" w:rsidRPr="00ED41A6" w:rsidRDefault="0032008D" w:rsidP="00ED41A6">
      <w:pPr>
        <w:numPr>
          <w:ilvl w:val="0"/>
          <w:numId w:val="7"/>
        </w:numPr>
        <w:pBdr>
          <w:bottom w:val="single" w:sz="6" w:space="0" w:color="D8F2FB"/>
        </w:pBdr>
        <w:shd w:val="clear" w:color="auto" w:fill="D9D9D9" w:themeFill="background1" w:themeFillShade="D9"/>
        <w:spacing w:before="100" w:beforeAutospacing="1" w:after="0" w:line="300" w:lineRule="atLeast"/>
        <w:ind w:left="495"/>
        <w:jc w:val="both"/>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echo All done</w:t>
      </w:r>
    </w:p>
    <w:p w:rsidR="00974BE0" w:rsidRPr="00ED41A6" w:rsidRDefault="00974BE0" w:rsidP="00974BE0">
      <w:pPr>
        <w:pStyle w:val="Heading2"/>
        <w:rPr>
          <w:rFonts w:ascii="Times New Roman" w:hAnsi="Times New Roman" w:cs="Times New Roman"/>
          <w:sz w:val="29"/>
          <w:szCs w:val="29"/>
        </w:rPr>
      </w:pPr>
      <w:r w:rsidRPr="00ED41A6">
        <w:rPr>
          <w:rFonts w:ascii="Times New Roman" w:hAnsi="Times New Roman" w:cs="Times New Roman"/>
          <w:b/>
          <w:bCs/>
          <w:sz w:val="29"/>
          <w:szCs w:val="29"/>
        </w:rPr>
        <w:t>Nesting Loops</w:t>
      </w:r>
    </w:p>
    <w:p w:rsidR="00974BE0" w:rsidRPr="00ED41A6" w:rsidRDefault="00974BE0" w:rsidP="00974BE0">
      <w:pPr>
        <w:pStyle w:val="NormalWeb"/>
        <w:spacing w:before="120" w:beforeAutospacing="0" w:after="144" w:afterAutospacing="0"/>
        <w:ind w:left="48" w:right="48"/>
        <w:jc w:val="both"/>
        <w:rPr>
          <w:color w:val="000000"/>
        </w:rPr>
      </w:pPr>
      <w:r w:rsidRPr="00ED41A6">
        <w:rPr>
          <w:color w:val="000000"/>
        </w:rPr>
        <w:t>All the loops support nesting concept which means you can put one loop inside another similar one or different loops. This nesting can go up to unlimited number of times based on your requirement.</w:t>
      </w:r>
    </w:p>
    <w:p w:rsidR="00974BE0" w:rsidRPr="00ED41A6" w:rsidRDefault="00974BE0" w:rsidP="00974BE0">
      <w:pPr>
        <w:pStyle w:val="NormalWeb"/>
        <w:spacing w:before="120" w:beforeAutospacing="0" w:after="144" w:afterAutospacing="0"/>
        <w:ind w:left="48" w:right="48"/>
        <w:jc w:val="both"/>
        <w:rPr>
          <w:color w:val="000000"/>
        </w:rPr>
      </w:pPr>
      <w:r w:rsidRPr="00ED41A6">
        <w:rPr>
          <w:color w:val="000000"/>
        </w:rPr>
        <w:t>Here is an example of nesting </w:t>
      </w:r>
      <w:r w:rsidRPr="00ED41A6">
        <w:rPr>
          <w:b/>
          <w:bCs/>
          <w:color w:val="000000"/>
        </w:rPr>
        <w:t>while</w:t>
      </w:r>
      <w:r w:rsidRPr="00ED41A6">
        <w:rPr>
          <w:color w:val="000000"/>
        </w:rPr>
        <w:t> loop. The other loops can be nested based on the programming requirement in a similar way −</w:t>
      </w:r>
    </w:p>
    <w:p w:rsidR="00974BE0" w:rsidRPr="00ED41A6" w:rsidRDefault="00974BE0" w:rsidP="00974BE0">
      <w:pPr>
        <w:pStyle w:val="Heading2"/>
        <w:rPr>
          <w:rFonts w:ascii="Times New Roman" w:hAnsi="Times New Roman" w:cs="Times New Roman"/>
          <w:color w:val="auto"/>
          <w:sz w:val="29"/>
          <w:szCs w:val="29"/>
        </w:rPr>
      </w:pPr>
      <w:r w:rsidRPr="00ED41A6">
        <w:rPr>
          <w:rFonts w:ascii="Times New Roman" w:hAnsi="Times New Roman" w:cs="Times New Roman"/>
          <w:b/>
          <w:bCs/>
          <w:sz w:val="29"/>
          <w:szCs w:val="29"/>
        </w:rPr>
        <w:t>Nesting while Loops</w:t>
      </w:r>
    </w:p>
    <w:p w:rsidR="00974BE0" w:rsidRPr="00ED41A6" w:rsidRDefault="00974BE0" w:rsidP="00974BE0">
      <w:pPr>
        <w:pStyle w:val="NormalWeb"/>
        <w:spacing w:before="120" w:beforeAutospacing="0" w:after="144" w:afterAutospacing="0"/>
        <w:ind w:left="48" w:right="48"/>
        <w:jc w:val="both"/>
        <w:rPr>
          <w:color w:val="000000"/>
        </w:rPr>
      </w:pPr>
      <w:r w:rsidRPr="00ED41A6">
        <w:rPr>
          <w:color w:val="000000"/>
        </w:rPr>
        <w:t>It is possible to use a while loop as part of the body of another while loop.</w:t>
      </w:r>
    </w:p>
    <w:p w:rsidR="00974BE0" w:rsidRPr="00ED41A6" w:rsidRDefault="00974BE0" w:rsidP="00974BE0">
      <w:pPr>
        <w:pStyle w:val="Heading3"/>
        <w:rPr>
          <w:bCs w:val="0"/>
          <w:sz w:val="23"/>
          <w:szCs w:val="23"/>
        </w:rPr>
      </w:pPr>
      <w:r w:rsidRPr="00ED41A6">
        <w:rPr>
          <w:bCs w:val="0"/>
          <w:sz w:val="23"/>
          <w:szCs w:val="23"/>
        </w:rPr>
        <w:t>Syntax</w:t>
      </w:r>
    </w:p>
    <w:p w:rsidR="00974BE0" w:rsidRPr="00ED41A6" w:rsidRDefault="00974BE0" w:rsidP="00ED41A6">
      <w:pPr>
        <w:pStyle w:val="HTMLPreformatted"/>
        <w:shd w:val="clear" w:color="auto" w:fill="D9D9D9" w:themeFill="background1" w:themeFillShade="D9"/>
        <w:rPr>
          <w:rFonts w:ascii="Times New Roman" w:hAnsi="Times New Roman" w:cs="Times New Roman"/>
          <w:sz w:val="23"/>
          <w:szCs w:val="23"/>
        </w:rPr>
      </w:pPr>
      <w:proofErr w:type="gramStart"/>
      <w:r w:rsidRPr="00ED41A6">
        <w:rPr>
          <w:rFonts w:ascii="Times New Roman" w:hAnsi="Times New Roman" w:cs="Times New Roman"/>
          <w:sz w:val="23"/>
          <w:szCs w:val="23"/>
        </w:rPr>
        <w:t>while</w:t>
      </w:r>
      <w:proofErr w:type="gramEnd"/>
      <w:r w:rsidRPr="00ED41A6">
        <w:rPr>
          <w:rFonts w:ascii="Times New Roman" w:hAnsi="Times New Roman" w:cs="Times New Roman"/>
          <w:sz w:val="23"/>
          <w:szCs w:val="23"/>
        </w:rPr>
        <w:t xml:space="preserve"> command1 ; # this is loop1, the outer loop</w:t>
      </w:r>
    </w:p>
    <w:p w:rsidR="00974BE0" w:rsidRPr="00ED41A6" w:rsidRDefault="00974BE0" w:rsidP="00ED41A6">
      <w:pPr>
        <w:pStyle w:val="HTMLPreformatted"/>
        <w:shd w:val="clear" w:color="auto" w:fill="D9D9D9" w:themeFill="background1" w:themeFillShade="D9"/>
        <w:rPr>
          <w:rFonts w:ascii="Times New Roman" w:hAnsi="Times New Roman" w:cs="Times New Roman"/>
          <w:sz w:val="23"/>
          <w:szCs w:val="23"/>
        </w:rPr>
      </w:pPr>
      <w:proofErr w:type="gramStart"/>
      <w:r w:rsidRPr="00ED41A6">
        <w:rPr>
          <w:rFonts w:ascii="Times New Roman" w:hAnsi="Times New Roman" w:cs="Times New Roman"/>
          <w:sz w:val="23"/>
          <w:szCs w:val="23"/>
        </w:rPr>
        <w:t>do</w:t>
      </w:r>
      <w:proofErr w:type="gramEnd"/>
    </w:p>
    <w:p w:rsidR="00974BE0" w:rsidRPr="00ED41A6" w:rsidRDefault="00974BE0" w:rsidP="00ED41A6">
      <w:pPr>
        <w:pStyle w:val="HTMLPreformatted"/>
        <w:shd w:val="clear" w:color="auto" w:fill="D9D9D9" w:themeFill="background1" w:themeFillShade="D9"/>
        <w:rPr>
          <w:rFonts w:ascii="Times New Roman" w:hAnsi="Times New Roman" w:cs="Times New Roman"/>
          <w:sz w:val="23"/>
          <w:szCs w:val="23"/>
        </w:rPr>
      </w:pPr>
      <w:r w:rsidRPr="00ED41A6">
        <w:rPr>
          <w:rFonts w:ascii="Times New Roman" w:hAnsi="Times New Roman" w:cs="Times New Roman"/>
          <w:sz w:val="23"/>
          <w:szCs w:val="23"/>
        </w:rPr>
        <w:t xml:space="preserve">   Statement(s) to be executed if command1 is true</w:t>
      </w:r>
    </w:p>
    <w:p w:rsidR="00974BE0" w:rsidRPr="00ED41A6" w:rsidRDefault="00974BE0" w:rsidP="00ED41A6">
      <w:pPr>
        <w:pStyle w:val="HTMLPreformatted"/>
        <w:shd w:val="clear" w:color="auto" w:fill="D9D9D9" w:themeFill="background1" w:themeFillShade="D9"/>
        <w:rPr>
          <w:rFonts w:ascii="Times New Roman" w:hAnsi="Times New Roman" w:cs="Times New Roman"/>
          <w:sz w:val="23"/>
          <w:szCs w:val="23"/>
        </w:rPr>
      </w:pPr>
    </w:p>
    <w:p w:rsidR="00974BE0" w:rsidRPr="00ED41A6" w:rsidRDefault="00974BE0" w:rsidP="00ED41A6">
      <w:pPr>
        <w:pStyle w:val="HTMLPreformatted"/>
        <w:shd w:val="clear" w:color="auto" w:fill="D9D9D9" w:themeFill="background1" w:themeFillShade="D9"/>
        <w:rPr>
          <w:rFonts w:ascii="Times New Roman" w:hAnsi="Times New Roman" w:cs="Times New Roman"/>
          <w:sz w:val="23"/>
          <w:szCs w:val="23"/>
        </w:rPr>
      </w:pPr>
      <w:r w:rsidRPr="00ED41A6">
        <w:rPr>
          <w:rFonts w:ascii="Times New Roman" w:hAnsi="Times New Roman" w:cs="Times New Roman"/>
          <w:sz w:val="23"/>
          <w:szCs w:val="23"/>
        </w:rPr>
        <w:t xml:space="preserve">   </w:t>
      </w:r>
      <w:proofErr w:type="gramStart"/>
      <w:r w:rsidRPr="00ED41A6">
        <w:rPr>
          <w:rFonts w:ascii="Times New Roman" w:hAnsi="Times New Roman" w:cs="Times New Roman"/>
          <w:sz w:val="23"/>
          <w:szCs w:val="23"/>
        </w:rPr>
        <w:t>while</w:t>
      </w:r>
      <w:proofErr w:type="gramEnd"/>
      <w:r w:rsidRPr="00ED41A6">
        <w:rPr>
          <w:rFonts w:ascii="Times New Roman" w:hAnsi="Times New Roman" w:cs="Times New Roman"/>
          <w:sz w:val="23"/>
          <w:szCs w:val="23"/>
        </w:rPr>
        <w:t xml:space="preserve"> command2 ; # this is loop2, the inner loop</w:t>
      </w:r>
    </w:p>
    <w:p w:rsidR="00974BE0" w:rsidRPr="00ED41A6" w:rsidRDefault="00974BE0" w:rsidP="00ED41A6">
      <w:pPr>
        <w:pStyle w:val="HTMLPreformatted"/>
        <w:shd w:val="clear" w:color="auto" w:fill="D9D9D9" w:themeFill="background1" w:themeFillShade="D9"/>
        <w:rPr>
          <w:rFonts w:ascii="Times New Roman" w:hAnsi="Times New Roman" w:cs="Times New Roman"/>
          <w:sz w:val="23"/>
          <w:szCs w:val="23"/>
        </w:rPr>
      </w:pPr>
      <w:r w:rsidRPr="00ED41A6">
        <w:rPr>
          <w:rFonts w:ascii="Times New Roman" w:hAnsi="Times New Roman" w:cs="Times New Roman"/>
          <w:sz w:val="23"/>
          <w:szCs w:val="23"/>
        </w:rPr>
        <w:t xml:space="preserve">   </w:t>
      </w:r>
      <w:proofErr w:type="gramStart"/>
      <w:r w:rsidRPr="00ED41A6">
        <w:rPr>
          <w:rFonts w:ascii="Times New Roman" w:hAnsi="Times New Roman" w:cs="Times New Roman"/>
          <w:sz w:val="23"/>
          <w:szCs w:val="23"/>
        </w:rPr>
        <w:t>do</w:t>
      </w:r>
      <w:proofErr w:type="gramEnd"/>
    </w:p>
    <w:p w:rsidR="00974BE0" w:rsidRPr="00ED41A6" w:rsidRDefault="00974BE0" w:rsidP="00ED41A6">
      <w:pPr>
        <w:pStyle w:val="HTMLPreformatted"/>
        <w:shd w:val="clear" w:color="auto" w:fill="D9D9D9" w:themeFill="background1" w:themeFillShade="D9"/>
        <w:rPr>
          <w:rFonts w:ascii="Times New Roman" w:hAnsi="Times New Roman" w:cs="Times New Roman"/>
          <w:sz w:val="23"/>
          <w:szCs w:val="23"/>
        </w:rPr>
      </w:pPr>
      <w:r w:rsidRPr="00ED41A6">
        <w:rPr>
          <w:rFonts w:ascii="Times New Roman" w:hAnsi="Times New Roman" w:cs="Times New Roman"/>
          <w:sz w:val="23"/>
          <w:szCs w:val="23"/>
        </w:rPr>
        <w:t xml:space="preserve">      Statement(s) to be executed if command2 is true</w:t>
      </w:r>
    </w:p>
    <w:p w:rsidR="00974BE0" w:rsidRPr="00ED41A6" w:rsidRDefault="00974BE0" w:rsidP="00ED41A6">
      <w:pPr>
        <w:pStyle w:val="HTMLPreformatted"/>
        <w:shd w:val="clear" w:color="auto" w:fill="D9D9D9" w:themeFill="background1" w:themeFillShade="D9"/>
        <w:rPr>
          <w:rFonts w:ascii="Times New Roman" w:hAnsi="Times New Roman" w:cs="Times New Roman"/>
          <w:sz w:val="23"/>
          <w:szCs w:val="23"/>
        </w:rPr>
      </w:pPr>
      <w:r w:rsidRPr="00ED41A6">
        <w:rPr>
          <w:rFonts w:ascii="Times New Roman" w:hAnsi="Times New Roman" w:cs="Times New Roman"/>
          <w:sz w:val="23"/>
          <w:szCs w:val="23"/>
        </w:rPr>
        <w:t xml:space="preserve">   </w:t>
      </w:r>
      <w:proofErr w:type="gramStart"/>
      <w:r w:rsidRPr="00ED41A6">
        <w:rPr>
          <w:rFonts w:ascii="Times New Roman" w:hAnsi="Times New Roman" w:cs="Times New Roman"/>
          <w:sz w:val="23"/>
          <w:szCs w:val="23"/>
        </w:rPr>
        <w:t>done</w:t>
      </w:r>
      <w:proofErr w:type="gramEnd"/>
    </w:p>
    <w:p w:rsidR="00974BE0" w:rsidRPr="00ED41A6" w:rsidRDefault="00974BE0" w:rsidP="00ED41A6">
      <w:pPr>
        <w:pStyle w:val="HTMLPreformatted"/>
        <w:shd w:val="clear" w:color="auto" w:fill="D9D9D9" w:themeFill="background1" w:themeFillShade="D9"/>
        <w:rPr>
          <w:rFonts w:ascii="Times New Roman" w:hAnsi="Times New Roman" w:cs="Times New Roman"/>
          <w:sz w:val="23"/>
          <w:szCs w:val="23"/>
        </w:rPr>
      </w:pPr>
    </w:p>
    <w:p w:rsidR="00974BE0" w:rsidRPr="00ED41A6" w:rsidRDefault="00974BE0" w:rsidP="00ED41A6">
      <w:pPr>
        <w:pStyle w:val="HTMLPreformatted"/>
        <w:shd w:val="clear" w:color="auto" w:fill="D9D9D9" w:themeFill="background1" w:themeFillShade="D9"/>
        <w:rPr>
          <w:rFonts w:ascii="Times New Roman" w:hAnsi="Times New Roman" w:cs="Times New Roman"/>
          <w:sz w:val="23"/>
          <w:szCs w:val="23"/>
        </w:rPr>
      </w:pPr>
      <w:r w:rsidRPr="00ED41A6">
        <w:rPr>
          <w:rFonts w:ascii="Times New Roman" w:hAnsi="Times New Roman" w:cs="Times New Roman"/>
          <w:sz w:val="23"/>
          <w:szCs w:val="23"/>
        </w:rPr>
        <w:t xml:space="preserve">   Statement(s) to be executed if command1 is true</w:t>
      </w:r>
    </w:p>
    <w:p w:rsidR="00974BE0" w:rsidRPr="00ED41A6" w:rsidRDefault="00974BE0" w:rsidP="00ED41A6">
      <w:pPr>
        <w:pStyle w:val="HTMLPreformatted"/>
        <w:shd w:val="clear" w:color="auto" w:fill="D9D9D9" w:themeFill="background1" w:themeFillShade="D9"/>
        <w:rPr>
          <w:rFonts w:ascii="Times New Roman" w:hAnsi="Times New Roman" w:cs="Times New Roman"/>
          <w:sz w:val="23"/>
          <w:szCs w:val="23"/>
        </w:rPr>
      </w:pPr>
      <w:proofErr w:type="gramStart"/>
      <w:r w:rsidRPr="00ED41A6">
        <w:rPr>
          <w:rFonts w:ascii="Times New Roman" w:hAnsi="Times New Roman" w:cs="Times New Roman"/>
          <w:sz w:val="23"/>
          <w:szCs w:val="23"/>
        </w:rPr>
        <w:t>done</w:t>
      </w:r>
      <w:proofErr w:type="gramEnd"/>
    </w:p>
    <w:p w:rsidR="00ED41A6" w:rsidRDefault="00ED41A6" w:rsidP="00974BE0">
      <w:pPr>
        <w:pStyle w:val="Heading3"/>
        <w:rPr>
          <w:bCs w:val="0"/>
          <w:sz w:val="23"/>
          <w:szCs w:val="23"/>
          <w:u w:val="single"/>
        </w:rPr>
      </w:pPr>
    </w:p>
    <w:p w:rsidR="00974BE0" w:rsidRPr="00ED41A6" w:rsidRDefault="00974BE0" w:rsidP="00974BE0">
      <w:pPr>
        <w:pStyle w:val="Heading3"/>
        <w:rPr>
          <w:bCs w:val="0"/>
          <w:sz w:val="23"/>
          <w:szCs w:val="23"/>
          <w:u w:val="single"/>
        </w:rPr>
      </w:pPr>
      <w:r w:rsidRPr="00ED41A6">
        <w:rPr>
          <w:bCs w:val="0"/>
          <w:sz w:val="23"/>
          <w:szCs w:val="23"/>
          <w:u w:val="single"/>
        </w:rPr>
        <w:lastRenderedPageBreak/>
        <w:t>Example</w:t>
      </w:r>
    </w:p>
    <w:p w:rsidR="00974BE0" w:rsidRPr="00ED41A6" w:rsidRDefault="00974BE0" w:rsidP="00974BE0">
      <w:pPr>
        <w:pStyle w:val="NormalWeb"/>
        <w:spacing w:before="120" w:beforeAutospacing="0" w:after="144" w:afterAutospacing="0"/>
        <w:ind w:left="48" w:right="48"/>
        <w:jc w:val="both"/>
        <w:rPr>
          <w:color w:val="000000"/>
        </w:rPr>
      </w:pPr>
      <w:r w:rsidRPr="00ED41A6">
        <w:rPr>
          <w:color w:val="000000"/>
        </w:rPr>
        <w:t>Here is a simple example of loop nesting. Let's add another countdown loop inside the loop that you used to count to nine −</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3"/>
          <w:szCs w:val="23"/>
        </w:rPr>
      </w:pPr>
      <w:proofErr w:type="gramStart"/>
      <w:r w:rsidRPr="00ED41A6">
        <w:rPr>
          <w:rStyle w:val="com"/>
          <w:rFonts w:ascii="Times New Roman" w:hAnsi="Times New Roman" w:cs="Times New Roman"/>
          <w:color w:val="880000"/>
          <w:sz w:val="23"/>
          <w:szCs w:val="23"/>
        </w:rPr>
        <w:t>#!/</w:t>
      </w:r>
      <w:proofErr w:type="gramEnd"/>
      <w:r w:rsidRPr="00ED41A6">
        <w:rPr>
          <w:rStyle w:val="com"/>
          <w:rFonts w:ascii="Times New Roman" w:hAnsi="Times New Roman" w:cs="Times New Roman"/>
          <w:color w:val="880000"/>
          <w:sz w:val="23"/>
          <w:szCs w:val="23"/>
        </w:rPr>
        <w:t>bin/</w:t>
      </w:r>
      <w:proofErr w:type="spellStart"/>
      <w:r w:rsidRPr="00ED41A6">
        <w:rPr>
          <w:rStyle w:val="com"/>
          <w:rFonts w:ascii="Times New Roman" w:hAnsi="Times New Roman" w:cs="Times New Roman"/>
          <w:color w:val="880000"/>
          <w:sz w:val="23"/>
          <w:szCs w:val="23"/>
        </w:rPr>
        <w:t>sh</w:t>
      </w:r>
      <w:proofErr w:type="spellEnd"/>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3"/>
          <w:szCs w:val="23"/>
        </w:rPr>
      </w:pP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3"/>
          <w:szCs w:val="23"/>
        </w:rPr>
      </w:pPr>
      <w:r w:rsidRPr="00ED41A6">
        <w:rPr>
          <w:rStyle w:val="pln"/>
          <w:rFonts w:ascii="Times New Roman" w:hAnsi="Times New Roman" w:cs="Times New Roman"/>
          <w:color w:val="000000"/>
          <w:sz w:val="23"/>
          <w:szCs w:val="23"/>
        </w:rPr>
        <w:t>a</w:t>
      </w:r>
      <w:r w:rsidRPr="00ED41A6">
        <w:rPr>
          <w:rStyle w:val="pun"/>
          <w:rFonts w:ascii="Times New Roman" w:eastAsiaTheme="majorEastAsia" w:hAnsi="Times New Roman" w:cs="Times New Roman"/>
          <w:color w:val="666600"/>
          <w:sz w:val="23"/>
          <w:szCs w:val="23"/>
        </w:rPr>
        <w:t>=</w:t>
      </w:r>
      <w:r w:rsidRPr="00ED41A6">
        <w:rPr>
          <w:rStyle w:val="lit"/>
          <w:rFonts w:ascii="Times New Roman" w:hAnsi="Times New Roman" w:cs="Times New Roman"/>
          <w:color w:val="006666"/>
          <w:sz w:val="23"/>
          <w:szCs w:val="23"/>
        </w:rPr>
        <w:t>0</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3"/>
          <w:szCs w:val="23"/>
        </w:rPr>
      </w:pPr>
      <w:proofErr w:type="gramStart"/>
      <w:r w:rsidRPr="00ED41A6">
        <w:rPr>
          <w:rStyle w:val="kwd"/>
          <w:rFonts w:ascii="Times New Roman" w:hAnsi="Times New Roman" w:cs="Times New Roman"/>
          <w:color w:val="000088"/>
          <w:sz w:val="23"/>
          <w:szCs w:val="23"/>
        </w:rPr>
        <w:t>while</w:t>
      </w:r>
      <w:proofErr w:type="gramEnd"/>
      <w:r w:rsidRPr="00ED41A6">
        <w:rPr>
          <w:rStyle w:val="pln"/>
          <w:rFonts w:ascii="Times New Roman" w:hAnsi="Times New Roman" w:cs="Times New Roman"/>
          <w:color w:val="000000"/>
          <w:sz w:val="23"/>
          <w:szCs w:val="23"/>
        </w:rPr>
        <w:t xml:space="preserve"> </w:t>
      </w:r>
      <w:r w:rsidRPr="00ED41A6">
        <w:rPr>
          <w:rStyle w:val="pun"/>
          <w:rFonts w:ascii="Times New Roman" w:eastAsiaTheme="majorEastAsia" w:hAnsi="Times New Roman" w:cs="Times New Roman"/>
          <w:color w:val="666600"/>
          <w:sz w:val="23"/>
          <w:szCs w:val="23"/>
        </w:rPr>
        <w:t>[</w:t>
      </w:r>
      <w:r w:rsidRPr="00ED41A6">
        <w:rPr>
          <w:rStyle w:val="pln"/>
          <w:rFonts w:ascii="Times New Roman" w:hAnsi="Times New Roman" w:cs="Times New Roman"/>
          <w:color w:val="000000"/>
          <w:sz w:val="23"/>
          <w:szCs w:val="23"/>
        </w:rPr>
        <w:t xml:space="preserve"> </w:t>
      </w:r>
      <w:r w:rsidRPr="00ED41A6">
        <w:rPr>
          <w:rStyle w:val="str"/>
          <w:rFonts w:ascii="Times New Roman" w:eastAsiaTheme="majorEastAsia" w:hAnsi="Times New Roman" w:cs="Times New Roman"/>
          <w:color w:val="008800"/>
          <w:sz w:val="23"/>
          <w:szCs w:val="23"/>
        </w:rPr>
        <w:t>"$a"</w:t>
      </w:r>
      <w:r w:rsidRPr="00ED41A6">
        <w:rPr>
          <w:rStyle w:val="pln"/>
          <w:rFonts w:ascii="Times New Roman" w:hAnsi="Times New Roman" w:cs="Times New Roman"/>
          <w:color w:val="000000"/>
          <w:sz w:val="23"/>
          <w:szCs w:val="23"/>
        </w:rPr>
        <w:t xml:space="preserve"> </w:t>
      </w:r>
      <w:r w:rsidRPr="00ED41A6">
        <w:rPr>
          <w:rStyle w:val="pun"/>
          <w:rFonts w:ascii="Times New Roman" w:eastAsiaTheme="majorEastAsia" w:hAnsi="Times New Roman" w:cs="Times New Roman"/>
          <w:color w:val="666600"/>
          <w:sz w:val="23"/>
          <w:szCs w:val="23"/>
        </w:rPr>
        <w:t>-</w:t>
      </w:r>
      <w:proofErr w:type="spellStart"/>
      <w:r w:rsidRPr="00ED41A6">
        <w:rPr>
          <w:rStyle w:val="pln"/>
          <w:rFonts w:ascii="Times New Roman" w:hAnsi="Times New Roman" w:cs="Times New Roman"/>
          <w:color w:val="000000"/>
          <w:sz w:val="23"/>
          <w:szCs w:val="23"/>
        </w:rPr>
        <w:t>lt</w:t>
      </w:r>
      <w:proofErr w:type="spellEnd"/>
      <w:r w:rsidRPr="00ED41A6">
        <w:rPr>
          <w:rStyle w:val="pln"/>
          <w:rFonts w:ascii="Times New Roman" w:hAnsi="Times New Roman" w:cs="Times New Roman"/>
          <w:color w:val="000000"/>
          <w:sz w:val="23"/>
          <w:szCs w:val="23"/>
        </w:rPr>
        <w:t xml:space="preserve"> </w:t>
      </w:r>
      <w:r w:rsidRPr="00ED41A6">
        <w:rPr>
          <w:rStyle w:val="lit"/>
          <w:rFonts w:ascii="Times New Roman" w:hAnsi="Times New Roman" w:cs="Times New Roman"/>
          <w:color w:val="006666"/>
          <w:sz w:val="23"/>
          <w:szCs w:val="23"/>
        </w:rPr>
        <w:t>10</w:t>
      </w:r>
      <w:r w:rsidRPr="00ED41A6">
        <w:rPr>
          <w:rStyle w:val="pln"/>
          <w:rFonts w:ascii="Times New Roman" w:hAnsi="Times New Roman" w:cs="Times New Roman"/>
          <w:color w:val="000000"/>
          <w:sz w:val="23"/>
          <w:szCs w:val="23"/>
        </w:rPr>
        <w:t xml:space="preserve"> </w:t>
      </w:r>
      <w:r w:rsidRPr="00ED41A6">
        <w:rPr>
          <w:rStyle w:val="pun"/>
          <w:rFonts w:ascii="Times New Roman" w:eastAsiaTheme="majorEastAsia" w:hAnsi="Times New Roman" w:cs="Times New Roman"/>
          <w:color w:val="666600"/>
          <w:sz w:val="23"/>
          <w:szCs w:val="23"/>
        </w:rPr>
        <w:t>]</w:t>
      </w:r>
      <w:r w:rsidRPr="00ED41A6">
        <w:rPr>
          <w:rStyle w:val="pln"/>
          <w:rFonts w:ascii="Times New Roman" w:hAnsi="Times New Roman" w:cs="Times New Roman"/>
          <w:color w:val="000000"/>
          <w:sz w:val="23"/>
          <w:szCs w:val="23"/>
        </w:rPr>
        <w:t xml:space="preserve">    </w:t>
      </w:r>
      <w:r w:rsidRPr="00ED41A6">
        <w:rPr>
          <w:rStyle w:val="com"/>
          <w:rFonts w:ascii="Times New Roman" w:hAnsi="Times New Roman" w:cs="Times New Roman"/>
          <w:color w:val="880000"/>
          <w:sz w:val="23"/>
          <w:szCs w:val="23"/>
        </w:rPr>
        <w:t># this is loop1</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3"/>
          <w:szCs w:val="23"/>
        </w:rPr>
      </w:pPr>
      <w:proofErr w:type="gramStart"/>
      <w:r w:rsidRPr="00ED41A6">
        <w:rPr>
          <w:rStyle w:val="kwd"/>
          <w:rFonts w:ascii="Times New Roman" w:hAnsi="Times New Roman" w:cs="Times New Roman"/>
          <w:color w:val="000088"/>
          <w:sz w:val="23"/>
          <w:szCs w:val="23"/>
        </w:rPr>
        <w:t>do</w:t>
      </w:r>
      <w:proofErr w:type="gramEnd"/>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3"/>
          <w:szCs w:val="23"/>
        </w:rPr>
      </w:pPr>
      <w:r w:rsidRPr="00ED41A6">
        <w:rPr>
          <w:rStyle w:val="pln"/>
          <w:rFonts w:ascii="Times New Roman" w:hAnsi="Times New Roman" w:cs="Times New Roman"/>
          <w:color w:val="000000"/>
          <w:sz w:val="23"/>
          <w:szCs w:val="23"/>
        </w:rPr>
        <w:t xml:space="preserve">   b</w:t>
      </w:r>
      <w:r w:rsidRPr="00ED41A6">
        <w:rPr>
          <w:rStyle w:val="pun"/>
          <w:rFonts w:ascii="Times New Roman" w:eastAsiaTheme="majorEastAsia" w:hAnsi="Times New Roman" w:cs="Times New Roman"/>
          <w:color w:val="666600"/>
          <w:sz w:val="23"/>
          <w:szCs w:val="23"/>
        </w:rPr>
        <w:t>=</w:t>
      </w:r>
      <w:r w:rsidRPr="00ED41A6">
        <w:rPr>
          <w:rStyle w:val="str"/>
          <w:rFonts w:ascii="Times New Roman" w:eastAsiaTheme="majorEastAsia" w:hAnsi="Times New Roman" w:cs="Times New Roman"/>
          <w:color w:val="008800"/>
          <w:sz w:val="23"/>
          <w:szCs w:val="23"/>
        </w:rPr>
        <w:t>"$a"</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3"/>
          <w:szCs w:val="23"/>
        </w:rPr>
      </w:pPr>
      <w:r w:rsidRPr="00ED41A6">
        <w:rPr>
          <w:rStyle w:val="pln"/>
          <w:rFonts w:ascii="Times New Roman" w:hAnsi="Times New Roman" w:cs="Times New Roman"/>
          <w:color w:val="000000"/>
          <w:sz w:val="23"/>
          <w:szCs w:val="23"/>
        </w:rPr>
        <w:t xml:space="preserve">   </w:t>
      </w:r>
      <w:proofErr w:type="gramStart"/>
      <w:r w:rsidRPr="00ED41A6">
        <w:rPr>
          <w:rStyle w:val="kwd"/>
          <w:rFonts w:ascii="Times New Roman" w:hAnsi="Times New Roman" w:cs="Times New Roman"/>
          <w:color w:val="000088"/>
          <w:sz w:val="23"/>
          <w:szCs w:val="23"/>
        </w:rPr>
        <w:t>while</w:t>
      </w:r>
      <w:proofErr w:type="gramEnd"/>
      <w:r w:rsidRPr="00ED41A6">
        <w:rPr>
          <w:rStyle w:val="pln"/>
          <w:rFonts w:ascii="Times New Roman" w:hAnsi="Times New Roman" w:cs="Times New Roman"/>
          <w:color w:val="000000"/>
          <w:sz w:val="23"/>
          <w:szCs w:val="23"/>
        </w:rPr>
        <w:t xml:space="preserve"> </w:t>
      </w:r>
      <w:r w:rsidRPr="00ED41A6">
        <w:rPr>
          <w:rStyle w:val="pun"/>
          <w:rFonts w:ascii="Times New Roman" w:eastAsiaTheme="majorEastAsia" w:hAnsi="Times New Roman" w:cs="Times New Roman"/>
          <w:color w:val="666600"/>
          <w:sz w:val="23"/>
          <w:szCs w:val="23"/>
        </w:rPr>
        <w:t>[</w:t>
      </w:r>
      <w:r w:rsidRPr="00ED41A6">
        <w:rPr>
          <w:rStyle w:val="pln"/>
          <w:rFonts w:ascii="Times New Roman" w:hAnsi="Times New Roman" w:cs="Times New Roman"/>
          <w:color w:val="000000"/>
          <w:sz w:val="23"/>
          <w:szCs w:val="23"/>
        </w:rPr>
        <w:t xml:space="preserve"> </w:t>
      </w:r>
      <w:r w:rsidRPr="00ED41A6">
        <w:rPr>
          <w:rStyle w:val="str"/>
          <w:rFonts w:ascii="Times New Roman" w:eastAsiaTheme="majorEastAsia" w:hAnsi="Times New Roman" w:cs="Times New Roman"/>
          <w:color w:val="008800"/>
          <w:sz w:val="23"/>
          <w:szCs w:val="23"/>
        </w:rPr>
        <w:t>"$b"</w:t>
      </w:r>
      <w:r w:rsidRPr="00ED41A6">
        <w:rPr>
          <w:rStyle w:val="pln"/>
          <w:rFonts w:ascii="Times New Roman" w:hAnsi="Times New Roman" w:cs="Times New Roman"/>
          <w:color w:val="000000"/>
          <w:sz w:val="23"/>
          <w:szCs w:val="23"/>
        </w:rPr>
        <w:t xml:space="preserve"> </w:t>
      </w:r>
      <w:r w:rsidRPr="00ED41A6">
        <w:rPr>
          <w:rStyle w:val="pun"/>
          <w:rFonts w:ascii="Times New Roman" w:eastAsiaTheme="majorEastAsia" w:hAnsi="Times New Roman" w:cs="Times New Roman"/>
          <w:color w:val="666600"/>
          <w:sz w:val="23"/>
          <w:szCs w:val="23"/>
        </w:rPr>
        <w:t>-</w:t>
      </w:r>
      <w:proofErr w:type="spellStart"/>
      <w:r w:rsidRPr="00ED41A6">
        <w:rPr>
          <w:rStyle w:val="pln"/>
          <w:rFonts w:ascii="Times New Roman" w:hAnsi="Times New Roman" w:cs="Times New Roman"/>
          <w:color w:val="000000"/>
          <w:sz w:val="23"/>
          <w:szCs w:val="23"/>
        </w:rPr>
        <w:t>ge</w:t>
      </w:r>
      <w:proofErr w:type="spellEnd"/>
      <w:r w:rsidRPr="00ED41A6">
        <w:rPr>
          <w:rStyle w:val="pln"/>
          <w:rFonts w:ascii="Times New Roman" w:hAnsi="Times New Roman" w:cs="Times New Roman"/>
          <w:color w:val="000000"/>
          <w:sz w:val="23"/>
          <w:szCs w:val="23"/>
        </w:rPr>
        <w:t xml:space="preserve"> </w:t>
      </w:r>
      <w:r w:rsidRPr="00ED41A6">
        <w:rPr>
          <w:rStyle w:val="lit"/>
          <w:rFonts w:ascii="Times New Roman" w:hAnsi="Times New Roman" w:cs="Times New Roman"/>
          <w:color w:val="006666"/>
          <w:sz w:val="23"/>
          <w:szCs w:val="23"/>
        </w:rPr>
        <w:t>0</w:t>
      </w:r>
      <w:r w:rsidRPr="00ED41A6">
        <w:rPr>
          <w:rStyle w:val="pln"/>
          <w:rFonts w:ascii="Times New Roman" w:hAnsi="Times New Roman" w:cs="Times New Roman"/>
          <w:color w:val="000000"/>
          <w:sz w:val="23"/>
          <w:szCs w:val="23"/>
        </w:rPr>
        <w:t xml:space="preserve"> </w:t>
      </w:r>
      <w:r w:rsidRPr="00ED41A6">
        <w:rPr>
          <w:rStyle w:val="pun"/>
          <w:rFonts w:ascii="Times New Roman" w:eastAsiaTheme="majorEastAsia" w:hAnsi="Times New Roman" w:cs="Times New Roman"/>
          <w:color w:val="666600"/>
          <w:sz w:val="23"/>
          <w:szCs w:val="23"/>
        </w:rPr>
        <w:t>]</w:t>
      </w:r>
      <w:r w:rsidRPr="00ED41A6">
        <w:rPr>
          <w:rStyle w:val="pln"/>
          <w:rFonts w:ascii="Times New Roman" w:hAnsi="Times New Roman" w:cs="Times New Roman"/>
          <w:color w:val="000000"/>
          <w:sz w:val="23"/>
          <w:szCs w:val="23"/>
        </w:rPr>
        <w:t xml:space="preserve">  </w:t>
      </w:r>
      <w:r w:rsidRPr="00ED41A6">
        <w:rPr>
          <w:rStyle w:val="com"/>
          <w:rFonts w:ascii="Times New Roman" w:hAnsi="Times New Roman" w:cs="Times New Roman"/>
          <w:color w:val="880000"/>
          <w:sz w:val="23"/>
          <w:szCs w:val="23"/>
        </w:rPr>
        <w:t># this is loop2</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3"/>
          <w:szCs w:val="23"/>
        </w:rPr>
      </w:pPr>
      <w:r w:rsidRPr="00ED41A6">
        <w:rPr>
          <w:rStyle w:val="pln"/>
          <w:rFonts w:ascii="Times New Roman" w:hAnsi="Times New Roman" w:cs="Times New Roman"/>
          <w:color w:val="000000"/>
          <w:sz w:val="23"/>
          <w:szCs w:val="23"/>
        </w:rPr>
        <w:t xml:space="preserve">   </w:t>
      </w:r>
      <w:proofErr w:type="gramStart"/>
      <w:r w:rsidRPr="00ED41A6">
        <w:rPr>
          <w:rStyle w:val="kwd"/>
          <w:rFonts w:ascii="Times New Roman" w:hAnsi="Times New Roman" w:cs="Times New Roman"/>
          <w:color w:val="000088"/>
          <w:sz w:val="23"/>
          <w:szCs w:val="23"/>
        </w:rPr>
        <w:t>do</w:t>
      </w:r>
      <w:proofErr w:type="gramEnd"/>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3"/>
          <w:szCs w:val="23"/>
        </w:rPr>
      </w:pPr>
      <w:r w:rsidRPr="00ED41A6">
        <w:rPr>
          <w:rStyle w:val="pln"/>
          <w:rFonts w:ascii="Times New Roman" w:hAnsi="Times New Roman" w:cs="Times New Roman"/>
          <w:color w:val="000000"/>
          <w:sz w:val="23"/>
          <w:szCs w:val="23"/>
        </w:rPr>
        <w:t xml:space="preserve">      </w:t>
      </w:r>
      <w:proofErr w:type="gramStart"/>
      <w:r w:rsidRPr="00ED41A6">
        <w:rPr>
          <w:rStyle w:val="pln"/>
          <w:rFonts w:ascii="Times New Roman" w:hAnsi="Times New Roman" w:cs="Times New Roman"/>
          <w:color w:val="000000"/>
          <w:sz w:val="23"/>
          <w:szCs w:val="23"/>
        </w:rPr>
        <w:t>echo</w:t>
      </w:r>
      <w:proofErr w:type="gramEnd"/>
      <w:r w:rsidRPr="00ED41A6">
        <w:rPr>
          <w:rStyle w:val="pln"/>
          <w:rFonts w:ascii="Times New Roman" w:hAnsi="Times New Roman" w:cs="Times New Roman"/>
          <w:color w:val="000000"/>
          <w:sz w:val="23"/>
          <w:szCs w:val="23"/>
        </w:rPr>
        <w:t xml:space="preserve"> </w:t>
      </w:r>
      <w:r w:rsidRPr="00ED41A6">
        <w:rPr>
          <w:rStyle w:val="pun"/>
          <w:rFonts w:ascii="Times New Roman" w:eastAsiaTheme="majorEastAsia" w:hAnsi="Times New Roman" w:cs="Times New Roman"/>
          <w:color w:val="666600"/>
          <w:sz w:val="23"/>
          <w:szCs w:val="23"/>
        </w:rPr>
        <w:t>-</w:t>
      </w:r>
      <w:r w:rsidRPr="00ED41A6">
        <w:rPr>
          <w:rStyle w:val="pln"/>
          <w:rFonts w:ascii="Times New Roman" w:hAnsi="Times New Roman" w:cs="Times New Roman"/>
          <w:color w:val="000000"/>
          <w:sz w:val="23"/>
          <w:szCs w:val="23"/>
        </w:rPr>
        <w:t xml:space="preserve">n </w:t>
      </w:r>
      <w:r w:rsidRPr="00ED41A6">
        <w:rPr>
          <w:rStyle w:val="str"/>
          <w:rFonts w:ascii="Times New Roman" w:eastAsiaTheme="majorEastAsia" w:hAnsi="Times New Roman" w:cs="Times New Roman"/>
          <w:color w:val="008800"/>
          <w:sz w:val="23"/>
          <w:szCs w:val="23"/>
        </w:rPr>
        <w:t>"$b "</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3"/>
          <w:szCs w:val="23"/>
        </w:rPr>
      </w:pPr>
      <w:r w:rsidRPr="00ED41A6">
        <w:rPr>
          <w:rStyle w:val="pln"/>
          <w:rFonts w:ascii="Times New Roman" w:hAnsi="Times New Roman" w:cs="Times New Roman"/>
          <w:color w:val="000000"/>
          <w:sz w:val="23"/>
          <w:szCs w:val="23"/>
        </w:rPr>
        <w:t xml:space="preserve">      b</w:t>
      </w:r>
      <w:r w:rsidRPr="00ED41A6">
        <w:rPr>
          <w:rStyle w:val="pun"/>
          <w:rFonts w:ascii="Times New Roman" w:eastAsiaTheme="majorEastAsia" w:hAnsi="Times New Roman" w:cs="Times New Roman"/>
          <w:color w:val="666600"/>
          <w:sz w:val="23"/>
          <w:szCs w:val="23"/>
        </w:rPr>
        <w:t>=</w:t>
      </w:r>
      <w:r w:rsidRPr="00ED41A6">
        <w:rPr>
          <w:rStyle w:val="str"/>
          <w:rFonts w:ascii="Times New Roman" w:eastAsiaTheme="majorEastAsia" w:hAnsi="Times New Roman" w:cs="Times New Roman"/>
          <w:color w:val="008800"/>
          <w:sz w:val="23"/>
          <w:szCs w:val="23"/>
        </w:rPr>
        <w:t>`</w:t>
      </w:r>
      <w:proofErr w:type="spellStart"/>
      <w:r w:rsidRPr="00ED41A6">
        <w:rPr>
          <w:rStyle w:val="str"/>
          <w:rFonts w:ascii="Times New Roman" w:eastAsiaTheme="majorEastAsia" w:hAnsi="Times New Roman" w:cs="Times New Roman"/>
          <w:color w:val="008800"/>
          <w:sz w:val="23"/>
          <w:szCs w:val="23"/>
        </w:rPr>
        <w:t>expr</w:t>
      </w:r>
      <w:proofErr w:type="spellEnd"/>
      <w:r w:rsidRPr="00ED41A6">
        <w:rPr>
          <w:rStyle w:val="str"/>
          <w:rFonts w:ascii="Times New Roman" w:eastAsiaTheme="majorEastAsia" w:hAnsi="Times New Roman" w:cs="Times New Roman"/>
          <w:color w:val="008800"/>
          <w:sz w:val="23"/>
          <w:szCs w:val="23"/>
        </w:rPr>
        <w:t xml:space="preserve"> $b - 1`</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3"/>
          <w:szCs w:val="23"/>
        </w:rPr>
      </w:pPr>
      <w:r w:rsidRPr="00ED41A6">
        <w:rPr>
          <w:rStyle w:val="pln"/>
          <w:rFonts w:ascii="Times New Roman" w:hAnsi="Times New Roman" w:cs="Times New Roman"/>
          <w:color w:val="000000"/>
          <w:sz w:val="23"/>
          <w:szCs w:val="23"/>
        </w:rPr>
        <w:t xml:space="preserve">   </w:t>
      </w:r>
      <w:proofErr w:type="gramStart"/>
      <w:r w:rsidRPr="00ED41A6">
        <w:rPr>
          <w:rStyle w:val="kwd"/>
          <w:rFonts w:ascii="Times New Roman" w:hAnsi="Times New Roman" w:cs="Times New Roman"/>
          <w:color w:val="000088"/>
          <w:sz w:val="23"/>
          <w:szCs w:val="23"/>
        </w:rPr>
        <w:t>done</w:t>
      </w:r>
      <w:proofErr w:type="gramEnd"/>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3"/>
          <w:szCs w:val="23"/>
        </w:rPr>
      </w:pPr>
      <w:r w:rsidRPr="00ED41A6">
        <w:rPr>
          <w:rStyle w:val="pln"/>
          <w:rFonts w:ascii="Times New Roman" w:hAnsi="Times New Roman" w:cs="Times New Roman"/>
          <w:color w:val="000000"/>
          <w:sz w:val="23"/>
          <w:szCs w:val="23"/>
        </w:rPr>
        <w:t xml:space="preserve">   </w:t>
      </w:r>
      <w:proofErr w:type="gramStart"/>
      <w:r w:rsidRPr="00ED41A6">
        <w:rPr>
          <w:rStyle w:val="pln"/>
          <w:rFonts w:ascii="Times New Roman" w:hAnsi="Times New Roman" w:cs="Times New Roman"/>
          <w:color w:val="000000"/>
          <w:sz w:val="23"/>
          <w:szCs w:val="23"/>
        </w:rPr>
        <w:t>echo</w:t>
      </w:r>
      <w:proofErr w:type="gramEnd"/>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3"/>
          <w:szCs w:val="23"/>
        </w:rPr>
      </w:pPr>
      <w:r w:rsidRPr="00ED41A6">
        <w:rPr>
          <w:rStyle w:val="pln"/>
          <w:rFonts w:ascii="Times New Roman" w:hAnsi="Times New Roman" w:cs="Times New Roman"/>
          <w:color w:val="000000"/>
          <w:sz w:val="23"/>
          <w:szCs w:val="23"/>
        </w:rPr>
        <w:t xml:space="preserve">   a</w:t>
      </w:r>
      <w:r w:rsidRPr="00ED41A6">
        <w:rPr>
          <w:rStyle w:val="pun"/>
          <w:rFonts w:ascii="Times New Roman" w:eastAsiaTheme="majorEastAsia" w:hAnsi="Times New Roman" w:cs="Times New Roman"/>
          <w:color w:val="666600"/>
          <w:sz w:val="23"/>
          <w:szCs w:val="23"/>
        </w:rPr>
        <w:t>=</w:t>
      </w:r>
      <w:r w:rsidRPr="00ED41A6">
        <w:rPr>
          <w:rStyle w:val="str"/>
          <w:rFonts w:ascii="Times New Roman" w:eastAsiaTheme="majorEastAsia" w:hAnsi="Times New Roman" w:cs="Times New Roman"/>
          <w:color w:val="008800"/>
          <w:sz w:val="23"/>
          <w:szCs w:val="23"/>
        </w:rPr>
        <w:t>`</w:t>
      </w:r>
      <w:proofErr w:type="spellStart"/>
      <w:r w:rsidRPr="00ED41A6">
        <w:rPr>
          <w:rStyle w:val="str"/>
          <w:rFonts w:ascii="Times New Roman" w:eastAsiaTheme="majorEastAsia" w:hAnsi="Times New Roman" w:cs="Times New Roman"/>
          <w:color w:val="008800"/>
          <w:sz w:val="23"/>
          <w:szCs w:val="23"/>
        </w:rPr>
        <w:t>expr</w:t>
      </w:r>
      <w:proofErr w:type="spellEnd"/>
      <w:r w:rsidRPr="00ED41A6">
        <w:rPr>
          <w:rStyle w:val="str"/>
          <w:rFonts w:ascii="Times New Roman" w:eastAsiaTheme="majorEastAsia" w:hAnsi="Times New Roman" w:cs="Times New Roman"/>
          <w:color w:val="008800"/>
          <w:sz w:val="23"/>
          <w:szCs w:val="23"/>
        </w:rPr>
        <w:t xml:space="preserve"> $a + 1`</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sz w:val="23"/>
          <w:szCs w:val="23"/>
        </w:rPr>
      </w:pPr>
      <w:proofErr w:type="gramStart"/>
      <w:r w:rsidRPr="00ED41A6">
        <w:rPr>
          <w:rStyle w:val="kwd"/>
          <w:rFonts w:ascii="Times New Roman" w:hAnsi="Times New Roman" w:cs="Times New Roman"/>
          <w:color w:val="000088"/>
          <w:sz w:val="23"/>
          <w:szCs w:val="23"/>
        </w:rPr>
        <w:t>done</w:t>
      </w:r>
      <w:proofErr w:type="gramEnd"/>
    </w:p>
    <w:p w:rsidR="00974BE0" w:rsidRPr="00ED41A6" w:rsidRDefault="00974BE0" w:rsidP="00974BE0">
      <w:pPr>
        <w:pStyle w:val="NormalWeb"/>
        <w:spacing w:before="120" w:beforeAutospacing="0" w:after="144" w:afterAutospacing="0"/>
        <w:ind w:left="48" w:right="48"/>
        <w:jc w:val="both"/>
        <w:rPr>
          <w:color w:val="000000"/>
        </w:rPr>
      </w:pPr>
      <w:r w:rsidRPr="00ED41A6">
        <w:rPr>
          <w:color w:val="000000"/>
        </w:rPr>
        <w:t>This will produce the following result. It is important to note how </w:t>
      </w:r>
      <w:r w:rsidRPr="00ED41A6">
        <w:rPr>
          <w:b/>
          <w:bCs/>
          <w:color w:val="000000"/>
        </w:rPr>
        <w:t>echo -n</w:t>
      </w:r>
      <w:r w:rsidRPr="00ED41A6">
        <w:rPr>
          <w:color w:val="000000"/>
        </w:rPr>
        <w:t xml:space="preserve"> works here. </w:t>
      </w:r>
      <w:r w:rsidRPr="00ED41A6">
        <w:rPr>
          <w:color w:val="000000"/>
          <w:highlight w:val="yellow"/>
        </w:rPr>
        <w:t>Here </w:t>
      </w:r>
      <w:r w:rsidRPr="00ED41A6">
        <w:rPr>
          <w:b/>
          <w:bCs/>
          <w:color w:val="000000"/>
          <w:highlight w:val="yellow"/>
        </w:rPr>
        <w:t>-n</w:t>
      </w:r>
      <w:r w:rsidRPr="00ED41A6">
        <w:rPr>
          <w:color w:val="000000"/>
          <w:highlight w:val="yellow"/>
        </w:rPr>
        <w:t> option lets echo avoid printing a new line character.</w:t>
      </w:r>
    </w:p>
    <w:p w:rsidR="00974BE0" w:rsidRPr="00ED41A6" w:rsidRDefault="00974BE0" w:rsidP="00974BE0">
      <w:pPr>
        <w:pStyle w:val="HTMLPreformatted"/>
        <w:rPr>
          <w:rFonts w:ascii="Times New Roman" w:hAnsi="Times New Roman" w:cs="Times New Roman"/>
          <w:sz w:val="23"/>
          <w:szCs w:val="23"/>
        </w:rPr>
      </w:pPr>
      <w:r w:rsidRPr="00ED41A6">
        <w:rPr>
          <w:rFonts w:ascii="Times New Roman" w:hAnsi="Times New Roman" w:cs="Times New Roman"/>
          <w:sz w:val="23"/>
          <w:szCs w:val="23"/>
        </w:rPr>
        <w:t>0</w:t>
      </w:r>
    </w:p>
    <w:p w:rsidR="00974BE0" w:rsidRPr="00ED41A6" w:rsidRDefault="00974BE0" w:rsidP="00974BE0">
      <w:pPr>
        <w:pStyle w:val="HTMLPreformatted"/>
        <w:rPr>
          <w:rFonts w:ascii="Times New Roman" w:hAnsi="Times New Roman" w:cs="Times New Roman"/>
          <w:sz w:val="23"/>
          <w:szCs w:val="23"/>
        </w:rPr>
      </w:pPr>
      <w:r w:rsidRPr="00ED41A6">
        <w:rPr>
          <w:rFonts w:ascii="Times New Roman" w:hAnsi="Times New Roman" w:cs="Times New Roman"/>
          <w:sz w:val="23"/>
          <w:szCs w:val="23"/>
        </w:rPr>
        <w:t>1 0</w:t>
      </w:r>
    </w:p>
    <w:p w:rsidR="00974BE0" w:rsidRPr="00ED41A6" w:rsidRDefault="00974BE0" w:rsidP="00974BE0">
      <w:pPr>
        <w:pStyle w:val="HTMLPreformatted"/>
        <w:rPr>
          <w:rFonts w:ascii="Times New Roman" w:hAnsi="Times New Roman" w:cs="Times New Roman"/>
          <w:sz w:val="23"/>
          <w:szCs w:val="23"/>
        </w:rPr>
      </w:pPr>
      <w:r w:rsidRPr="00ED41A6">
        <w:rPr>
          <w:rFonts w:ascii="Times New Roman" w:hAnsi="Times New Roman" w:cs="Times New Roman"/>
          <w:sz w:val="23"/>
          <w:szCs w:val="23"/>
        </w:rPr>
        <w:t>2 1 0</w:t>
      </w:r>
    </w:p>
    <w:p w:rsidR="00974BE0" w:rsidRPr="00ED41A6" w:rsidRDefault="00974BE0" w:rsidP="00974BE0">
      <w:pPr>
        <w:pStyle w:val="HTMLPreformatted"/>
        <w:rPr>
          <w:rFonts w:ascii="Times New Roman" w:hAnsi="Times New Roman" w:cs="Times New Roman"/>
          <w:sz w:val="23"/>
          <w:szCs w:val="23"/>
        </w:rPr>
      </w:pPr>
      <w:r w:rsidRPr="00ED41A6">
        <w:rPr>
          <w:rFonts w:ascii="Times New Roman" w:hAnsi="Times New Roman" w:cs="Times New Roman"/>
          <w:sz w:val="23"/>
          <w:szCs w:val="23"/>
        </w:rPr>
        <w:t>3 2 1 0</w:t>
      </w:r>
    </w:p>
    <w:p w:rsidR="00974BE0" w:rsidRPr="00ED41A6" w:rsidRDefault="00974BE0" w:rsidP="00974BE0">
      <w:pPr>
        <w:pStyle w:val="HTMLPreformatted"/>
        <w:rPr>
          <w:rFonts w:ascii="Times New Roman" w:hAnsi="Times New Roman" w:cs="Times New Roman"/>
          <w:sz w:val="23"/>
          <w:szCs w:val="23"/>
        </w:rPr>
      </w:pPr>
      <w:r w:rsidRPr="00ED41A6">
        <w:rPr>
          <w:rFonts w:ascii="Times New Roman" w:hAnsi="Times New Roman" w:cs="Times New Roman"/>
          <w:sz w:val="23"/>
          <w:szCs w:val="23"/>
        </w:rPr>
        <w:t>4 3 2 1 0</w:t>
      </w:r>
    </w:p>
    <w:p w:rsidR="00974BE0" w:rsidRPr="00ED41A6" w:rsidRDefault="00974BE0" w:rsidP="00974BE0">
      <w:pPr>
        <w:pStyle w:val="HTMLPreformatted"/>
        <w:rPr>
          <w:rFonts w:ascii="Times New Roman" w:hAnsi="Times New Roman" w:cs="Times New Roman"/>
          <w:sz w:val="23"/>
          <w:szCs w:val="23"/>
        </w:rPr>
      </w:pPr>
      <w:r w:rsidRPr="00ED41A6">
        <w:rPr>
          <w:rFonts w:ascii="Times New Roman" w:hAnsi="Times New Roman" w:cs="Times New Roman"/>
          <w:sz w:val="23"/>
          <w:szCs w:val="23"/>
        </w:rPr>
        <w:t>5 4 3 2 1 0</w:t>
      </w:r>
    </w:p>
    <w:p w:rsidR="00974BE0" w:rsidRPr="00ED41A6" w:rsidRDefault="00974BE0" w:rsidP="00974BE0">
      <w:pPr>
        <w:pStyle w:val="HTMLPreformatted"/>
        <w:rPr>
          <w:rFonts w:ascii="Times New Roman" w:hAnsi="Times New Roman" w:cs="Times New Roman"/>
          <w:sz w:val="23"/>
          <w:szCs w:val="23"/>
        </w:rPr>
      </w:pPr>
      <w:r w:rsidRPr="00ED41A6">
        <w:rPr>
          <w:rFonts w:ascii="Times New Roman" w:hAnsi="Times New Roman" w:cs="Times New Roman"/>
          <w:sz w:val="23"/>
          <w:szCs w:val="23"/>
        </w:rPr>
        <w:t>6 5 4 3 2 1 0</w:t>
      </w:r>
    </w:p>
    <w:p w:rsidR="00974BE0" w:rsidRPr="00ED41A6" w:rsidRDefault="00974BE0" w:rsidP="00974BE0">
      <w:pPr>
        <w:pStyle w:val="HTMLPreformatted"/>
        <w:rPr>
          <w:rFonts w:ascii="Times New Roman" w:hAnsi="Times New Roman" w:cs="Times New Roman"/>
          <w:sz w:val="23"/>
          <w:szCs w:val="23"/>
        </w:rPr>
      </w:pPr>
      <w:r w:rsidRPr="00ED41A6">
        <w:rPr>
          <w:rFonts w:ascii="Times New Roman" w:hAnsi="Times New Roman" w:cs="Times New Roman"/>
          <w:sz w:val="23"/>
          <w:szCs w:val="23"/>
        </w:rPr>
        <w:t>7 6 5 4 3 2 1 0</w:t>
      </w:r>
    </w:p>
    <w:p w:rsidR="00974BE0" w:rsidRPr="00ED41A6" w:rsidRDefault="00974BE0" w:rsidP="00974BE0">
      <w:pPr>
        <w:pStyle w:val="HTMLPreformatted"/>
        <w:rPr>
          <w:rFonts w:ascii="Times New Roman" w:hAnsi="Times New Roman" w:cs="Times New Roman"/>
          <w:sz w:val="23"/>
          <w:szCs w:val="23"/>
        </w:rPr>
      </w:pPr>
      <w:r w:rsidRPr="00ED41A6">
        <w:rPr>
          <w:rFonts w:ascii="Times New Roman" w:hAnsi="Times New Roman" w:cs="Times New Roman"/>
          <w:sz w:val="23"/>
          <w:szCs w:val="23"/>
        </w:rPr>
        <w:t>8 7 6 5 4 3 2 1 0</w:t>
      </w:r>
    </w:p>
    <w:p w:rsidR="00974BE0" w:rsidRPr="00ED41A6" w:rsidRDefault="00974BE0" w:rsidP="00974BE0">
      <w:pPr>
        <w:pStyle w:val="HTMLPreformatted"/>
        <w:rPr>
          <w:rFonts w:ascii="Times New Roman" w:hAnsi="Times New Roman" w:cs="Times New Roman"/>
          <w:sz w:val="23"/>
          <w:szCs w:val="23"/>
        </w:rPr>
      </w:pPr>
      <w:r w:rsidRPr="00ED41A6">
        <w:rPr>
          <w:rFonts w:ascii="Times New Roman" w:hAnsi="Times New Roman" w:cs="Times New Roman"/>
          <w:sz w:val="23"/>
          <w:szCs w:val="23"/>
        </w:rPr>
        <w:t>9 8 7 6 5 4 3 2 1 0</w:t>
      </w:r>
    </w:p>
    <w:p w:rsidR="0032008D" w:rsidRPr="00ED41A6" w:rsidRDefault="0032008D" w:rsidP="00BC7764">
      <w:pPr>
        <w:pBdr>
          <w:bottom w:val="single" w:sz="6" w:space="0" w:color="D8F2FB"/>
        </w:pBdr>
        <w:shd w:val="clear" w:color="auto" w:fill="FFFFFF"/>
        <w:spacing w:before="100" w:beforeAutospacing="1" w:after="0" w:line="300" w:lineRule="atLeast"/>
        <w:jc w:val="both"/>
        <w:rPr>
          <w:rFonts w:ascii="Times New Roman" w:eastAsia="Times New Roman" w:hAnsi="Times New Roman" w:cs="Times New Roman"/>
          <w:b/>
          <w:sz w:val="28"/>
          <w:szCs w:val="24"/>
        </w:rPr>
      </w:pPr>
      <w:r w:rsidRPr="00ED41A6">
        <w:rPr>
          <w:rFonts w:ascii="Times New Roman" w:eastAsia="Times New Roman" w:hAnsi="Times New Roman" w:cs="Times New Roman"/>
          <w:b/>
          <w:sz w:val="28"/>
          <w:szCs w:val="24"/>
        </w:rPr>
        <w:t>Until Loops</w:t>
      </w:r>
    </w:p>
    <w:p w:rsidR="0032008D" w:rsidRPr="00ED41A6" w:rsidRDefault="0032008D" w:rsidP="0032008D">
      <w:pPr>
        <w:shd w:val="clear" w:color="auto" w:fill="FFFFFF"/>
        <w:spacing w:after="0" w:line="240" w:lineRule="auto"/>
        <w:jc w:val="both"/>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The </w:t>
      </w:r>
      <w:r w:rsidRPr="00ED41A6">
        <w:rPr>
          <w:rFonts w:ascii="Times New Roman" w:eastAsia="Times New Roman" w:hAnsi="Times New Roman" w:cs="Times New Roman"/>
          <w:b/>
          <w:bCs/>
          <w:sz w:val="24"/>
          <w:szCs w:val="24"/>
        </w:rPr>
        <w:t>until</w:t>
      </w:r>
      <w:proofErr w:type="gramEnd"/>
      <w:r w:rsidRPr="00ED41A6">
        <w:rPr>
          <w:rFonts w:ascii="Times New Roman" w:eastAsia="Times New Roman" w:hAnsi="Times New Roman" w:cs="Times New Roman"/>
          <w:sz w:val="24"/>
          <w:szCs w:val="24"/>
        </w:rPr>
        <w:t> loop is fairly similar to the while loop. The difference is that it will execute the commands within it until the test becomes true.</w:t>
      </w:r>
    </w:p>
    <w:p w:rsidR="00993CB2" w:rsidRPr="00ED41A6" w:rsidRDefault="00993CB2" w:rsidP="0032008D">
      <w:pPr>
        <w:shd w:val="clear" w:color="auto" w:fill="FFFFFF"/>
        <w:spacing w:after="0" w:line="240" w:lineRule="auto"/>
        <w:jc w:val="both"/>
        <w:rPr>
          <w:rFonts w:ascii="Times New Roman" w:eastAsia="Times New Roman" w:hAnsi="Times New Roman" w:cs="Times New Roman"/>
          <w:sz w:val="24"/>
          <w:szCs w:val="24"/>
        </w:rPr>
      </w:pPr>
    </w:p>
    <w:p w:rsidR="00ED41A6" w:rsidRDefault="00993CB2" w:rsidP="00ED41A6">
      <w:pPr>
        <w:shd w:val="clear" w:color="auto" w:fill="FFFFFF"/>
        <w:spacing w:after="0" w:line="240" w:lineRule="auto"/>
        <w:jc w:val="both"/>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Here the Shell </w:t>
      </w:r>
      <w:r w:rsidRPr="00ED41A6">
        <w:rPr>
          <w:rFonts w:ascii="Times New Roman" w:eastAsia="Times New Roman" w:hAnsi="Times New Roman" w:cs="Times New Roman"/>
          <w:i/>
          <w:iCs/>
          <w:sz w:val="24"/>
          <w:szCs w:val="24"/>
        </w:rPr>
        <w:t>command</w:t>
      </w:r>
      <w:r w:rsidRPr="00ED41A6">
        <w:rPr>
          <w:rFonts w:ascii="Times New Roman" w:eastAsia="Times New Roman" w:hAnsi="Times New Roman" w:cs="Times New Roman"/>
          <w:sz w:val="24"/>
          <w:szCs w:val="24"/>
        </w:rPr>
        <w:t> is evaluated. If the resulting value is </w:t>
      </w:r>
      <w:r w:rsidRPr="00ED41A6">
        <w:rPr>
          <w:rFonts w:ascii="Times New Roman" w:eastAsia="Times New Roman" w:hAnsi="Times New Roman" w:cs="Times New Roman"/>
          <w:i/>
          <w:iCs/>
          <w:sz w:val="24"/>
          <w:szCs w:val="24"/>
        </w:rPr>
        <w:t>false</w:t>
      </w:r>
      <w:r w:rsidRPr="00ED41A6">
        <w:rPr>
          <w:rFonts w:ascii="Times New Roman" w:eastAsia="Times New Roman" w:hAnsi="Times New Roman" w:cs="Times New Roman"/>
          <w:sz w:val="24"/>
          <w:szCs w:val="24"/>
        </w:rPr>
        <w:t>, given </w:t>
      </w:r>
      <w:r w:rsidRPr="00ED41A6">
        <w:rPr>
          <w:rFonts w:ascii="Times New Roman" w:eastAsia="Times New Roman" w:hAnsi="Times New Roman" w:cs="Times New Roman"/>
          <w:i/>
          <w:iCs/>
          <w:sz w:val="24"/>
          <w:szCs w:val="24"/>
        </w:rPr>
        <w:t>statement(s)</w:t>
      </w:r>
      <w:r w:rsidRPr="00ED41A6">
        <w:rPr>
          <w:rFonts w:ascii="Times New Roman" w:eastAsia="Times New Roman" w:hAnsi="Times New Roman" w:cs="Times New Roman"/>
          <w:sz w:val="24"/>
          <w:szCs w:val="24"/>
        </w:rPr>
        <w:t> are executed. If the </w:t>
      </w:r>
      <w:r w:rsidRPr="00ED41A6">
        <w:rPr>
          <w:rFonts w:ascii="Times New Roman" w:eastAsia="Times New Roman" w:hAnsi="Times New Roman" w:cs="Times New Roman"/>
          <w:i/>
          <w:iCs/>
          <w:sz w:val="24"/>
          <w:szCs w:val="24"/>
        </w:rPr>
        <w:t>command</w:t>
      </w:r>
      <w:r w:rsidRPr="00ED41A6">
        <w:rPr>
          <w:rFonts w:ascii="Times New Roman" w:eastAsia="Times New Roman" w:hAnsi="Times New Roman" w:cs="Times New Roman"/>
          <w:sz w:val="24"/>
          <w:szCs w:val="24"/>
        </w:rPr>
        <w:t> is </w:t>
      </w:r>
      <w:r w:rsidRPr="00ED41A6">
        <w:rPr>
          <w:rFonts w:ascii="Times New Roman" w:eastAsia="Times New Roman" w:hAnsi="Times New Roman" w:cs="Times New Roman"/>
          <w:i/>
          <w:iCs/>
          <w:sz w:val="24"/>
          <w:szCs w:val="24"/>
        </w:rPr>
        <w:t>true</w:t>
      </w:r>
      <w:r w:rsidRPr="00ED41A6">
        <w:rPr>
          <w:rFonts w:ascii="Times New Roman" w:eastAsia="Times New Roman" w:hAnsi="Times New Roman" w:cs="Times New Roman"/>
          <w:sz w:val="24"/>
          <w:szCs w:val="24"/>
        </w:rPr>
        <w:t> then no statement will be executed and the program jumps to the next line after the done statement.</w:t>
      </w:r>
    </w:p>
    <w:p w:rsidR="00ED41A6" w:rsidRDefault="00ED41A6" w:rsidP="00ED41A6">
      <w:pPr>
        <w:shd w:val="clear" w:color="auto" w:fill="FFFFFF"/>
        <w:spacing w:after="0" w:line="240" w:lineRule="auto"/>
        <w:jc w:val="both"/>
        <w:rPr>
          <w:rFonts w:ascii="Times New Roman" w:eastAsia="Times New Roman" w:hAnsi="Times New Roman" w:cs="Times New Roman"/>
          <w:sz w:val="24"/>
          <w:szCs w:val="24"/>
        </w:rPr>
      </w:pPr>
    </w:p>
    <w:p w:rsidR="00ED41A6" w:rsidRDefault="0032008D" w:rsidP="00ED41A6">
      <w:pPr>
        <w:shd w:val="clear" w:color="auto" w:fill="D9D9D9" w:themeFill="background1" w:themeFillShade="D9"/>
        <w:spacing w:after="0" w:line="240" w:lineRule="auto"/>
        <w:jc w:val="both"/>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b/>
          <w:bCs/>
          <w:sz w:val="24"/>
          <w:szCs w:val="24"/>
        </w:rPr>
        <w:t>until</w:t>
      </w:r>
      <w:proofErr w:type="gramEnd"/>
      <w:r w:rsidRPr="00ED41A6">
        <w:rPr>
          <w:rFonts w:ascii="Times New Roman" w:eastAsia="Times New Roman" w:hAnsi="Times New Roman" w:cs="Times New Roman"/>
          <w:b/>
          <w:bCs/>
          <w:sz w:val="24"/>
          <w:szCs w:val="24"/>
        </w:rPr>
        <w:t xml:space="preserve"> [ &lt;some test&gt; ]</w:t>
      </w:r>
    </w:p>
    <w:p w:rsidR="00ED41A6" w:rsidRDefault="00ED41A6" w:rsidP="00ED41A6">
      <w:pPr>
        <w:shd w:val="clear" w:color="auto" w:fill="D9D9D9" w:themeFill="background1" w:themeFillShade="D9"/>
        <w:spacing w:after="0" w:line="240" w:lineRule="auto"/>
        <w:jc w:val="both"/>
        <w:rPr>
          <w:rFonts w:ascii="Times New Roman" w:eastAsia="Times New Roman" w:hAnsi="Times New Roman" w:cs="Times New Roman"/>
          <w:sz w:val="24"/>
          <w:szCs w:val="24"/>
        </w:rPr>
      </w:pPr>
    </w:p>
    <w:p w:rsidR="0032008D" w:rsidRPr="00ED41A6" w:rsidRDefault="0032008D" w:rsidP="00ED41A6">
      <w:pPr>
        <w:shd w:val="clear" w:color="auto" w:fill="D9D9D9" w:themeFill="background1" w:themeFillShade="D9"/>
        <w:spacing w:after="0" w:line="240" w:lineRule="auto"/>
        <w:jc w:val="both"/>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b/>
          <w:bCs/>
          <w:sz w:val="24"/>
          <w:szCs w:val="24"/>
        </w:rPr>
        <w:t>do</w:t>
      </w:r>
      <w:proofErr w:type="gramEnd"/>
      <w:r w:rsidRPr="00ED41A6">
        <w:rPr>
          <w:rFonts w:ascii="Times New Roman" w:eastAsia="Times New Roman" w:hAnsi="Times New Roman" w:cs="Times New Roman"/>
          <w:b/>
          <w:bCs/>
          <w:sz w:val="24"/>
          <w:szCs w:val="24"/>
        </w:rPr>
        <w:br/>
        <w:t>&lt;commands&gt;</w:t>
      </w:r>
      <w:r w:rsidRPr="00ED41A6">
        <w:rPr>
          <w:rFonts w:ascii="Times New Roman" w:eastAsia="Times New Roman" w:hAnsi="Times New Roman" w:cs="Times New Roman"/>
          <w:b/>
          <w:bCs/>
          <w:sz w:val="24"/>
          <w:szCs w:val="24"/>
        </w:rPr>
        <w:br/>
        <w:t>done</w:t>
      </w:r>
    </w:p>
    <w:p w:rsidR="0032008D" w:rsidRPr="00ED41A6" w:rsidRDefault="0032008D" w:rsidP="00ED41A6">
      <w:pPr>
        <w:numPr>
          <w:ilvl w:val="0"/>
          <w:numId w:val="10"/>
        </w:numPr>
        <w:pBdr>
          <w:bottom w:val="single" w:sz="6" w:space="0" w:color="D8F2FB"/>
        </w:pBdr>
        <w:shd w:val="clear" w:color="auto" w:fill="D9D9D9" w:themeFill="background1" w:themeFillShade="D9"/>
        <w:spacing w:before="100" w:beforeAutospacing="1" w:after="0" w:line="300" w:lineRule="atLeast"/>
        <w:ind w:left="495"/>
        <w:jc w:val="both"/>
        <w:rPr>
          <w:rFonts w:ascii="Times New Roman" w:eastAsia="Times New Roman" w:hAnsi="Times New Roman" w:cs="Times New Roman"/>
          <w:sz w:val="24"/>
          <w:szCs w:val="24"/>
        </w:rPr>
      </w:pPr>
      <w:r w:rsidRPr="00ED41A6">
        <w:rPr>
          <w:rFonts w:ascii="Times New Roman" w:eastAsia="Times New Roman" w:hAnsi="Times New Roman" w:cs="Times New Roman"/>
          <w:i/>
          <w:iCs/>
          <w:sz w:val="24"/>
          <w:szCs w:val="24"/>
        </w:rPr>
        <w:lastRenderedPageBreak/>
        <w:t># Basic until loop</w:t>
      </w:r>
    </w:p>
    <w:p w:rsidR="0032008D" w:rsidRPr="00ED41A6" w:rsidRDefault="0032008D" w:rsidP="00ED41A6">
      <w:pPr>
        <w:numPr>
          <w:ilvl w:val="0"/>
          <w:numId w:val="10"/>
        </w:numPr>
        <w:pBdr>
          <w:bottom w:val="single" w:sz="6" w:space="0" w:color="D8F2FB"/>
        </w:pBdr>
        <w:shd w:val="clear" w:color="auto" w:fill="D9D9D9" w:themeFill="background1" w:themeFillShade="D9"/>
        <w:spacing w:before="100" w:beforeAutospacing="1" w:after="0" w:line="300" w:lineRule="atLeast"/>
        <w:ind w:left="495"/>
        <w:jc w:val="both"/>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#!/bin/bash</w:t>
      </w:r>
    </w:p>
    <w:p w:rsidR="0032008D" w:rsidRPr="00ED41A6" w:rsidRDefault="0032008D" w:rsidP="00ED41A6">
      <w:pPr>
        <w:numPr>
          <w:ilvl w:val="0"/>
          <w:numId w:val="10"/>
        </w:numPr>
        <w:pBdr>
          <w:bottom w:val="single" w:sz="6" w:space="0" w:color="D8F2FB"/>
        </w:pBdr>
        <w:shd w:val="clear" w:color="auto" w:fill="D9D9D9" w:themeFill="background1" w:themeFillShade="D9"/>
        <w:spacing w:before="100" w:beforeAutospacing="1" w:after="0" w:line="300" w:lineRule="atLeast"/>
        <w:ind w:left="495"/>
        <w:jc w:val="both"/>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counter=1</w:t>
      </w:r>
    </w:p>
    <w:p w:rsidR="0032008D" w:rsidRPr="00ED41A6" w:rsidRDefault="0032008D" w:rsidP="00ED41A6">
      <w:pPr>
        <w:numPr>
          <w:ilvl w:val="0"/>
          <w:numId w:val="10"/>
        </w:numPr>
        <w:pBdr>
          <w:bottom w:val="single" w:sz="6" w:space="0" w:color="D8F2FB"/>
        </w:pBdr>
        <w:shd w:val="clear" w:color="auto" w:fill="D9D9D9" w:themeFill="background1" w:themeFillShade="D9"/>
        <w:spacing w:before="100" w:beforeAutospacing="1" w:after="0" w:line="300" w:lineRule="atLeast"/>
        <w:ind w:left="495"/>
        <w:jc w:val="both"/>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until [ $counter -</w:t>
      </w:r>
      <w:proofErr w:type="spellStart"/>
      <w:r w:rsidRPr="00ED41A6">
        <w:rPr>
          <w:rFonts w:ascii="Times New Roman" w:eastAsia="Times New Roman" w:hAnsi="Times New Roman" w:cs="Times New Roman"/>
          <w:sz w:val="24"/>
          <w:szCs w:val="24"/>
        </w:rPr>
        <w:t>gt</w:t>
      </w:r>
      <w:proofErr w:type="spellEnd"/>
      <w:r w:rsidRPr="00ED41A6">
        <w:rPr>
          <w:rFonts w:ascii="Times New Roman" w:eastAsia="Times New Roman" w:hAnsi="Times New Roman" w:cs="Times New Roman"/>
          <w:sz w:val="24"/>
          <w:szCs w:val="24"/>
        </w:rPr>
        <w:t xml:space="preserve"> 10 ]</w:t>
      </w:r>
    </w:p>
    <w:p w:rsidR="0032008D" w:rsidRPr="00ED41A6" w:rsidRDefault="0032008D" w:rsidP="00ED41A6">
      <w:pPr>
        <w:numPr>
          <w:ilvl w:val="0"/>
          <w:numId w:val="10"/>
        </w:numPr>
        <w:pBdr>
          <w:bottom w:val="single" w:sz="6" w:space="0" w:color="D8F2FB"/>
        </w:pBdr>
        <w:shd w:val="clear" w:color="auto" w:fill="D9D9D9" w:themeFill="background1" w:themeFillShade="D9"/>
        <w:spacing w:before="100" w:beforeAutospacing="1" w:after="0" w:line="300" w:lineRule="atLeast"/>
        <w:ind w:left="495"/>
        <w:jc w:val="both"/>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do</w:t>
      </w:r>
    </w:p>
    <w:p w:rsidR="0032008D" w:rsidRPr="00ED41A6" w:rsidRDefault="0032008D" w:rsidP="00ED41A6">
      <w:pPr>
        <w:numPr>
          <w:ilvl w:val="0"/>
          <w:numId w:val="10"/>
        </w:numPr>
        <w:pBdr>
          <w:bottom w:val="single" w:sz="6" w:space="0" w:color="D8F2FB"/>
        </w:pBdr>
        <w:shd w:val="clear" w:color="auto" w:fill="D9D9D9" w:themeFill="background1" w:themeFillShade="D9"/>
        <w:spacing w:before="100" w:beforeAutospacing="1" w:after="0" w:line="300" w:lineRule="atLeast"/>
        <w:ind w:left="495"/>
        <w:jc w:val="both"/>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echo $counter</w:t>
      </w:r>
    </w:p>
    <w:p w:rsidR="0032008D" w:rsidRPr="00ED41A6" w:rsidRDefault="0032008D" w:rsidP="00ED41A6">
      <w:pPr>
        <w:numPr>
          <w:ilvl w:val="0"/>
          <w:numId w:val="10"/>
        </w:numPr>
        <w:pBdr>
          <w:bottom w:val="single" w:sz="6" w:space="0" w:color="D8F2FB"/>
        </w:pBdr>
        <w:shd w:val="clear" w:color="auto" w:fill="D9D9D9" w:themeFill="background1" w:themeFillShade="D9"/>
        <w:spacing w:before="100" w:beforeAutospacing="1" w:after="0" w:line="300" w:lineRule="atLeast"/>
        <w:ind w:left="495"/>
        <w:jc w:val="both"/>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((counter++))</w:t>
      </w:r>
    </w:p>
    <w:p w:rsidR="0032008D" w:rsidRPr="00ED41A6" w:rsidRDefault="0032008D" w:rsidP="00ED41A6">
      <w:pPr>
        <w:numPr>
          <w:ilvl w:val="0"/>
          <w:numId w:val="10"/>
        </w:numPr>
        <w:pBdr>
          <w:bottom w:val="single" w:sz="6" w:space="0" w:color="D8F2FB"/>
        </w:pBdr>
        <w:shd w:val="clear" w:color="auto" w:fill="D9D9D9" w:themeFill="background1" w:themeFillShade="D9"/>
        <w:spacing w:before="100" w:beforeAutospacing="1" w:after="0" w:line="300" w:lineRule="atLeast"/>
        <w:ind w:left="495"/>
        <w:jc w:val="both"/>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done</w:t>
      </w:r>
    </w:p>
    <w:p w:rsidR="0032008D" w:rsidRPr="00ED41A6" w:rsidRDefault="0032008D" w:rsidP="00ED41A6">
      <w:pPr>
        <w:numPr>
          <w:ilvl w:val="0"/>
          <w:numId w:val="10"/>
        </w:numPr>
        <w:pBdr>
          <w:bottom w:val="single" w:sz="6" w:space="0" w:color="D8F2FB"/>
        </w:pBdr>
        <w:shd w:val="clear" w:color="auto" w:fill="D9D9D9" w:themeFill="background1" w:themeFillShade="D9"/>
        <w:spacing w:before="100" w:beforeAutospacing="1" w:after="0" w:line="300" w:lineRule="atLeast"/>
        <w:ind w:left="495"/>
        <w:jc w:val="both"/>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echo All done</w:t>
      </w:r>
    </w:p>
    <w:p w:rsidR="0032008D" w:rsidRPr="00ED41A6" w:rsidRDefault="0032008D" w:rsidP="0032008D">
      <w:pPr>
        <w:pStyle w:val="Heading2"/>
        <w:jc w:val="both"/>
        <w:rPr>
          <w:rFonts w:ascii="Times New Roman" w:hAnsi="Times New Roman" w:cs="Times New Roman"/>
          <w:color w:val="auto"/>
          <w:sz w:val="24"/>
          <w:szCs w:val="24"/>
        </w:rPr>
      </w:pPr>
    </w:p>
    <w:p w:rsidR="00ED41A6" w:rsidRPr="00ED41A6" w:rsidRDefault="0032008D" w:rsidP="00ED41A6">
      <w:pPr>
        <w:pStyle w:val="Heading2"/>
        <w:jc w:val="both"/>
        <w:rPr>
          <w:rFonts w:ascii="Times New Roman" w:hAnsi="Times New Roman" w:cs="Times New Roman"/>
          <w:b/>
          <w:color w:val="auto"/>
          <w:sz w:val="22"/>
          <w:szCs w:val="24"/>
        </w:rPr>
      </w:pPr>
      <w:r w:rsidRPr="00ED41A6">
        <w:rPr>
          <w:rFonts w:ascii="Times New Roman" w:hAnsi="Times New Roman" w:cs="Times New Roman"/>
          <w:b/>
          <w:color w:val="auto"/>
          <w:sz w:val="28"/>
          <w:szCs w:val="24"/>
        </w:rPr>
        <w:t>For loop syntax</w:t>
      </w:r>
    </w:p>
    <w:p w:rsidR="0032008D" w:rsidRPr="00ED41A6" w:rsidRDefault="0032008D" w:rsidP="0032008D">
      <w:pPr>
        <w:pStyle w:val="Textbody"/>
        <w:jc w:val="both"/>
        <w:rPr>
          <w:rFonts w:ascii="Times New Roman" w:hAnsi="Times New Roman" w:cs="Times New Roman"/>
        </w:rPr>
      </w:pPr>
      <w:r w:rsidRPr="00ED41A6">
        <w:rPr>
          <w:rFonts w:ascii="Times New Roman" w:hAnsi="Times New Roman" w:cs="Times New Roman"/>
        </w:rPr>
        <w:t>Numeric ranges for syntax is as follows:</w:t>
      </w:r>
    </w:p>
    <w:tbl>
      <w:tblPr>
        <w:tblW w:w="3768" w:type="dxa"/>
        <w:shd w:val="clear" w:color="auto" w:fill="D9D9D9" w:themeFill="background1" w:themeFillShade="D9"/>
        <w:tblLayout w:type="fixed"/>
        <w:tblCellMar>
          <w:left w:w="10" w:type="dxa"/>
          <w:right w:w="10" w:type="dxa"/>
        </w:tblCellMar>
        <w:tblLook w:val="04A0"/>
      </w:tblPr>
      <w:tblGrid>
        <w:gridCol w:w="3768"/>
      </w:tblGrid>
      <w:tr w:rsidR="0032008D" w:rsidRPr="00ED41A6" w:rsidTr="00ED41A6">
        <w:tc>
          <w:tcPr>
            <w:tcW w:w="3768" w:type="dxa"/>
            <w:shd w:val="clear" w:color="auto" w:fill="D9D9D9" w:themeFill="background1" w:themeFillShade="D9"/>
            <w:tcMar>
              <w:top w:w="28" w:type="dxa"/>
              <w:left w:w="28" w:type="dxa"/>
              <w:bottom w:w="28" w:type="dxa"/>
              <w:right w:w="28" w:type="dxa"/>
            </w:tcMar>
            <w:vAlign w:val="center"/>
          </w:tcPr>
          <w:p w:rsidR="0032008D" w:rsidRPr="00ED41A6" w:rsidRDefault="0032008D" w:rsidP="0041129A">
            <w:pPr>
              <w:pStyle w:val="PreformattedText"/>
              <w:jc w:val="both"/>
              <w:rPr>
                <w:rFonts w:ascii="Times New Roman" w:hAnsi="Times New Roman" w:cs="Times New Roman"/>
                <w:sz w:val="24"/>
                <w:szCs w:val="24"/>
              </w:rPr>
            </w:pPr>
            <w:proofErr w:type="gramStart"/>
            <w:r w:rsidRPr="00ED41A6">
              <w:rPr>
                <w:rFonts w:ascii="Times New Roman" w:hAnsi="Times New Roman" w:cs="Times New Roman"/>
                <w:b/>
                <w:sz w:val="24"/>
                <w:szCs w:val="24"/>
              </w:rPr>
              <w:t>for</w:t>
            </w:r>
            <w:proofErr w:type="gramEnd"/>
            <w:r w:rsidRPr="00ED41A6">
              <w:rPr>
                <w:rFonts w:ascii="Times New Roman" w:hAnsi="Times New Roman" w:cs="Times New Roman"/>
                <w:sz w:val="24"/>
                <w:szCs w:val="24"/>
              </w:rPr>
              <w:t xml:space="preserve"> VARIABLE </w:t>
            </w:r>
            <w:r w:rsidRPr="00ED41A6">
              <w:rPr>
                <w:rFonts w:ascii="Times New Roman" w:hAnsi="Times New Roman" w:cs="Times New Roman"/>
                <w:b/>
                <w:sz w:val="24"/>
                <w:szCs w:val="24"/>
              </w:rPr>
              <w:t>in</w:t>
            </w:r>
            <w:r w:rsidRPr="00ED41A6">
              <w:rPr>
                <w:rFonts w:ascii="Times New Roman" w:hAnsi="Times New Roman" w:cs="Times New Roman"/>
                <w:sz w:val="24"/>
                <w:szCs w:val="24"/>
              </w:rPr>
              <w:t xml:space="preserve"> 1 2 3 4 5 .. N</w:t>
            </w:r>
          </w:p>
          <w:p w:rsidR="0032008D" w:rsidRPr="00ED41A6" w:rsidRDefault="0032008D" w:rsidP="0041129A">
            <w:pPr>
              <w:pStyle w:val="PreformattedText"/>
              <w:jc w:val="both"/>
              <w:rPr>
                <w:rFonts w:ascii="Times New Roman" w:hAnsi="Times New Roman" w:cs="Times New Roman"/>
                <w:b/>
                <w:sz w:val="24"/>
                <w:szCs w:val="24"/>
              </w:rPr>
            </w:pPr>
            <w:r w:rsidRPr="00ED41A6">
              <w:rPr>
                <w:rFonts w:ascii="Times New Roman" w:hAnsi="Times New Roman" w:cs="Times New Roman"/>
                <w:b/>
                <w:sz w:val="24"/>
                <w:szCs w:val="24"/>
              </w:rPr>
              <w:t>do</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command1</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command2</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w:t>
            </w:r>
            <w:proofErr w:type="spellStart"/>
            <w:r w:rsidRPr="00ED41A6">
              <w:rPr>
                <w:rFonts w:ascii="Times New Roman" w:hAnsi="Times New Roman" w:cs="Times New Roman"/>
                <w:sz w:val="24"/>
                <w:szCs w:val="24"/>
              </w:rPr>
              <w:t>commandN</w:t>
            </w:r>
            <w:proofErr w:type="spellEnd"/>
          </w:p>
          <w:p w:rsidR="0032008D" w:rsidRPr="00ED41A6" w:rsidRDefault="0032008D" w:rsidP="0041129A">
            <w:pPr>
              <w:pStyle w:val="PreformattedText"/>
              <w:spacing w:after="283"/>
              <w:jc w:val="both"/>
              <w:rPr>
                <w:rFonts w:ascii="Times New Roman" w:hAnsi="Times New Roman" w:cs="Times New Roman"/>
                <w:b/>
                <w:sz w:val="24"/>
                <w:szCs w:val="24"/>
              </w:rPr>
            </w:pPr>
            <w:r w:rsidRPr="00ED41A6">
              <w:rPr>
                <w:rFonts w:ascii="Times New Roman" w:hAnsi="Times New Roman" w:cs="Times New Roman"/>
                <w:b/>
                <w:sz w:val="24"/>
                <w:szCs w:val="24"/>
              </w:rPr>
              <w:t>done</w:t>
            </w:r>
          </w:p>
        </w:tc>
      </w:tr>
    </w:tbl>
    <w:p w:rsidR="0032008D" w:rsidRPr="00ED41A6" w:rsidRDefault="0032008D" w:rsidP="00ED41A6">
      <w:pPr>
        <w:pStyle w:val="Heading2"/>
        <w:jc w:val="both"/>
        <w:rPr>
          <w:rFonts w:ascii="Times New Roman" w:hAnsi="Times New Roman" w:cs="Times New Roman"/>
          <w:b/>
          <w:color w:val="auto"/>
          <w:sz w:val="24"/>
          <w:szCs w:val="24"/>
        </w:rPr>
      </w:pPr>
      <w:r w:rsidRPr="00ED41A6">
        <w:rPr>
          <w:rFonts w:ascii="Times New Roman" w:hAnsi="Times New Roman" w:cs="Times New Roman"/>
          <w:b/>
          <w:color w:val="auto"/>
          <w:sz w:val="24"/>
          <w:szCs w:val="24"/>
        </w:rPr>
        <w:t>Examples</w:t>
      </w:r>
    </w:p>
    <w:tbl>
      <w:tblPr>
        <w:tblW w:w="3289" w:type="dxa"/>
        <w:shd w:val="clear" w:color="auto" w:fill="D9D9D9" w:themeFill="background1" w:themeFillShade="D9"/>
        <w:tblLayout w:type="fixed"/>
        <w:tblCellMar>
          <w:left w:w="10" w:type="dxa"/>
          <w:right w:w="10" w:type="dxa"/>
        </w:tblCellMar>
        <w:tblLook w:val="04A0"/>
      </w:tblPr>
      <w:tblGrid>
        <w:gridCol w:w="3289"/>
      </w:tblGrid>
      <w:tr w:rsidR="0032008D" w:rsidRPr="00ED41A6" w:rsidTr="00ED41A6">
        <w:tc>
          <w:tcPr>
            <w:tcW w:w="3289" w:type="dxa"/>
            <w:shd w:val="clear" w:color="auto" w:fill="D9D9D9" w:themeFill="background1" w:themeFillShade="D9"/>
            <w:tcMar>
              <w:top w:w="28" w:type="dxa"/>
              <w:left w:w="28" w:type="dxa"/>
              <w:bottom w:w="28" w:type="dxa"/>
              <w:right w:w="28" w:type="dxa"/>
            </w:tcMar>
            <w:vAlign w:val="center"/>
          </w:tcPr>
          <w:p w:rsidR="0032008D" w:rsidRPr="00ED41A6" w:rsidRDefault="0032008D" w:rsidP="0041129A">
            <w:pPr>
              <w:pStyle w:val="PreformattedText"/>
              <w:jc w:val="both"/>
              <w:rPr>
                <w:rFonts w:ascii="Times New Roman" w:hAnsi="Times New Roman" w:cs="Times New Roman"/>
                <w:i/>
                <w:sz w:val="24"/>
                <w:szCs w:val="24"/>
              </w:rPr>
            </w:pPr>
            <w:r w:rsidRPr="00ED41A6">
              <w:rPr>
                <w:rFonts w:ascii="Times New Roman" w:hAnsi="Times New Roman" w:cs="Times New Roman"/>
                <w:i/>
                <w:sz w:val="24"/>
                <w:szCs w:val="24"/>
              </w:rPr>
              <w:t>#!/bin/bash</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b/>
                <w:sz w:val="24"/>
                <w:szCs w:val="24"/>
              </w:rPr>
              <w:t>for</w:t>
            </w:r>
            <w:r w:rsidRPr="00ED41A6">
              <w:rPr>
                <w:rFonts w:ascii="Times New Roman" w:hAnsi="Times New Roman" w:cs="Times New Roman"/>
                <w:sz w:val="24"/>
                <w:szCs w:val="24"/>
              </w:rPr>
              <w:t xml:space="preserve"> </w:t>
            </w:r>
            <w:proofErr w:type="spellStart"/>
            <w:r w:rsidRPr="00ED41A6">
              <w:rPr>
                <w:rFonts w:ascii="Times New Roman" w:hAnsi="Times New Roman" w:cs="Times New Roman"/>
                <w:sz w:val="24"/>
                <w:szCs w:val="24"/>
              </w:rPr>
              <w:t>i</w:t>
            </w:r>
            <w:proofErr w:type="spellEnd"/>
            <w:r w:rsidRPr="00ED41A6">
              <w:rPr>
                <w:rFonts w:ascii="Times New Roman" w:hAnsi="Times New Roman" w:cs="Times New Roman"/>
                <w:sz w:val="24"/>
                <w:szCs w:val="24"/>
              </w:rPr>
              <w:t xml:space="preserve"> </w:t>
            </w:r>
            <w:r w:rsidRPr="00ED41A6">
              <w:rPr>
                <w:rFonts w:ascii="Times New Roman" w:hAnsi="Times New Roman" w:cs="Times New Roman"/>
                <w:b/>
                <w:sz w:val="24"/>
                <w:szCs w:val="24"/>
              </w:rPr>
              <w:t>in</w:t>
            </w:r>
            <w:r w:rsidRPr="00ED41A6">
              <w:rPr>
                <w:rFonts w:ascii="Times New Roman" w:hAnsi="Times New Roman" w:cs="Times New Roman"/>
                <w:sz w:val="24"/>
                <w:szCs w:val="24"/>
              </w:rPr>
              <w:t xml:space="preserve"> 1 2 3 4 5</w:t>
            </w:r>
          </w:p>
          <w:p w:rsidR="0032008D" w:rsidRPr="00ED41A6" w:rsidRDefault="0032008D" w:rsidP="0041129A">
            <w:pPr>
              <w:pStyle w:val="PreformattedText"/>
              <w:jc w:val="both"/>
              <w:rPr>
                <w:rFonts w:ascii="Times New Roman" w:hAnsi="Times New Roman" w:cs="Times New Roman"/>
                <w:b/>
                <w:sz w:val="24"/>
                <w:szCs w:val="24"/>
              </w:rPr>
            </w:pPr>
            <w:r w:rsidRPr="00ED41A6">
              <w:rPr>
                <w:rFonts w:ascii="Times New Roman" w:hAnsi="Times New Roman" w:cs="Times New Roman"/>
                <w:b/>
                <w:sz w:val="24"/>
                <w:szCs w:val="24"/>
              </w:rPr>
              <w:t>do</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w:t>
            </w:r>
            <w:r w:rsidRPr="00ED41A6">
              <w:rPr>
                <w:rFonts w:ascii="Times New Roman" w:hAnsi="Times New Roman" w:cs="Times New Roman"/>
                <w:b/>
                <w:sz w:val="24"/>
                <w:szCs w:val="24"/>
              </w:rPr>
              <w:t>echo</w:t>
            </w:r>
            <w:r w:rsidRPr="00ED41A6">
              <w:rPr>
                <w:rFonts w:ascii="Times New Roman" w:hAnsi="Times New Roman" w:cs="Times New Roman"/>
                <w:sz w:val="24"/>
                <w:szCs w:val="24"/>
              </w:rPr>
              <w:t xml:space="preserve"> "Welcome $</w:t>
            </w:r>
            <w:proofErr w:type="spellStart"/>
            <w:r w:rsidRPr="00ED41A6">
              <w:rPr>
                <w:rFonts w:ascii="Times New Roman" w:hAnsi="Times New Roman" w:cs="Times New Roman"/>
                <w:sz w:val="24"/>
                <w:szCs w:val="24"/>
              </w:rPr>
              <w:t>i</w:t>
            </w:r>
            <w:proofErr w:type="spellEnd"/>
            <w:r w:rsidRPr="00ED41A6">
              <w:rPr>
                <w:rFonts w:ascii="Times New Roman" w:hAnsi="Times New Roman" w:cs="Times New Roman"/>
                <w:sz w:val="24"/>
                <w:szCs w:val="24"/>
              </w:rPr>
              <w:t xml:space="preserve"> times"</w:t>
            </w:r>
          </w:p>
          <w:p w:rsidR="0032008D" w:rsidRPr="00ED41A6" w:rsidRDefault="0032008D" w:rsidP="0041129A">
            <w:pPr>
              <w:pStyle w:val="PreformattedText"/>
              <w:spacing w:after="283"/>
              <w:jc w:val="both"/>
              <w:rPr>
                <w:rFonts w:ascii="Times New Roman" w:hAnsi="Times New Roman" w:cs="Times New Roman"/>
                <w:b/>
                <w:sz w:val="24"/>
                <w:szCs w:val="24"/>
              </w:rPr>
            </w:pPr>
            <w:r w:rsidRPr="00ED41A6">
              <w:rPr>
                <w:rFonts w:ascii="Times New Roman" w:hAnsi="Times New Roman" w:cs="Times New Roman"/>
                <w:b/>
                <w:sz w:val="24"/>
                <w:szCs w:val="24"/>
              </w:rPr>
              <w:t>done</w:t>
            </w:r>
          </w:p>
        </w:tc>
      </w:tr>
    </w:tbl>
    <w:p w:rsidR="0032008D" w:rsidRPr="00ED41A6" w:rsidRDefault="0032008D" w:rsidP="0032008D">
      <w:pPr>
        <w:pStyle w:val="Textbody"/>
        <w:jc w:val="both"/>
        <w:rPr>
          <w:rFonts w:ascii="Times New Roman" w:hAnsi="Times New Roman" w:cs="Times New Roman"/>
        </w:rPr>
      </w:pPr>
      <w:r w:rsidRPr="00ED41A6">
        <w:rPr>
          <w:rFonts w:ascii="Times New Roman" w:hAnsi="Times New Roman" w:cs="Times New Roman"/>
        </w:rPr>
        <w:t xml:space="preserve">Sometimes you may need to set a step value (allowing one to count by two’s or to count backwards for instance). Latest </w:t>
      </w:r>
      <w:r w:rsidRPr="00ED41A6">
        <w:rPr>
          <w:rStyle w:val="StrongEmphasis"/>
          <w:rFonts w:ascii="Times New Roman" w:hAnsi="Times New Roman" w:cs="Times New Roman"/>
        </w:rPr>
        <w:t>bash version 3.0+</w:t>
      </w:r>
      <w:r w:rsidRPr="00ED41A6">
        <w:rPr>
          <w:rFonts w:ascii="Times New Roman" w:hAnsi="Times New Roman" w:cs="Times New Roman"/>
        </w:rPr>
        <w:t xml:space="preserve"> has inbuilt support for setting up ranges:</w:t>
      </w:r>
    </w:p>
    <w:tbl>
      <w:tblPr>
        <w:tblW w:w="3289" w:type="dxa"/>
        <w:shd w:val="clear" w:color="auto" w:fill="D9D9D9" w:themeFill="background1" w:themeFillShade="D9"/>
        <w:tblLayout w:type="fixed"/>
        <w:tblCellMar>
          <w:left w:w="10" w:type="dxa"/>
          <w:right w:w="10" w:type="dxa"/>
        </w:tblCellMar>
        <w:tblLook w:val="04A0"/>
      </w:tblPr>
      <w:tblGrid>
        <w:gridCol w:w="3289"/>
      </w:tblGrid>
      <w:tr w:rsidR="0032008D" w:rsidRPr="00ED41A6" w:rsidTr="00ED41A6">
        <w:tc>
          <w:tcPr>
            <w:tcW w:w="3289" w:type="dxa"/>
            <w:shd w:val="clear" w:color="auto" w:fill="D9D9D9" w:themeFill="background1" w:themeFillShade="D9"/>
            <w:tcMar>
              <w:top w:w="28" w:type="dxa"/>
              <w:left w:w="28" w:type="dxa"/>
              <w:bottom w:w="28" w:type="dxa"/>
              <w:right w:w="28" w:type="dxa"/>
            </w:tcMar>
            <w:vAlign w:val="center"/>
          </w:tcPr>
          <w:p w:rsidR="0032008D" w:rsidRPr="00ED41A6" w:rsidRDefault="0032008D" w:rsidP="0041129A">
            <w:pPr>
              <w:pStyle w:val="PreformattedText"/>
              <w:jc w:val="both"/>
              <w:rPr>
                <w:rFonts w:ascii="Times New Roman" w:hAnsi="Times New Roman" w:cs="Times New Roman"/>
                <w:i/>
                <w:sz w:val="24"/>
                <w:szCs w:val="24"/>
              </w:rPr>
            </w:pPr>
            <w:r w:rsidRPr="00ED41A6">
              <w:rPr>
                <w:rFonts w:ascii="Times New Roman" w:hAnsi="Times New Roman" w:cs="Times New Roman"/>
                <w:i/>
                <w:sz w:val="24"/>
                <w:szCs w:val="24"/>
              </w:rPr>
              <w:t>#!/bin/bash</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b/>
                <w:sz w:val="24"/>
                <w:szCs w:val="24"/>
              </w:rPr>
              <w:t>for</w:t>
            </w:r>
            <w:r w:rsidRPr="00ED41A6">
              <w:rPr>
                <w:rFonts w:ascii="Times New Roman" w:hAnsi="Times New Roman" w:cs="Times New Roman"/>
                <w:sz w:val="24"/>
                <w:szCs w:val="24"/>
              </w:rPr>
              <w:t xml:space="preserve"> </w:t>
            </w:r>
            <w:proofErr w:type="spellStart"/>
            <w:r w:rsidRPr="00ED41A6">
              <w:rPr>
                <w:rFonts w:ascii="Times New Roman" w:hAnsi="Times New Roman" w:cs="Times New Roman"/>
                <w:sz w:val="24"/>
                <w:szCs w:val="24"/>
              </w:rPr>
              <w:t>i</w:t>
            </w:r>
            <w:proofErr w:type="spellEnd"/>
            <w:r w:rsidRPr="00ED41A6">
              <w:rPr>
                <w:rFonts w:ascii="Times New Roman" w:hAnsi="Times New Roman" w:cs="Times New Roman"/>
                <w:sz w:val="24"/>
                <w:szCs w:val="24"/>
              </w:rPr>
              <w:t xml:space="preserve"> </w:t>
            </w:r>
            <w:r w:rsidRPr="00ED41A6">
              <w:rPr>
                <w:rFonts w:ascii="Times New Roman" w:hAnsi="Times New Roman" w:cs="Times New Roman"/>
                <w:b/>
                <w:sz w:val="24"/>
                <w:szCs w:val="24"/>
              </w:rPr>
              <w:t>in</w:t>
            </w:r>
            <w:r w:rsidRPr="00ED41A6">
              <w:rPr>
                <w:rFonts w:ascii="Times New Roman" w:hAnsi="Times New Roman" w:cs="Times New Roman"/>
                <w:sz w:val="24"/>
                <w:szCs w:val="24"/>
              </w:rPr>
              <w:t xml:space="preserve"> </w:t>
            </w:r>
            <w:r w:rsidRPr="00ED41A6">
              <w:rPr>
                <w:rFonts w:ascii="Times New Roman" w:hAnsi="Times New Roman" w:cs="Times New Roman"/>
                <w:b/>
                <w:sz w:val="24"/>
                <w:szCs w:val="24"/>
              </w:rPr>
              <w:t>{</w:t>
            </w:r>
            <w:r w:rsidRPr="00ED41A6">
              <w:rPr>
                <w:rFonts w:ascii="Times New Roman" w:hAnsi="Times New Roman" w:cs="Times New Roman"/>
                <w:sz w:val="24"/>
                <w:szCs w:val="24"/>
              </w:rPr>
              <w:t>1..5</w:t>
            </w:r>
            <w:r w:rsidRPr="00ED41A6">
              <w:rPr>
                <w:rFonts w:ascii="Times New Roman" w:hAnsi="Times New Roman" w:cs="Times New Roman"/>
                <w:b/>
                <w:sz w:val="24"/>
                <w:szCs w:val="24"/>
              </w:rPr>
              <w:t>}</w:t>
            </w:r>
          </w:p>
          <w:p w:rsidR="0032008D" w:rsidRPr="00ED41A6" w:rsidRDefault="0032008D" w:rsidP="0041129A">
            <w:pPr>
              <w:pStyle w:val="PreformattedText"/>
              <w:jc w:val="both"/>
              <w:rPr>
                <w:rFonts w:ascii="Times New Roman" w:hAnsi="Times New Roman" w:cs="Times New Roman"/>
                <w:b/>
                <w:sz w:val="24"/>
                <w:szCs w:val="24"/>
              </w:rPr>
            </w:pPr>
            <w:r w:rsidRPr="00ED41A6">
              <w:rPr>
                <w:rFonts w:ascii="Times New Roman" w:hAnsi="Times New Roman" w:cs="Times New Roman"/>
                <w:b/>
                <w:sz w:val="24"/>
                <w:szCs w:val="24"/>
              </w:rPr>
              <w:t>do</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w:t>
            </w:r>
            <w:r w:rsidRPr="00ED41A6">
              <w:rPr>
                <w:rFonts w:ascii="Times New Roman" w:hAnsi="Times New Roman" w:cs="Times New Roman"/>
                <w:b/>
                <w:sz w:val="24"/>
                <w:szCs w:val="24"/>
              </w:rPr>
              <w:t>echo</w:t>
            </w:r>
            <w:r w:rsidRPr="00ED41A6">
              <w:rPr>
                <w:rFonts w:ascii="Times New Roman" w:hAnsi="Times New Roman" w:cs="Times New Roman"/>
                <w:sz w:val="24"/>
                <w:szCs w:val="24"/>
              </w:rPr>
              <w:t xml:space="preserve"> "Welcome $</w:t>
            </w:r>
            <w:proofErr w:type="spellStart"/>
            <w:r w:rsidRPr="00ED41A6">
              <w:rPr>
                <w:rFonts w:ascii="Times New Roman" w:hAnsi="Times New Roman" w:cs="Times New Roman"/>
                <w:sz w:val="24"/>
                <w:szCs w:val="24"/>
              </w:rPr>
              <w:t>i</w:t>
            </w:r>
            <w:proofErr w:type="spellEnd"/>
            <w:r w:rsidRPr="00ED41A6">
              <w:rPr>
                <w:rFonts w:ascii="Times New Roman" w:hAnsi="Times New Roman" w:cs="Times New Roman"/>
                <w:sz w:val="24"/>
                <w:szCs w:val="24"/>
              </w:rPr>
              <w:t xml:space="preserve"> times"</w:t>
            </w:r>
          </w:p>
          <w:p w:rsidR="0032008D" w:rsidRPr="00ED41A6" w:rsidRDefault="0032008D" w:rsidP="0041129A">
            <w:pPr>
              <w:pStyle w:val="PreformattedText"/>
              <w:spacing w:after="283"/>
              <w:jc w:val="both"/>
              <w:rPr>
                <w:rFonts w:ascii="Times New Roman" w:hAnsi="Times New Roman" w:cs="Times New Roman"/>
                <w:b/>
                <w:sz w:val="24"/>
                <w:szCs w:val="24"/>
              </w:rPr>
            </w:pPr>
            <w:r w:rsidRPr="00ED41A6">
              <w:rPr>
                <w:rFonts w:ascii="Times New Roman" w:hAnsi="Times New Roman" w:cs="Times New Roman"/>
                <w:b/>
                <w:sz w:val="24"/>
                <w:szCs w:val="24"/>
              </w:rPr>
              <w:t>done</w:t>
            </w:r>
          </w:p>
        </w:tc>
      </w:tr>
    </w:tbl>
    <w:p w:rsidR="0032008D" w:rsidRPr="00ED41A6" w:rsidRDefault="0032008D" w:rsidP="0032008D">
      <w:pPr>
        <w:pStyle w:val="Textbody"/>
        <w:jc w:val="both"/>
        <w:rPr>
          <w:rFonts w:ascii="Times New Roman" w:hAnsi="Times New Roman" w:cs="Times New Roman"/>
        </w:rPr>
      </w:pPr>
      <w:r w:rsidRPr="00ED41A6">
        <w:rPr>
          <w:rFonts w:ascii="Times New Roman" w:hAnsi="Times New Roman" w:cs="Times New Roman"/>
        </w:rPr>
        <w:t xml:space="preserve">Bash v4.0+ has inbuilt support for setting up a step value </w:t>
      </w:r>
      <w:r w:rsidRPr="00ED41A6">
        <w:rPr>
          <w:rFonts w:ascii="Times New Roman" w:hAnsi="Times New Roman" w:cs="Times New Roman"/>
          <w:b/>
          <w:highlight w:val="yellow"/>
        </w:rPr>
        <w:t>using {START</w:t>
      </w:r>
      <w:proofErr w:type="gramStart"/>
      <w:r w:rsidRPr="00ED41A6">
        <w:rPr>
          <w:rStyle w:val="StrongEmphasis"/>
          <w:rFonts w:ascii="Times New Roman" w:hAnsi="Times New Roman" w:cs="Times New Roman"/>
          <w:b w:val="0"/>
        </w:rPr>
        <w:t>..</w:t>
      </w:r>
      <w:proofErr w:type="gramEnd"/>
      <w:r w:rsidRPr="00ED41A6">
        <w:rPr>
          <w:rFonts w:ascii="Times New Roman" w:hAnsi="Times New Roman" w:cs="Times New Roman"/>
          <w:b/>
          <w:highlight w:val="yellow"/>
        </w:rPr>
        <w:t>END</w:t>
      </w:r>
      <w:proofErr w:type="gramStart"/>
      <w:r w:rsidRPr="00ED41A6">
        <w:rPr>
          <w:rStyle w:val="StrongEmphasis"/>
          <w:rFonts w:ascii="Times New Roman" w:hAnsi="Times New Roman" w:cs="Times New Roman"/>
          <w:b w:val="0"/>
        </w:rPr>
        <w:t>..</w:t>
      </w:r>
      <w:proofErr w:type="gramEnd"/>
      <w:r w:rsidRPr="00ED41A6">
        <w:rPr>
          <w:rFonts w:ascii="Times New Roman" w:hAnsi="Times New Roman" w:cs="Times New Roman"/>
          <w:b/>
          <w:highlight w:val="yellow"/>
        </w:rPr>
        <w:t>INCREMENT}</w:t>
      </w:r>
      <w:r w:rsidRPr="00ED41A6">
        <w:rPr>
          <w:rFonts w:ascii="Times New Roman" w:hAnsi="Times New Roman" w:cs="Times New Roman"/>
        </w:rPr>
        <w:t xml:space="preserve"> syntax:</w:t>
      </w:r>
    </w:p>
    <w:tbl>
      <w:tblPr>
        <w:tblW w:w="4730" w:type="dxa"/>
        <w:shd w:val="clear" w:color="auto" w:fill="D9D9D9" w:themeFill="background1" w:themeFillShade="D9"/>
        <w:tblLayout w:type="fixed"/>
        <w:tblCellMar>
          <w:left w:w="10" w:type="dxa"/>
          <w:right w:w="10" w:type="dxa"/>
        </w:tblCellMar>
        <w:tblLook w:val="04A0"/>
      </w:tblPr>
      <w:tblGrid>
        <w:gridCol w:w="4730"/>
      </w:tblGrid>
      <w:tr w:rsidR="0032008D" w:rsidRPr="00ED41A6" w:rsidTr="00ED41A6">
        <w:tc>
          <w:tcPr>
            <w:tcW w:w="4730" w:type="dxa"/>
            <w:shd w:val="clear" w:color="auto" w:fill="D9D9D9" w:themeFill="background1" w:themeFillShade="D9"/>
            <w:tcMar>
              <w:top w:w="28" w:type="dxa"/>
              <w:left w:w="28" w:type="dxa"/>
              <w:bottom w:w="28" w:type="dxa"/>
              <w:right w:w="28" w:type="dxa"/>
            </w:tcMar>
            <w:vAlign w:val="center"/>
          </w:tcPr>
          <w:p w:rsidR="0032008D" w:rsidRPr="00ED41A6" w:rsidRDefault="0032008D" w:rsidP="0041129A">
            <w:pPr>
              <w:pStyle w:val="PreformattedText"/>
              <w:jc w:val="both"/>
              <w:rPr>
                <w:rFonts w:ascii="Times New Roman" w:hAnsi="Times New Roman" w:cs="Times New Roman"/>
                <w:i/>
                <w:sz w:val="24"/>
                <w:szCs w:val="24"/>
              </w:rPr>
            </w:pPr>
            <w:r w:rsidRPr="00ED41A6">
              <w:rPr>
                <w:rFonts w:ascii="Times New Roman" w:hAnsi="Times New Roman" w:cs="Times New Roman"/>
                <w:i/>
                <w:sz w:val="24"/>
                <w:szCs w:val="24"/>
              </w:rPr>
              <w:t>#!/bin/bash</w:t>
            </w:r>
          </w:p>
          <w:p w:rsidR="0032008D" w:rsidRPr="00ED41A6" w:rsidRDefault="0032008D" w:rsidP="0041129A">
            <w:pPr>
              <w:pStyle w:val="PreformattedText"/>
              <w:jc w:val="both"/>
              <w:rPr>
                <w:rFonts w:ascii="Times New Roman" w:hAnsi="Times New Roman" w:cs="Times New Roman"/>
                <w:sz w:val="24"/>
                <w:szCs w:val="24"/>
              </w:rPr>
            </w:pPr>
            <w:proofErr w:type="gramStart"/>
            <w:r w:rsidRPr="00ED41A6">
              <w:rPr>
                <w:rFonts w:ascii="Times New Roman" w:hAnsi="Times New Roman" w:cs="Times New Roman"/>
                <w:b/>
                <w:sz w:val="24"/>
                <w:szCs w:val="24"/>
              </w:rPr>
              <w:t>echo</w:t>
            </w:r>
            <w:proofErr w:type="gramEnd"/>
            <w:r w:rsidRPr="00ED41A6">
              <w:rPr>
                <w:rFonts w:ascii="Times New Roman" w:hAnsi="Times New Roman" w:cs="Times New Roman"/>
                <w:sz w:val="24"/>
                <w:szCs w:val="24"/>
              </w:rPr>
              <w:t xml:space="preserve"> "Bash version ${BASH_VERSION}..."</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b/>
                <w:sz w:val="24"/>
                <w:szCs w:val="24"/>
              </w:rPr>
              <w:t>for</w:t>
            </w:r>
            <w:r w:rsidRPr="00ED41A6">
              <w:rPr>
                <w:rFonts w:ascii="Times New Roman" w:hAnsi="Times New Roman" w:cs="Times New Roman"/>
                <w:sz w:val="24"/>
                <w:szCs w:val="24"/>
              </w:rPr>
              <w:t xml:space="preserve"> </w:t>
            </w:r>
            <w:proofErr w:type="spellStart"/>
            <w:r w:rsidRPr="00ED41A6">
              <w:rPr>
                <w:rFonts w:ascii="Times New Roman" w:hAnsi="Times New Roman" w:cs="Times New Roman"/>
                <w:sz w:val="24"/>
                <w:szCs w:val="24"/>
              </w:rPr>
              <w:t>i</w:t>
            </w:r>
            <w:proofErr w:type="spellEnd"/>
            <w:r w:rsidRPr="00ED41A6">
              <w:rPr>
                <w:rFonts w:ascii="Times New Roman" w:hAnsi="Times New Roman" w:cs="Times New Roman"/>
                <w:sz w:val="24"/>
                <w:szCs w:val="24"/>
              </w:rPr>
              <w:t xml:space="preserve"> </w:t>
            </w:r>
            <w:r w:rsidRPr="00ED41A6">
              <w:rPr>
                <w:rFonts w:ascii="Times New Roman" w:hAnsi="Times New Roman" w:cs="Times New Roman"/>
                <w:b/>
                <w:sz w:val="24"/>
                <w:szCs w:val="24"/>
              </w:rPr>
              <w:t>in</w:t>
            </w:r>
            <w:r w:rsidRPr="00ED41A6">
              <w:rPr>
                <w:rFonts w:ascii="Times New Roman" w:hAnsi="Times New Roman" w:cs="Times New Roman"/>
                <w:sz w:val="24"/>
                <w:szCs w:val="24"/>
              </w:rPr>
              <w:t xml:space="preserve"> </w:t>
            </w:r>
            <w:r w:rsidRPr="00ED41A6">
              <w:rPr>
                <w:rFonts w:ascii="Times New Roman" w:hAnsi="Times New Roman" w:cs="Times New Roman"/>
                <w:b/>
                <w:sz w:val="24"/>
                <w:szCs w:val="24"/>
              </w:rPr>
              <w:t>{</w:t>
            </w:r>
            <w:r w:rsidRPr="00ED41A6">
              <w:rPr>
                <w:rFonts w:ascii="Times New Roman" w:hAnsi="Times New Roman" w:cs="Times New Roman"/>
                <w:sz w:val="24"/>
                <w:szCs w:val="24"/>
              </w:rPr>
              <w:t>0..10..2</w:t>
            </w:r>
            <w:r w:rsidRPr="00ED41A6">
              <w:rPr>
                <w:rFonts w:ascii="Times New Roman" w:hAnsi="Times New Roman" w:cs="Times New Roman"/>
                <w:b/>
                <w:sz w:val="24"/>
                <w:szCs w:val="24"/>
              </w:rPr>
              <w:t>}</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w:t>
            </w:r>
            <w:r w:rsidRPr="00ED41A6">
              <w:rPr>
                <w:rFonts w:ascii="Times New Roman" w:hAnsi="Times New Roman" w:cs="Times New Roman"/>
                <w:b/>
                <w:sz w:val="24"/>
                <w:szCs w:val="24"/>
              </w:rPr>
              <w:t>do</w:t>
            </w:r>
          </w:p>
          <w:p w:rsidR="00ED41A6" w:rsidRDefault="0032008D" w:rsidP="00ED41A6">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w:t>
            </w:r>
            <w:r w:rsidRPr="00ED41A6">
              <w:rPr>
                <w:rFonts w:ascii="Times New Roman" w:hAnsi="Times New Roman" w:cs="Times New Roman"/>
                <w:b/>
                <w:sz w:val="24"/>
                <w:szCs w:val="24"/>
              </w:rPr>
              <w:t>echo</w:t>
            </w:r>
            <w:r w:rsidRPr="00ED41A6">
              <w:rPr>
                <w:rFonts w:ascii="Times New Roman" w:hAnsi="Times New Roman" w:cs="Times New Roman"/>
                <w:sz w:val="24"/>
                <w:szCs w:val="24"/>
              </w:rPr>
              <w:t xml:space="preserve"> "Welcome $</w:t>
            </w:r>
            <w:proofErr w:type="spellStart"/>
            <w:r w:rsidRPr="00ED41A6">
              <w:rPr>
                <w:rFonts w:ascii="Times New Roman" w:hAnsi="Times New Roman" w:cs="Times New Roman"/>
                <w:sz w:val="24"/>
                <w:szCs w:val="24"/>
              </w:rPr>
              <w:t>i</w:t>
            </w:r>
            <w:proofErr w:type="spellEnd"/>
            <w:r w:rsidRPr="00ED41A6">
              <w:rPr>
                <w:rFonts w:ascii="Times New Roman" w:hAnsi="Times New Roman" w:cs="Times New Roman"/>
                <w:sz w:val="24"/>
                <w:szCs w:val="24"/>
              </w:rPr>
              <w:t xml:space="preserve"> times"</w:t>
            </w:r>
          </w:p>
          <w:p w:rsidR="004117D0" w:rsidRPr="00E6487B" w:rsidRDefault="0032008D" w:rsidP="00E6487B">
            <w:pPr>
              <w:pStyle w:val="PreformattedText"/>
              <w:jc w:val="both"/>
              <w:rPr>
                <w:rFonts w:ascii="Times New Roman" w:hAnsi="Times New Roman" w:cs="Times New Roman"/>
                <w:sz w:val="24"/>
                <w:szCs w:val="24"/>
              </w:rPr>
            </w:pPr>
            <w:r w:rsidRPr="00ED41A6">
              <w:rPr>
                <w:rFonts w:ascii="Times New Roman" w:hAnsi="Times New Roman" w:cs="Times New Roman"/>
                <w:b/>
                <w:sz w:val="24"/>
                <w:szCs w:val="24"/>
              </w:rPr>
              <w:lastRenderedPageBreak/>
              <w:t>done</w:t>
            </w:r>
          </w:p>
        </w:tc>
      </w:tr>
    </w:tbl>
    <w:p w:rsidR="0032008D" w:rsidRPr="00ED41A6" w:rsidRDefault="0032008D" w:rsidP="0032008D">
      <w:pPr>
        <w:pStyle w:val="Heading2"/>
        <w:jc w:val="both"/>
        <w:rPr>
          <w:rFonts w:ascii="Times New Roman" w:hAnsi="Times New Roman" w:cs="Times New Roman"/>
          <w:b/>
          <w:color w:val="auto"/>
          <w:sz w:val="24"/>
          <w:szCs w:val="24"/>
        </w:rPr>
      </w:pPr>
      <w:r w:rsidRPr="00ED41A6">
        <w:rPr>
          <w:rFonts w:ascii="Times New Roman" w:hAnsi="Times New Roman" w:cs="Times New Roman"/>
          <w:b/>
          <w:color w:val="auto"/>
          <w:sz w:val="24"/>
          <w:szCs w:val="24"/>
        </w:rPr>
        <w:lastRenderedPageBreak/>
        <w:t>Three-expression bash for loops syntax</w:t>
      </w:r>
    </w:p>
    <w:p w:rsidR="0032008D" w:rsidRPr="00ED41A6" w:rsidRDefault="0032008D" w:rsidP="0032008D">
      <w:pPr>
        <w:rPr>
          <w:rFonts w:ascii="Times New Roman" w:hAnsi="Times New Roman" w:cs="Times New Roman"/>
        </w:rPr>
      </w:pPr>
    </w:p>
    <w:p w:rsidR="0032008D" w:rsidRPr="00ED41A6" w:rsidRDefault="0032008D" w:rsidP="0032008D">
      <w:pPr>
        <w:pStyle w:val="Textbody"/>
        <w:jc w:val="both"/>
        <w:rPr>
          <w:rFonts w:ascii="Times New Roman" w:hAnsi="Times New Roman" w:cs="Times New Roman"/>
        </w:rPr>
      </w:pPr>
      <w:r w:rsidRPr="00ED41A6">
        <w:rPr>
          <w:rFonts w:ascii="Times New Roman" w:hAnsi="Times New Roman" w:cs="Times New Roman"/>
        </w:rPr>
        <w:t xml:space="preserve">This type of for loop share a common heritage with the C programming language. It is characterized by a three-parameter loop control expression; consisting of an </w:t>
      </w:r>
      <w:proofErr w:type="spellStart"/>
      <w:r w:rsidRPr="00ED41A6">
        <w:rPr>
          <w:rFonts w:ascii="Times New Roman" w:hAnsi="Times New Roman" w:cs="Times New Roman"/>
        </w:rPr>
        <w:t>initializer</w:t>
      </w:r>
      <w:proofErr w:type="spellEnd"/>
      <w:r w:rsidRPr="00ED41A6">
        <w:rPr>
          <w:rFonts w:ascii="Times New Roman" w:hAnsi="Times New Roman" w:cs="Times New Roman"/>
        </w:rPr>
        <w:t xml:space="preserve"> (EXP1), a loop-test or condition (EXP2), and a counting expression (EXP3).</w:t>
      </w:r>
    </w:p>
    <w:tbl>
      <w:tblPr>
        <w:tblW w:w="3289" w:type="dxa"/>
        <w:shd w:val="clear" w:color="auto" w:fill="D9D9D9" w:themeFill="background1" w:themeFillShade="D9"/>
        <w:tblLayout w:type="fixed"/>
        <w:tblCellMar>
          <w:left w:w="10" w:type="dxa"/>
          <w:right w:w="10" w:type="dxa"/>
        </w:tblCellMar>
        <w:tblLook w:val="04A0"/>
      </w:tblPr>
      <w:tblGrid>
        <w:gridCol w:w="3289"/>
      </w:tblGrid>
      <w:tr w:rsidR="0032008D" w:rsidRPr="00ED41A6" w:rsidTr="00120FE5">
        <w:tc>
          <w:tcPr>
            <w:tcW w:w="3289" w:type="dxa"/>
            <w:shd w:val="clear" w:color="auto" w:fill="D9D9D9" w:themeFill="background1" w:themeFillShade="D9"/>
            <w:tcMar>
              <w:top w:w="28" w:type="dxa"/>
              <w:left w:w="28" w:type="dxa"/>
              <w:bottom w:w="28" w:type="dxa"/>
              <w:right w:w="28" w:type="dxa"/>
            </w:tcMar>
            <w:vAlign w:val="center"/>
          </w:tcPr>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b/>
                <w:sz w:val="24"/>
                <w:szCs w:val="24"/>
              </w:rPr>
              <w:t>for</w:t>
            </w:r>
            <w:r w:rsidRPr="00ED41A6">
              <w:rPr>
                <w:rFonts w:ascii="Times New Roman" w:hAnsi="Times New Roman" w:cs="Times New Roman"/>
                <w:sz w:val="24"/>
                <w:szCs w:val="24"/>
              </w:rPr>
              <w:t xml:space="preserve"> </w:t>
            </w:r>
            <w:r w:rsidRPr="00ED41A6">
              <w:rPr>
                <w:rFonts w:ascii="Times New Roman" w:hAnsi="Times New Roman" w:cs="Times New Roman"/>
                <w:b/>
                <w:sz w:val="24"/>
                <w:szCs w:val="24"/>
              </w:rPr>
              <w:t>((</w:t>
            </w:r>
            <w:r w:rsidRPr="00ED41A6">
              <w:rPr>
                <w:rFonts w:ascii="Times New Roman" w:hAnsi="Times New Roman" w:cs="Times New Roman"/>
                <w:sz w:val="24"/>
                <w:szCs w:val="24"/>
              </w:rPr>
              <w:t xml:space="preserve"> EXP1; EXP2; EXP3 </w:t>
            </w:r>
            <w:r w:rsidRPr="00ED41A6">
              <w:rPr>
                <w:rFonts w:ascii="Times New Roman" w:hAnsi="Times New Roman" w:cs="Times New Roman"/>
                <w:b/>
                <w:sz w:val="24"/>
                <w:szCs w:val="24"/>
              </w:rPr>
              <w:t>))</w:t>
            </w:r>
          </w:p>
          <w:p w:rsidR="0032008D" w:rsidRPr="00ED41A6" w:rsidRDefault="0032008D" w:rsidP="0041129A">
            <w:pPr>
              <w:pStyle w:val="PreformattedText"/>
              <w:jc w:val="both"/>
              <w:rPr>
                <w:rFonts w:ascii="Times New Roman" w:hAnsi="Times New Roman" w:cs="Times New Roman"/>
                <w:b/>
                <w:sz w:val="24"/>
                <w:szCs w:val="24"/>
              </w:rPr>
            </w:pPr>
            <w:r w:rsidRPr="00ED41A6">
              <w:rPr>
                <w:rFonts w:ascii="Times New Roman" w:hAnsi="Times New Roman" w:cs="Times New Roman"/>
                <w:b/>
                <w:sz w:val="24"/>
                <w:szCs w:val="24"/>
              </w:rPr>
              <w:t>do</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command1</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command2</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command3</w:t>
            </w:r>
          </w:p>
          <w:p w:rsidR="0032008D" w:rsidRPr="00ED41A6" w:rsidRDefault="0032008D" w:rsidP="0041129A">
            <w:pPr>
              <w:pStyle w:val="PreformattedText"/>
              <w:spacing w:after="283"/>
              <w:jc w:val="both"/>
              <w:rPr>
                <w:rFonts w:ascii="Times New Roman" w:hAnsi="Times New Roman" w:cs="Times New Roman"/>
                <w:b/>
                <w:sz w:val="24"/>
                <w:szCs w:val="24"/>
              </w:rPr>
            </w:pPr>
            <w:r w:rsidRPr="00ED41A6">
              <w:rPr>
                <w:rFonts w:ascii="Times New Roman" w:hAnsi="Times New Roman" w:cs="Times New Roman"/>
                <w:b/>
                <w:sz w:val="24"/>
                <w:szCs w:val="24"/>
              </w:rPr>
              <w:t>done</w:t>
            </w:r>
          </w:p>
        </w:tc>
      </w:tr>
    </w:tbl>
    <w:p w:rsidR="0032008D" w:rsidRPr="00ED41A6" w:rsidRDefault="0032008D" w:rsidP="0032008D">
      <w:pPr>
        <w:pStyle w:val="Textbody"/>
        <w:jc w:val="both"/>
        <w:rPr>
          <w:rFonts w:ascii="Times New Roman" w:hAnsi="Times New Roman" w:cs="Times New Roman"/>
        </w:rPr>
      </w:pPr>
      <w:r w:rsidRPr="00ED41A6">
        <w:rPr>
          <w:rFonts w:ascii="Times New Roman" w:hAnsi="Times New Roman" w:cs="Times New Roman"/>
        </w:rPr>
        <w:t>A representative three-expression example in bash as follows:</w:t>
      </w:r>
    </w:p>
    <w:tbl>
      <w:tblPr>
        <w:tblW w:w="3289" w:type="dxa"/>
        <w:shd w:val="clear" w:color="auto" w:fill="D9D9D9" w:themeFill="background1" w:themeFillShade="D9"/>
        <w:tblLayout w:type="fixed"/>
        <w:tblCellMar>
          <w:left w:w="10" w:type="dxa"/>
          <w:right w:w="10" w:type="dxa"/>
        </w:tblCellMar>
        <w:tblLook w:val="04A0"/>
      </w:tblPr>
      <w:tblGrid>
        <w:gridCol w:w="3289"/>
      </w:tblGrid>
      <w:tr w:rsidR="0032008D" w:rsidRPr="00ED41A6" w:rsidTr="00120FE5">
        <w:tc>
          <w:tcPr>
            <w:tcW w:w="3289" w:type="dxa"/>
            <w:shd w:val="clear" w:color="auto" w:fill="D9D9D9" w:themeFill="background1" w:themeFillShade="D9"/>
            <w:tcMar>
              <w:top w:w="28" w:type="dxa"/>
              <w:left w:w="28" w:type="dxa"/>
              <w:bottom w:w="28" w:type="dxa"/>
              <w:right w:w="28" w:type="dxa"/>
            </w:tcMar>
            <w:vAlign w:val="center"/>
          </w:tcPr>
          <w:p w:rsidR="0032008D" w:rsidRPr="00ED41A6" w:rsidRDefault="0032008D" w:rsidP="0041129A">
            <w:pPr>
              <w:pStyle w:val="PreformattedText"/>
              <w:jc w:val="both"/>
              <w:rPr>
                <w:rFonts w:ascii="Times New Roman" w:hAnsi="Times New Roman" w:cs="Times New Roman"/>
                <w:i/>
                <w:sz w:val="24"/>
                <w:szCs w:val="24"/>
              </w:rPr>
            </w:pPr>
            <w:r w:rsidRPr="00ED41A6">
              <w:rPr>
                <w:rFonts w:ascii="Times New Roman" w:hAnsi="Times New Roman" w:cs="Times New Roman"/>
                <w:i/>
                <w:sz w:val="24"/>
                <w:szCs w:val="24"/>
              </w:rPr>
              <w:t>#!/bin/bash</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b/>
                <w:sz w:val="24"/>
                <w:szCs w:val="24"/>
              </w:rPr>
              <w:t>for</w:t>
            </w:r>
            <w:r w:rsidRPr="00ED41A6">
              <w:rPr>
                <w:rFonts w:ascii="Times New Roman" w:hAnsi="Times New Roman" w:cs="Times New Roman"/>
                <w:sz w:val="24"/>
                <w:szCs w:val="24"/>
              </w:rPr>
              <w:t xml:space="preserve"> </w:t>
            </w:r>
            <w:r w:rsidRPr="00ED41A6">
              <w:rPr>
                <w:rFonts w:ascii="Times New Roman" w:hAnsi="Times New Roman" w:cs="Times New Roman"/>
                <w:b/>
                <w:sz w:val="24"/>
                <w:szCs w:val="24"/>
              </w:rPr>
              <w:t>((</w:t>
            </w:r>
            <w:r w:rsidRPr="00ED41A6">
              <w:rPr>
                <w:rFonts w:ascii="Times New Roman" w:hAnsi="Times New Roman" w:cs="Times New Roman"/>
                <w:sz w:val="24"/>
                <w:szCs w:val="24"/>
              </w:rPr>
              <w:t xml:space="preserve"> c=1; c</w:t>
            </w:r>
            <w:r w:rsidRPr="00ED41A6">
              <w:rPr>
                <w:rFonts w:ascii="Times New Roman" w:hAnsi="Times New Roman" w:cs="Times New Roman"/>
                <w:b/>
                <w:sz w:val="24"/>
                <w:szCs w:val="24"/>
              </w:rPr>
              <w:t>&lt;</w:t>
            </w:r>
            <w:r w:rsidRPr="00ED41A6">
              <w:rPr>
                <w:rFonts w:ascii="Times New Roman" w:hAnsi="Times New Roman" w:cs="Times New Roman"/>
                <w:sz w:val="24"/>
                <w:szCs w:val="24"/>
              </w:rPr>
              <w:t xml:space="preserve">=5; </w:t>
            </w:r>
            <w:proofErr w:type="spellStart"/>
            <w:r w:rsidRPr="00ED41A6">
              <w:rPr>
                <w:rFonts w:ascii="Times New Roman" w:hAnsi="Times New Roman" w:cs="Times New Roman"/>
                <w:b/>
                <w:sz w:val="24"/>
                <w:szCs w:val="24"/>
              </w:rPr>
              <w:t>c++</w:t>
            </w:r>
            <w:proofErr w:type="spellEnd"/>
            <w:r w:rsidRPr="00ED41A6">
              <w:rPr>
                <w:rFonts w:ascii="Times New Roman" w:hAnsi="Times New Roman" w:cs="Times New Roman"/>
                <w:sz w:val="24"/>
                <w:szCs w:val="24"/>
              </w:rPr>
              <w:t xml:space="preserve"> </w:t>
            </w:r>
            <w:r w:rsidRPr="00ED41A6">
              <w:rPr>
                <w:rFonts w:ascii="Times New Roman" w:hAnsi="Times New Roman" w:cs="Times New Roman"/>
                <w:b/>
                <w:sz w:val="24"/>
                <w:szCs w:val="24"/>
              </w:rPr>
              <w:t>))</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b/>
                <w:sz w:val="24"/>
                <w:szCs w:val="24"/>
              </w:rPr>
              <w:t>do</w:t>
            </w:r>
            <w:r w:rsidRPr="00ED41A6">
              <w:rPr>
                <w:rFonts w:ascii="Times New Roman" w:hAnsi="Times New Roman" w:cs="Times New Roman"/>
                <w:sz w:val="24"/>
                <w:szCs w:val="24"/>
              </w:rPr>
              <w:t xml:space="preserve">  </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w:t>
            </w:r>
            <w:r w:rsidRPr="00ED41A6">
              <w:rPr>
                <w:rFonts w:ascii="Times New Roman" w:hAnsi="Times New Roman" w:cs="Times New Roman"/>
                <w:b/>
                <w:sz w:val="24"/>
                <w:szCs w:val="24"/>
              </w:rPr>
              <w:t>echo</w:t>
            </w:r>
            <w:r w:rsidRPr="00ED41A6">
              <w:rPr>
                <w:rFonts w:ascii="Times New Roman" w:hAnsi="Times New Roman" w:cs="Times New Roman"/>
                <w:sz w:val="24"/>
                <w:szCs w:val="24"/>
              </w:rPr>
              <w:t xml:space="preserve"> "Welcome $c times"</w:t>
            </w:r>
          </w:p>
          <w:p w:rsidR="0032008D" w:rsidRPr="00ED41A6" w:rsidRDefault="0032008D" w:rsidP="0041129A">
            <w:pPr>
              <w:pStyle w:val="PreformattedText"/>
              <w:spacing w:after="283"/>
              <w:jc w:val="both"/>
              <w:rPr>
                <w:rFonts w:ascii="Times New Roman" w:hAnsi="Times New Roman" w:cs="Times New Roman"/>
                <w:b/>
                <w:sz w:val="24"/>
                <w:szCs w:val="24"/>
              </w:rPr>
            </w:pPr>
            <w:r w:rsidRPr="00ED41A6">
              <w:rPr>
                <w:rFonts w:ascii="Times New Roman" w:hAnsi="Times New Roman" w:cs="Times New Roman"/>
                <w:b/>
                <w:sz w:val="24"/>
                <w:szCs w:val="24"/>
              </w:rPr>
              <w:t>done</w:t>
            </w:r>
          </w:p>
        </w:tc>
      </w:tr>
    </w:tbl>
    <w:p w:rsidR="0032008D" w:rsidRPr="00ED41A6" w:rsidRDefault="0032008D" w:rsidP="0032008D">
      <w:pPr>
        <w:pStyle w:val="Heading2"/>
        <w:jc w:val="both"/>
        <w:rPr>
          <w:rFonts w:ascii="Times New Roman" w:hAnsi="Times New Roman" w:cs="Times New Roman"/>
          <w:color w:val="auto"/>
          <w:sz w:val="24"/>
          <w:szCs w:val="24"/>
        </w:rPr>
      </w:pPr>
      <w:r w:rsidRPr="00ED41A6">
        <w:rPr>
          <w:rFonts w:ascii="Times New Roman" w:hAnsi="Times New Roman" w:cs="Times New Roman"/>
          <w:color w:val="auto"/>
          <w:sz w:val="24"/>
          <w:szCs w:val="24"/>
        </w:rPr>
        <w:t>How do I use for as infinite loops?</w:t>
      </w:r>
    </w:p>
    <w:p w:rsidR="0032008D" w:rsidRPr="00ED41A6" w:rsidRDefault="0032008D" w:rsidP="0032008D">
      <w:pPr>
        <w:pStyle w:val="Textbody"/>
        <w:jc w:val="both"/>
        <w:rPr>
          <w:rFonts w:ascii="Times New Roman" w:hAnsi="Times New Roman" w:cs="Times New Roman"/>
        </w:rPr>
      </w:pPr>
      <w:r w:rsidRPr="00ED41A6">
        <w:rPr>
          <w:rFonts w:ascii="Times New Roman" w:hAnsi="Times New Roman" w:cs="Times New Roman"/>
        </w:rPr>
        <w:t>Infinite for loop can be created with empty expressions, such as:</w:t>
      </w:r>
    </w:p>
    <w:tbl>
      <w:tblPr>
        <w:tblW w:w="5690" w:type="dxa"/>
        <w:shd w:val="clear" w:color="auto" w:fill="D9D9D9" w:themeFill="background1" w:themeFillShade="D9"/>
        <w:tblLayout w:type="fixed"/>
        <w:tblCellMar>
          <w:left w:w="10" w:type="dxa"/>
          <w:right w:w="10" w:type="dxa"/>
        </w:tblCellMar>
        <w:tblLook w:val="04A0"/>
      </w:tblPr>
      <w:tblGrid>
        <w:gridCol w:w="5690"/>
      </w:tblGrid>
      <w:tr w:rsidR="0032008D" w:rsidRPr="00ED41A6" w:rsidTr="00120FE5">
        <w:tc>
          <w:tcPr>
            <w:tcW w:w="5690" w:type="dxa"/>
            <w:shd w:val="clear" w:color="auto" w:fill="D9D9D9" w:themeFill="background1" w:themeFillShade="D9"/>
            <w:tcMar>
              <w:top w:w="28" w:type="dxa"/>
              <w:left w:w="28" w:type="dxa"/>
              <w:bottom w:w="28" w:type="dxa"/>
              <w:right w:w="28" w:type="dxa"/>
            </w:tcMar>
            <w:vAlign w:val="center"/>
          </w:tcPr>
          <w:p w:rsidR="0032008D" w:rsidRPr="00ED41A6" w:rsidRDefault="0032008D" w:rsidP="0041129A">
            <w:pPr>
              <w:pStyle w:val="PreformattedText"/>
              <w:jc w:val="both"/>
              <w:rPr>
                <w:rFonts w:ascii="Times New Roman" w:hAnsi="Times New Roman" w:cs="Times New Roman"/>
                <w:i/>
                <w:sz w:val="24"/>
                <w:szCs w:val="24"/>
              </w:rPr>
            </w:pPr>
            <w:r w:rsidRPr="00ED41A6">
              <w:rPr>
                <w:rFonts w:ascii="Times New Roman" w:hAnsi="Times New Roman" w:cs="Times New Roman"/>
                <w:i/>
                <w:sz w:val="24"/>
                <w:szCs w:val="24"/>
              </w:rPr>
              <w:t>#!/bin/bash</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b/>
                <w:sz w:val="24"/>
                <w:szCs w:val="24"/>
              </w:rPr>
              <w:t>for</w:t>
            </w:r>
            <w:r w:rsidRPr="00ED41A6">
              <w:rPr>
                <w:rFonts w:ascii="Times New Roman" w:hAnsi="Times New Roman" w:cs="Times New Roman"/>
                <w:sz w:val="24"/>
                <w:szCs w:val="24"/>
              </w:rPr>
              <w:t xml:space="preserve"> </w:t>
            </w:r>
            <w:r w:rsidRPr="00ED41A6">
              <w:rPr>
                <w:rFonts w:ascii="Times New Roman" w:hAnsi="Times New Roman" w:cs="Times New Roman"/>
                <w:b/>
                <w:sz w:val="24"/>
                <w:szCs w:val="24"/>
              </w:rPr>
              <w:t>((</w:t>
            </w:r>
            <w:r w:rsidRPr="00ED41A6">
              <w:rPr>
                <w:rFonts w:ascii="Times New Roman" w:hAnsi="Times New Roman" w:cs="Times New Roman"/>
                <w:sz w:val="24"/>
                <w:szCs w:val="24"/>
              </w:rPr>
              <w:t xml:space="preserve"> ; ; </w:t>
            </w:r>
            <w:r w:rsidRPr="00ED41A6">
              <w:rPr>
                <w:rFonts w:ascii="Times New Roman" w:hAnsi="Times New Roman" w:cs="Times New Roman"/>
                <w:b/>
                <w:sz w:val="24"/>
                <w:szCs w:val="24"/>
              </w:rPr>
              <w:t>))</w:t>
            </w:r>
          </w:p>
          <w:p w:rsidR="0032008D" w:rsidRPr="00ED41A6" w:rsidRDefault="0032008D" w:rsidP="0041129A">
            <w:pPr>
              <w:pStyle w:val="PreformattedText"/>
              <w:jc w:val="both"/>
              <w:rPr>
                <w:rFonts w:ascii="Times New Roman" w:hAnsi="Times New Roman" w:cs="Times New Roman"/>
                <w:b/>
                <w:sz w:val="24"/>
                <w:szCs w:val="24"/>
              </w:rPr>
            </w:pPr>
            <w:r w:rsidRPr="00ED41A6">
              <w:rPr>
                <w:rFonts w:ascii="Times New Roman" w:hAnsi="Times New Roman" w:cs="Times New Roman"/>
                <w:b/>
                <w:sz w:val="24"/>
                <w:szCs w:val="24"/>
              </w:rPr>
              <w:t>do</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w:t>
            </w:r>
            <w:r w:rsidRPr="00ED41A6">
              <w:rPr>
                <w:rFonts w:ascii="Times New Roman" w:hAnsi="Times New Roman" w:cs="Times New Roman"/>
                <w:b/>
                <w:sz w:val="24"/>
                <w:szCs w:val="24"/>
              </w:rPr>
              <w:t>echo</w:t>
            </w:r>
            <w:r w:rsidRPr="00ED41A6">
              <w:rPr>
                <w:rFonts w:ascii="Times New Roman" w:hAnsi="Times New Roman" w:cs="Times New Roman"/>
                <w:sz w:val="24"/>
                <w:szCs w:val="24"/>
              </w:rPr>
              <w:t xml:space="preserve"> "infinite loops [ hit CTRL+C to stop]"</w:t>
            </w:r>
          </w:p>
          <w:p w:rsidR="0032008D" w:rsidRPr="00ED41A6" w:rsidRDefault="0032008D" w:rsidP="0041129A">
            <w:pPr>
              <w:pStyle w:val="PreformattedText"/>
              <w:spacing w:after="283"/>
              <w:jc w:val="both"/>
              <w:rPr>
                <w:rFonts w:ascii="Times New Roman" w:hAnsi="Times New Roman" w:cs="Times New Roman"/>
                <w:b/>
                <w:sz w:val="24"/>
                <w:szCs w:val="24"/>
              </w:rPr>
            </w:pPr>
            <w:r w:rsidRPr="00ED41A6">
              <w:rPr>
                <w:rFonts w:ascii="Times New Roman" w:hAnsi="Times New Roman" w:cs="Times New Roman"/>
                <w:b/>
                <w:sz w:val="24"/>
                <w:szCs w:val="24"/>
              </w:rPr>
              <w:t>done</w:t>
            </w:r>
          </w:p>
        </w:tc>
      </w:tr>
    </w:tbl>
    <w:p w:rsidR="0032008D" w:rsidRPr="00ED41A6" w:rsidRDefault="0032008D" w:rsidP="0032008D">
      <w:pPr>
        <w:pStyle w:val="Heading2"/>
        <w:jc w:val="both"/>
        <w:rPr>
          <w:rFonts w:ascii="Times New Roman" w:hAnsi="Times New Roman" w:cs="Times New Roman"/>
          <w:b/>
          <w:color w:val="auto"/>
          <w:sz w:val="24"/>
          <w:szCs w:val="24"/>
        </w:rPr>
      </w:pPr>
      <w:r w:rsidRPr="00ED41A6">
        <w:rPr>
          <w:rFonts w:ascii="Times New Roman" w:hAnsi="Times New Roman" w:cs="Times New Roman"/>
          <w:b/>
          <w:color w:val="auto"/>
          <w:sz w:val="24"/>
          <w:szCs w:val="24"/>
        </w:rPr>
        <w:t>Conditional exit with break</w:t>
      </w:r>
    </w:p>
    <w:p w:rsidR="009E110D" w:rsidRPr="00ED41A6" w:rsidRDefault="009E110D" w:rsidP="009E110D">
      <w:pPr>
        <w:rPr>
          <w:rFonts w:ascii="Times New Roman" w:hAnsi="Times New Roman" w:cs="Times New Roman"/>
        </w:rPr>
      </w:pPr>
    </w:p>
    <w:p w:rsidR="0032008D" w:rsidRPr="00ED41A6" w:rsidRDefault="0032008D" w:rsidP="0032008D">
      <w:pPr>
        <w:pStyle w:val="Textbody"/>
        <w:jc w:val="both"/>
        <w:rPr>
          <w:rFonts w:ascii="Times New Roman" w:hAnsi="Times New Roman" w:cs="Times New Roman"/>
        </w:rPr>
      </w:pPr>
      <w:r w:rsidRPr="00ED41A6">
        <w:rPr>
          <w:rFonts w:ascii="Times New Roman" w:hAnsi="Times New Roman" w:cs="Times New Roman"/>
        </w:rPr>
        <w:t xml:space="preserve">You can do early exit with break statement inside </w:t>
      </w:r>
      <w:proofErr w:type="gramStart"/>
      <w:r w:rsidRPr="00ED41A6">
        <w:rPr>
          <w:rFonts w:ascii="Times New Roman" w:hAnsi="Times New Roman" w:cs="Times New Roman"/>
        </w:rPr>
        <w:t>the for</w:t>
      </w:r>
      <w:proofErr w:type="gramEnd"/>
      <w:r w:rsidRPr="00ED41A6">
        <w:rPr>
          <w:rFonts w:ascii="Times New Roman" w:hAnsi="Times New Roman" w:cs="Times New Roman"/>
        </w:rPr>
        <w:t xml:space="preserve"> loop. You can exit from within a FOR, WHILE or UNTIL loop using break. General break statement inside </w:t>
      </w:r>
      <w:proofErr w:type="gramStart"/>
      <w:r w:rsidRPr="00ED41A6">
        <w:rPr>
          <w:rFonts w:ascii="Times New Roman" w:hAnsi="Times New Roman" w:cs="Times New Roman"/>
        </w:rPr>
        <w:t>the for</w:t>
      </w:r>
      <w:proofErr w:type="gramEnd"/>
      <w:r w:rsidRPr="00ED41A6">
        <w:rPr>
          <w:rFonts w:ascii="Times New Roman" w:hAnsi="Times New Roman" w:cs="Times New Roman"/>
        </w:rPr>
        <w:t xml:space="preserve"> loop:</w:t>
      </w:r>
    </w:p>
    <w:tbl>
      <w:tblPr>
        <w:tblW w:w="10739" w:type="dxa"/>
        <w:shd w:val="clear" w:color="auto" w:fill="D9D9D9" w:themeFill="background1" w:themeFillShade="D9"/>
        <w:tblLayout w:type="fixed"/>
        <w:tblCellMar>
          <w:left w:w="10" w:type="dxa"/>
          <w:right w:w="10" w:type="dxa"/>
        </w:tblCellMar>
        <w:tblLook w:val="04A0"/>
      </w:tblPr>
      <w:tblGrid>
        <w:gridCol w:w="10739"/>
      </w:tblGrid>
      <w:tr w:rsidR="0032008D" w:rsidRPr="00ED41A6" w:rsidTr="0001254A">
        <w:tc>
          <w:tcPr>
            <w:tcW w:w="10739" w:type="dxa"/>
            <w:shd w:val="clear" w:color="auto" w:fill="D9D9D9" w:themeFill="background1" w:themeFillShade="D9"/>
            <w:tcMar>
              <w:top w:w="28" w:type="dxa"/>
              <w:left w:w="28" w:type="dxa"/>
              <w:bottom w:w="28" w:type="dxa"/>
              <w:right w:w="28" w:type="dxa"/>
            </w:tcMar>
            <w:vAlign w:val="center"/>
          </w:tcPr>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b/>
                <w:sz w:val="24"/>
                <w:szCs w:val="24"/>
              </w:rPr>
              <w:t>for</w:t>
            </w:r>
            <w:r w:rsidRPr="00ED41A6">
              <w:rPr>
                <w:rFonts w:ascii="Times New Roman" w:hAnsi="Times New Roman" w:cs="Times New Roman"/>
                <w:sz w:val="24"/>
                <w:szCs w:val="24"/>
              </w:rPr>
              <w:t xml:space="preserve"> I </w:t>
            </w:r>
            <w:r w:rsidRPr="00ED41A6">
              <w:rPr>
                <w:rFonts w:ascii="Times New Roman" w:hAnsi="Times New Roman" w:cs="Times New Roman"/>
                <w:b/>
                <w:sz w:val="24"/>
                <w:szCs w:val="24"/>
              </w:rPr>
              <w:t>in</w:t>
            </w:r>
            <w:r w:rsidRPr="00ED41A6">
              <w:rPr>
                <w:rFonts w:ascii="Times New Roman" w:hAnsi="Times New Roman" w:cs="Times New Roman"/>
                <w:sz w:val="24"/>
                <w:szCs w:val="24"/>
              </w:rPr>
              <w:t xml:space="preserve"> 1 2 3 4 5</w:t>
            </w:r>
          </w:p>
          <w:p w:rsidR="0032008D" w:rsidRPr="00ED41A6" w:rsidRDefault="0032008D" w:rsidP="0041129A">
            <w:pPr>
              <w:pStyle w:val="PreformattedText"/>
              <w:jc w:val="both"/>
              <w:rPr>
                <w:rFonts w:ascii="Times New Roman" w:hAnsi="Times New Roman" w:cs="Times New Roman"/>
                <w:b/>
                <w:sz w:val="24"/>
                <w:szCs w:val="24"/>
              </w:rPr>
            </w:pPr>
            <w:r w:rsidRPr="00ED41A6">
              <w:rPr>
                <w:rFonts w:ascii="Times New Roman" w:hAnsi="Times New Roman" w:cs="Times New Roman"/>
                <w:b/>
                <w:sz w:val="24"/>
                <w:szCs w:val="24"/>
              </w:rPr>
              <w:t>do</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statements1      </w:t>
            </w:r>
            <w:r w:rsidRPr="00ED41A6">
              <w:rPr>
                <w:rFonts w:ascii="Times New Roman" w:hAnsi="Times New Roman" w:cs="Times New Roman"/>
                <w:i/>
                <w:sz w:val="24"/>
                <w:szCs w:val="24"/>
              </w:rPr>
              <w:t>#Executed for all values of ''I'', up to a disaster-condition if any.</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statements2</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w:t>
            </w:r>
            <w:r w:rsidRPr="00ED41A6">
              <w:rPr>
                <w:rFonts w:ascii="Times New Roman" w:hAnsi="Times New Roman" w:cs="Times New Roman"/>
                <w:b/>
                <w:sz w:val="24"/>
                <w:szCs w:val="24"/>
              </w:rPr>
              <w:t>if</w:t>
            </w:r>
            <w:r w:rsidRPr="00ED41A6">
              <w:rPr>
                <w:rFonts w:ascii="Times New Roman" w:hAnsi="Times New Roman" w:cs="Times New Roman"/>
                <w:sz w:val="24"/>
                <w:szCs w:val="24"/>
              </w:rPr>
              <w:t xml:space="preserve"> </w:t>
            </w:r>
            <w:r w:rsidRPr="00ED41A6">
              <w:rPr>
                <w:rFonts w:ascii="Times New Roman" w:hAnsi="Times New Roman" w:cs="Times New Roman"/>
                <w:b/>
                <w:sz w:val="24"/>
                <w:szCs w:val="24"/>
              </w:rPr>
              <w:t>(</w:t>
            </w:r>
            <w:r w:rsidRPr="00ED41A6">
              <w:rPr>
                <w:rFonts w:ascii="Times New Roman" w:hAnsi="Times New Roman" w:cs="Times New Roman"/>
                <w:sz w:val="24"/>
                <w:szCs w:val="24"/>
              </w:rPr>
              <w:t>disaster-condition</w:t>
            </w:r>
            <w:r w:rsidRPr="00ED41A6">
              <w:rPr>
                <w:rFonts w:ascii="Times New Roman" w:hAnsi="Times New Roman" w:cs="Times New Roman"/>
                <w:b/>
                <w:sz w:val="24"/>
                <w:szCs w:val="24"/>
              </w:rPr>
              <w:t>)</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w:t>
            </w:r>
            <w:r w:rsidRPr="00ED41A6">
              <w:rPr>
                <w:rFonts w:ascii="Times New Roman" w:hAnsi="Times New Roman" w:cs="Times New Roman"/>
                <w:b/>
                <w:sz w:val="24"/>
                <w:szCs w:val="24"/>
              </w:rPr>
              <w:t>then</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w:t>
            </w:r>
            <w:proofErr w:type="gramStart"/>
            <w:r w:rsidRPr="00ED41A6">
              <w:rPr>
                <w:rFonts w:ascii="Times New Roman" w:hAnsi="Times New Roman" w:cs="Times New Roman"/>
                <w:b/>
                <w:sz w:val="24"/>
                <w:szCs w:val="24"/>
              </w:rPr>
              <w:t>break</w:t>
            </w:r>
            <w:proofErr w:type="gramEnd"/>
            <w:r w:rsidRPr="00ED41A6">
              <w:rPr>
                <w:rFonts w:ascii="Times New Roman" w:hAnsi="Times New Roman" w:cs="Times New Roman"/>
                <w:sz w:val="24"/>
                <w:szCs w:val="24"/>
              </w:rPr>
              <w:t xml:space="preserve">              </w:t>
            </w:r>
            <w:r w:rsidRPr="00ED41A6">
              <w:rPr>
                <w:rFonts w:ascii="Times New Roman" w:hAnsi="Times New Roman" w:cs="Times New Roman"/>
                <w:i/>
                <w:sz w:val="24"/>
                <w:szCs w:val="24"/>
              </w:rPr>
              <w:t>#Abandon the loop.</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w:t>
            </w:r>
            <w:proofErr w:type="spellStart"/>
            <w:r w:rsidRPr="00ED41A6">
              <w:rPr>
                <w:rFonts w:ascii="Times New Roman" w:hAnsi="Times New Roman" w:cs="Times New Roman"/>
                <w:b/>
                <w:sz w:val="24"/>
                <w:szCs w:val="24"/>
              </w:rPr>
              <w:t>fi</w:t>
            </w:r>
            <w:proofErr w:type="spellEnd"/>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lastRenderedPageBreak/>
              <w:t xml:space="preserve">  statements3          </w:t>
            </w:r>
            <w:r w:rsidRPr="00ED41A6">
              <w:rPr>
                <w:rFonts w:ascii="Times New Roman" w:hAnsi="Times New Roman" w:cs="Times New Roman"/>
                <w:i/>
                <w:sz w:val="24"/>
                <w:szCs w:val="24"/>
              </w:rPr>
              <w:t>#While good and, no disaster-condition.</w:t>
            </w:r>
          </w:p>
          <w:p w:rsidR="0032008D" w:rsidRPr="00ED41A6" w:rsidRDefault="0032008D" w:rsidP="0041129A">
            <w:pPr>
              <w:pStyle w:val="PreformattedText"/>
              <w:spacing w:after="283"/>
              <w:jc w:val="both"/>
              <w:rPr>
                <w:rFonts w:ascii="Times New Roman" w:hAnsi="Times New Roman" w:cs="Times New Roman"/>
                <w:b/>
                <w:sz w:val="24"/>
                <w:szCs w:val="24"/>
              </w:rPr>
            </w:pPr>
            <w:r w:rsidRPr="00ED41A6">
              <w:rPr>
                <w:rFonts w:ascii="Times New Roman" w:hAnsi="Times New Roman" w:cs="Times New Roman"/>
                <w:b/>
                <w:sz w:val="24"/>
                <w:szCs w:val="24"/>
              </w:rPr>
              <w:t>Done</w:t>
            </w:r>
          </w:p>
        </w:tc>
      </w:tr>
    </w:tbl>
    <w:p w:rsidR="0032008D" w:rsidRPr="00ED41A6" w:rsidRDefault="0032008D" w:rsidP="0032008D">
      <w:pPr>
        <w:pStyle w:val="Heading3"/>
        <w:jc w:val="both"/>
        <w:rPr>
          <w:sz w:val="24"/>
          <w:szCs w:val="24"/>
        </w:rPr>
      </w:pPr>
      <w:r w:rsidRPr="00ED41A6">
        <w:rPr>
          <w:sz w:val="24"/>
          <w:szCs w:val="24"/>
        </w:rPr>
        <w:lastRenderedPageBreak/>
        <w:t>Early continuation with continue statement</w:t>
      </w:r>
    </w:p>
    <w:p w:rsidR="0032008D" w:rsidRPr="00ED41A6" w:rsidRDefault="0032008D" w:rsidP="0032008D">
      <w:pPr>
        <w:pStyle w:val="Textbody"/>
        <w:jc w:val="both"/>
        <w:rPr>
          <w:rFonts w:ascii="Times New Roman" w:hAnsi="Times New Roman" w:cs="Times New Roman"/>
        </w:rPr>
      </w:pPr>
      <w:r w:rsidRPr="00ED41A6">
        <w:rPr>
          <w:rFonts w:ascii="Times New Roman" w:hAnsi="Times New Roman" w:cs="Times New Roman"/>
        </w:rPr>
        <w:t xml:space="preserve">To resume the next iteration of the enclosing FOR, WHILE or UNTIL loop </w:t>
      </w:r>
      <w:proofErr w:type="gramStart"/>
      <w:r w:rsidRPr="00ED41A6">
        <w:rPr>
          <w:rFonts w:ascii="Times New Roman" w:hAnsi="Times New Roman" w:cs="Times New Roman"/>
        </w:rPr>
        <w:t>use continue</w:t>
      </w:r>
      <w:proofErr w:type="gramEnd"/>
      <w:r w:rsidRPr="00ED41A6">
        <w:rPr>
          <w:rFonts w:ascii="Times New Roman" w:hAnsi="Times New Roman" w:cs="Times New Roman"/>
        </w:rPr>
        <w:t xml:space="preserve"> statement.</w:t>
      </w:r>
    </w:p>
    <w:tbl>
      <w:tblPr>
        <w:tblW w:w="10739" w:type="dxa"/>
        <w:shd w:val="clear" w:color="auto" w:fill="D9D9D9" w:themeFill="background1" w:themeFillShade="D9"/>
        <w:tblLayout w:type="fixed"/>
        <w:tblCellMar>
          <w:left w:w="10" w:type="dxa"/>
          <w:right w:w="10" w:type="dxa"/>
        </w:tblCellMar>
        <w:tblLook w:val="04A0"/>
      </w:tblPr>
      <w:tblGrid>
        <w:gridCol w:w="10739"/>
      </w:tblGrid>
      <w:tr w:rsidR="0032008D" w:rsidRPr="00ED41A6" w:rsidTr="0001254A">
        <w:tc>
          <w:tcPr>
            <w:tcW w:w="10739" w:type="dxa"/>
            <w:shd w:val="clear" w:color="auto" w:fill="D9D9D9" w:themeFill="background1" w:themeFillShade="D9"/>
            <w:tcMar>
              <w:top w:w="28" w:type="dxa"/>
              <w:left w:w="28" w:type="dxa"/>
              <w:bottom w:w="28" w:type="dxa"/>
              <w:right w:w="28" w:type="dxa"/>
            </w:tcMar>
            <w:vAlign w:val="center"/>
          </w:tcPr>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b/>
                <w:sz w:val="24"/>
                <w:szCs w:val="24"/>
              </w:rPr>
              <w:t>for</w:t>
            </w:r>
            <w:r w:rsidRPr="00ED41A6">
              <w:rPr>
                <w:rFonts w:ascii="Times New Roman" w:hAnsi="Times New Roman" w:cs="Times New Roman"/>
                <w:sz w:val="24"/>
                <w:szCs w:val="24"/>
              </w:rPr>
              <w:t xml:space="preserve"> I </w:t>
            </w:r>
            <w:r w:rsidRPr="00ED41A6">
              <w:rPr>
                <w:rFonts w:ascii="Times New Roman" w:hAnsi="Times New Roman" w:cs="Times New Roman"/>
                <w:b/>
                <w:sz w:val="24"/>
                <w:szCs w:val="24"/>
              </w:rPr>
              <w:t>in</w:t>
            </w:r>
            <w:r w:rsidRPr="00ED41A6">
              <w:rPr>
                <w:rFonts w:ascii="Times New Roman" w:hAnsi="Times New Roman" w:cs="Times New Roman"/>
                <w:sz w:val="24"/>
                <w:szCs w:val="24"/>
              </w:rPr>
              <w:t xml:space="preserve"> 1 2 3 4 5</w:t>
            </w:r>
          </w:p>
          <w:p w:rsidR="0032008D" w:rsidRPr="00ED41A6" w:rsidRDefault="0032008D" w:rsidP="0041129A">
            <w:pPr>
              <w:pStyle w:val="PreformattedText"/>
              <w:jc w:val="both"/>
              <w:rPr>
                <w:rFonts w:ascii="Times New Roman" w:hAnsi="Times New Roman" w:cs="Times New Roman"/>
                <w:b/>
                <w:sz w:val="24"/>
                <w:szCs w:val="24"/>
              </w:rPr>
            </w:pPr>
            <w:r w:rsidRPr="00ED41A6">
              <w:rPr>
                <w:rFonts w:ascii="Times New Roman" w:hAnsi="Times New Roman" w:cs="Times New Roman"/>
                <w:b/>
                <w:sz w:val="24"/>
                <w:szCs w:val="24"/>
              </w:rPr>
              <w:t>do</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statements1      </w:t>
            </w:r>
            <w:r w:rsidRPr="00ED41A6">
              <w:rPr>
                <w:rFonts w:ascii="Times New Roman" w:hAnsi="Times New Roman" w:cs="Times New Roman"/>
                <w:i/>
                <w:sz w:val="24"/>
                <w:szCs w:val="24"/>
              </w:rPr>
              <w:t>#Executed for all values of ''I'', up to a disaster-condition if any.</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statements2</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w:t>
            </w:r>
            <w:r w:rsidRPr="00ED41A6">
              <w:rPr>
                <w:rFonts w:ascii="Times New Roman" w:hAnsi="Times New Roman" w:cs="Times New Roman"/>
                <w:b/>
                <w:sz w:val="24"/>
                <w:szCs w:val="24"/>
              </w:rPr>
              <w:t>if</w:t>
            </w:r>
            <w:r w:rsidRPr="00ED41A6">
              <w:rPr>
                <w:rFonts w:ascii="Times New Roman" w:hAnsi="Times New Roman" w:cs="Times New Roman"/>
                <w:sz w:val="24"/>
                <w:szCs w:val="24"/>
              </w:rPr>
              <w:t xml:space="preserve"> </w:t>
            </w:r>
            <w:r w:rsidRPr="00ED41A6">
              <w:rPr>
                <w:rFonts w:ascii="Times New Roman" w:hAnsi="Times New Roman" w:cs="Times New Roman"/>
                <w:b/>
                <w:sz w:val="24"/>
                <w:szCs w:val="24"/>
              </w:rPr>
              <w:t>(</w:t>
            </w:r>
            <w:r w:rsidRPr="00ED41A6">
              <w:rPr>
                <w:rFonts w:ascii="Times New Roman" w:hAnsi="Times New Roman" w:cs="Times New Roman"/>
                <w:sz w:val="24"/>
                <w:szCs w:val="24"/>
              </w:rPr>
              <w:t>condition</w:t>
            </w:r>
            <w:r w:rsidRPr="00ED41A6">
              <w:rPr>
                <w:rFonts w:ascii="Times New Roman" w:hAnsi="Times New Roman" w:cs="Times New Roman"/>
                <w:b/>
                <w:sz w:val="24"/>
                <w:szCs w:val="24"/>
              </w:rPr>
              <w:t>)</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w:t>
            </w:r>
            <w:r w:rsidRPr="00ED41A6">
              <w:rPr>
                <w:rFonts w:ascii="Times New Roman" w:hAnsi="Times New Roman" w:cs="Times New Roman"/>
                <w:b/>
                <w:sz w:val="24"/>
                <w:szCs w:val="24"/>
              </w:rPr>
              <w:t>then</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w:t>
            </w:r>
            <w:r w:rsidRPr="00ED41A6">
              <w:rPr>
                <w:rFonts w:ascii="Times New Roman" w:hAnsi="Times New Roman" w:cs="Times New Roman"/>
                <w:b/>
                <w:sz w:val="24"/>
                <w:szCs w:val="24"/>
              </w:rPr>
              <w:t>continue</w:t>
            </w:r>
            <w:r w:rsidRPr="00ED41A6">
              <w:rPr>
                <w:rFonts w:ascii="Times New Roman" w:hAnsi="Times New Roman" w:cs="Times New Roman"/>
                <w:sz w:val="24"/>
                <w:szCs w:val="24"/>
              </w:rPr>
              <w:t xml:space="preserve">   </w:t>
            </w:r>
            <w:r w:rsidRPr="00ED41A6">
              <w:rPr>
                <w:rFonts w:ascii="Times New Roman" w:hAnsi="Times New Roman" w:cs="Times New Roman"/>
                <w:i/>
                <w:sz w:val="24"/>
                <w:szCs w:val="24"/>
              </w:rPr>
              <w:t>#Go to next iteration of I in the loop and skip statements3</w:t>
            </w:r>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w:t>
            </w:r>
            <w:proofErr w:type="spellStart"/>
            <w:r w:rsidRPr="00ED41A6">
              <w:rPr>
                <w:rFonts w:ascii="Times New Roman" w:hAnsi="Times New Roman" w:cs="Times New Roman"/>
                <w:b/>
                <w:sz w:val="24"/>
                <w:szCs w:val="24"/>
              </w:rPr>
              <w:t>fi</w:t>
            </w:r>
            <w:proofErr w:type="spellEnd"/>
          </w:p>
          <w:p w:rsidR="0032008D" w:rsidRPr="00ED41A6" w:rsidRDefault="0032008D" w:rsidP="0041129A">
            <w:pPr>
              <w:pStyle w:val="PreformattedText"/>
              <w:jc w:val="both"/>
              <w:rPr>
                <w:rFonts w:ascii="Times New Roman" w:hAnsi="Times New Roman" w:cs="Times New Roman"/>
                <w:sz w:val="24"/>
                <w:szCs w:val="24"/>
              </w:rPr>
            </w:pPr>
            <w:r w:rsidRPr="00ED41A6">
              <w:rPr>
                <w:rFonts w:ascii="Times New Roman" w:hAnsi="Times New Roman" w:cs="Times New Roman"/>
                <w:sz w:val="24"/>
                <w:szCs w:val="24"/>
              </w:rPr>
              <w:t xml:space="preserve">  statements3</w:t>
            </w:r>
          </w:p>
          <w:p w:rsidR="0032008D" w:rsidRPr="00ED41A6" w:rsidRDefault="0032008D" w:rsidP="0041129A">
            <w:pPr>
              <w:pStyle w:val="PreformattedText"/>
              <w:spacing w:after="283"/>
              <w:jc w:val="both"/>
              <w:rPr>
                <w:rFonts w:ascii="Times New Roman" w:hAnsi="Times New Roman" w:cs="Times New Roman"/>
                <w:b/>
                <w:sz w:val="24"/>
                <w:szCs w:val="24"/>
              </w:rPr>
            </w:pPr>
            <w:r w:rsidRPr="00ED41A6">
              <w:rPr>
                <w:rFonts w:ascii="Times New Roman" w:hAnsi="Times New Roman" w:cs="Times New Roman"/>
                <w:b/>
                <w:sz w:val="24"/>
                <w:szCs w:val="24"/>
              </w:rPr>
              <w:t>done</w:t>
            </w:r>
          </w:p>
        </w:tc>
      </w:tr>
    </w:tbl>
    <w:p w:rsidR="0032008D" w:rsidRPr="00ED41A6" w:rsidRDefault="0032008D" w:rsidP="0032008D">
      <w:pPr>
        <w:pStyle w:val="Textbody"/>
        <w:jc w:val="both"/>
        <w:rPr>
          <w:rFonts w:ascii="Times New Roman" w:hAnsi="Times New Roman" w:cs="Times New Roman"/>
        </w:rPr>
      </w:pPr>
      <w:r w:rsidRPr="00ED41A6">
        <w:rPr>
          <w:rFonts w:ascii="Times New Roman" w:hAnsi="Times New Roman" w:cs="Times New Roman"/>
        </w:rPr>
        <w:t>This script make backup of all file names specified on command line. If .</w:t>
      </w:r>
      <w:proofErr w:type="spellStart"/>
      <w:r w:rsidRPr="00ED41A6">
        <w:rPr>
          <w:rFonts w:ascii="Times New Roman" w:hAnsi="Times New Roman" w:cs="Times New Roman"/>
        </w:rPr>
        <w:t>bak</w:t>
      </w:r>
      <w:proofErr w:type="spellEnd"/>
      <w:r w:rsidRPr="00ED41A6">
        <w:rPr>
          <w:rFonts w:ascii="Times New Roman" w:hAnsi="Times New Roman" w:cs="Times New Roman"/>
        </w:rPr>
        <w:t xml:space="preserve"> file exists, it will skip the cp command.</w:t>
      </w:r>
    </w:p>
    <w:p w:rsidR="00993CB2" w:rsidRPr="00ED41A6" w:rsidRDefault="00993CB2" w:rsidP="0001254A">
      <w:pPr>
        <w:pStyle w:val="Standard"/>
        <w:shd w:val="clear" w:color="auto" w:fill="D9D9D9" w:themeFill="background1" w:themeFillShade="D9"/>
        <w:jc w:val="both"/>
        <w:rPr>
          <w:rFonts w:ascii="Times New Roman" w:hAnsi="Times New Roman" w:cs="Times New Roman"/>
        </w:rPr>
      </w:pPr>
      <w:proofErr w:type="gramStart"/>
      <w:r w:rsidRPr="00ED41A6">
        <w:rPr>
          <w:rFonts w:ascii="Times New Roman" w:hAnsi="Times New Roman" w:cs="Times New Roman"/>
          <w:i/>
          <w:iCs/>
        </w:rPr>
        <w:t>#!/</w:t>
      </w:r>
      <w:proofErr w:type="gramEnd"/>
      <w:r w:rsidRPr="00ED41A6">
        <w:rPr>
          <w:rFonts w:ascii="Times New Roman" w:hAnsi="Times New Roman" w:cs="Times New Roman"/>
          <w:i/>
          <w:iCs/>
        </w:rPr>
        <w:t>bin/bash</w:t>
      </w:r>
    </w:p>
    <w:p w:rsidR="00993CB2" w:rsidRPr="00ED41A6" w:rsidRDefault="00993CB2" w:rsidP="0001254A">
      <w:pPr>
        <w:pStyle w:val="Standard"/>
        <w:shd w:val="clear" w:color="auto" w:fill="D9D9D9" w:themeFill="background1" w:themeFillShade="D9"/>
        <w:jc w:val="both"/>
        <w:rPr>
          <w:rFonts w:ascii="Times New Roman" w:hAnsi="Times New Roman" w:cs="Times New Roman"/>
        </w:rPr>
      </w:pPr>
      <w:proofErr w:type="gramStart"/>
      <w:r w:rsidRPr="00ED41A6">
        <w:rPr>
          <w:rFonts w:ascii="Times New Roman" w:hAnsi="Times New Roman" w:cs="Times New Roman"/>
          <w:b/>
          <w:bCs/>
        </w:rPr>
        <w:t>for</w:t>
      </w:r>
      <w:proofErr w:type="gramEnd"/>
      <w:r w:rsidRPr="00ED41A6">
        <w:rPr>
          <w:rFonts w:ascii="Times New Roman" w:hAnsi="Times New Roman" w:cs="Times New Roman"/>
        </w:rPr>
        <w:t xml:space="preserve"> </w:t>
      </w:r>
      <w:r w:rsidRPr="00ED41A6">
        <w:rPr>
          <w:rFonts w:ascii="Times New Roman" w:hAnsi="Times New Roman" w:cs="Times New Roman"/>
          <w:b/>
          <w:bCs/>
        </w:rPr>
        <w:t>file</w:t>
      </w:r>
      <w:r w:rsidRPr="00ED41A6">
        <w:rPr>
          <w:rFonts w:ascii="Times New Roman" w:hAnsi="Times New Roman" w:cs="Times New Roman"/>
        </w:rPr>
        <w:t xml:space="preserve"> </w:t>
      </w:r>
      <w:r w:rsidRPr="00ED41A6">
        <w:rPr>
          <w:rFonts w:ascii="Times New Roman" w:hAnsi="Times New Roman" w:cs="Times New Roman"/>
          <w:b/>
          <w:bCs/>
        </w:rPr>
        <w:t>in</w:t>
      </w:r>
      <w:r w:rsidRPr="00ED41A6">
        <w:rPr>
          <w:rFonts w:ascii="Times New Roman" w:hAnsi="Times New Roman" w:cs="Times New Roman"/>
        </w:rPr>
        <w:t xml:space="preserve"> </w:t>
      </w:r>
      <w:r w:rsidRPr="00ED41A6">
        <w:rPr>
          <w:rFonts w:ascii="Times New Roman" w:hAnsi="Times New Roman" w:cs="Times New Roman"/>
          <w:b/>
          <w:bCs/>
        </w:rPr>
        <w:t>/</w:t>
      </w:r>
      <w:r w:rsidRPr="00ED41A6">
        <w:rPr>
          <w:rFonts w:ascii="Times New Roman" w:hAnsi="Times New Roman" w:cs="Times New Roman"/>
        </w:rPr>
        <w:t>etc</w:t>
      </w:r>
      <w:r w:rsidRPr="00ED41A6">
        <w:rPr>
          <w:rFonts w:ascii="Times New Roman" w:hAnsi="Times New Roman" w:cs="Times New Roman"/>
          <w:b/>
          <w:bCs/>
        </w:rPr>
        <w:t>/*</w:t>
      </w:r>
    </w:p>
    <w:p w:rsidR="00993CB2" w:rsidRPr="00ED41A6" w:rsidRDefault="00993CB2" w:rsidP="0001254A">
      <w:pPr>
        <w:pStyle w:val="Standard"/>
        <w:shd w:val="clear" w:color="auto" w:fill="D9D9D9" w:themeFill="background1" w:themeFillShade="D9"/>
        <w:jc w:val="both"/>
        <w:rPr>
          <w:rFonts w:ascii="Times New Roman" w:hAnsi="Times New Roman" w:cs="Times New Roman"/>
        </w:rPr>
      </w:pPr>
      <w:proofErr w:type="gramStart"/>
      <w:r w:rsidRPr="00ED41A6">
        <w:rPr>
          <w:rFonts w:ascii="Times New Roman" w:hAnsi="Times New Roman" w:cs="Times New Roman"/>
          <w:b/>
          <w:bCs/>
        </w:rPr>
        <w:t>do</w:t>
      </w:r>
      <w:proofErr w:type="gramEnd"/>
    </w:p>
    <w:p w:rsidR="00993CB2" w:rsidRPr="00ED41A6" w:rsidRDefault="00993CB2" w:rsidP="0001254A">
      <w:pPr>
        <w:pStyle w:val="Standard"/>
        <w:shd w:val="clear" w:color="auto" w:fill="D9D9D9" w:themeFill="background1" w:themeFillShade="D9"/>
        <w:jc w:val="both"/>
        <w:rPr>
          <w:rFonts w:ascii="Times New Roman" w:hAnsi="Times New Roman" w:cs="Times New Roman"/>
        </w:rPr>
      </w:pPr>
      <w:r w:rsidRPr="00ED41A6">
        <w:rPr>
          <w:rFonts w:ascii="Times New Roman" w:hAnsi="Times New Roman" w:cs="Times New Roman"/>
        </w:rPr>
        <w:tab/>
      </w:r>
      <w:proofErr w:type="gramStart"/>
      <w:r w:rsidRPr="00ED41A6">
        <w:rPr>
          <w:rFonts w:ascii="Times New Roman" w:hAnsi="Times New Roman" w:cs="Times New Roman"/>
          <w:b/>
          <w:bCs/>
        </w:rPr>
        <w:t>if</w:t>
      </w:r>
      <w:proofErr w:type="gramEnd"/>
      <w:r w:rsidRPr="00ED41A6">
        <w:rPr>
          <w:rFonts w:ascii="Times New Roman" w:hAnsi="Times New Roman" w:cs="Times New Roman"/>
        </w:rPr>
        <w:t xml:space="preserve"> </w:t>
      </w:r>
      <w:r w:rsidRPr="00ED41A6">
        <w:rPr>
          <w:rFonts w:ascii="Times New Roman" w:hAnsi="Times New Roman" w:cs="Times New Roman"/>
          <w:b/>
          <w:bCs/>
        </w:rPr>
        <w:t>[</w:t>
      </w:r>
      <w:r w:rsidRPr="00ED41A6">
        <w:rPr>
          <w:rFonts w:ascii="Times New Roman" w:hAnsi="Times New Roman" w:cs="Times New Roman"/>
        </w:rPr>
        <w:t xml:space="preserve"> "${file}" == "/etc/</w:t>
      </w:r>
      <w:proofErr w:type="spellStart"/>
      <w:r w:rsidRPr="00ED41A6">
        <w:rPr>
          <w:rFonts w:ascii="Times New Roman" w:hAnsi="Times New Roman" w:cs="Times New Roman"/>
        </w:rPr>
        <w:t>resolv.conf</w:t>
      </w:r>
      <w:proofErr w:type="spellEnd"/>
      <w:r w:rsidRPr="00ED41A6">
        <w:rPr>
          <w:rFonts w:ascii="Times New Roman" w:hAnsi="Times New Roman" w:cs="Times New Roman"/>
        </w:rPr>
        <w:t xml:space="preserve">" </w:t>
      </w:r>
      <w:r w:rsidRPr="00ED41A6">
        <w:rPr>
          <w:rFonts w:ascii="Times New Roman" w:hAnsi="Times New Roman" w:cs="Times New Roman"/>
          <w:b/>
          <w:bCs/>
        </w:rPr>
        <w:t>]</w:t>
      </w:r>
    </w:p>
    <w:p w:rsidR="00993CB2" w:rsidRPr="00ED41A6" w:rsidRDefault="00993CB2" w:rsidP="0001254A">
      <w:pPr>
        <w:pStyle w:val="Standard"/>
        <w:shd w:val="clear" w:color="auto" w:fill="D9D9D9" w:themeFill="background1" w:themeFillShade="D9"/>
        <w:jc w:val="both"/>
        <w:rPr>
          <w:rFonts w:ascii="Times New Roman" w:hAnsi="Times New Roman" w:cs="Times New Roman"/>
        </w:rPr>
      </w:pPr>
      <w:r w:rsidRPr="00ED41A6">
        <w:rPr>
          <w:rFonts w:ascii="Times New Roman" w:hAnsi="Times New Roman" w:cs="Times New Roman"/>
        </w:rPr>
        <w:tab/>
      </w:r>
      <w:proofErr w:type="gramStart"/>
      <w:r w:rsidRPr="00ED41A6">
        <w:rPr>
          <w:rFonts w:ascii="Times New Roman" w:hAnsi="Times New Roman" w:cs="Times New Roman"/>
          <w:b/>
          <w:bCs/>
        </w:rPr>
        <w:t>then</w:t>
      </w:r>
      <w:proofErr w:type="gramEnd"/>
    </w:p>
    <w:p w:rsidR="00993CB2" w:rsidRPr="00ED41A6" w:rsidRDefault="00993CB2" w:rsidP="0001254A">
      <w:pPr>
        <w:pStyle w:val="Standard"/>
        <w:shd w:val="clear" w:color="auto" w:fill="D9D9D9" w:themeFill="background1" w:themeFillShade="D9"/>
        <w:jc w:val="both"/>
        <w:rPr>
          <w:rFonts w:ascii="Times New Roman" w:hAnsi="Times New Roman" w:cs="Times New Roman"/>
        </w:rPr>
      </w:pPr>
      <w:r w:rsidRPr="00ED41A6">
        <w:rPr>
          <w:rFonts w:ascii="Times New Roman" w:hAnsi="Times New Roman" w:cs="Times New Roman"/>
        </w:rPr>
        <w:tab/>
      </w:r>
      <w:r w:rsidRPr="00ED41A6">
        <w:rPr>
          <w:rFonts w:ascii="Times New Roman" w:hAnsi="Times New Roman" w:cs="Times New Roman"/>
        </w:rPr>
        <w:tab/>
      </w:r>
      <w:proofErr w:type="spellStart"/>
      <w:proofErr w:type="gramStart"/>
      <w:r w:rsidRPr="00ED41A6">
        <w:rPr>
          <w:rFonts w:ascii="Times New Roman" w:hAnsi="Times New Roman" w:cs="Times New Roman"/>
        </w:rPr>
        <w:t>countNameservers</w:t>
      </w:r>
      <w:proofErr w:type="spellEnd"/>
      <w:proofErr w:type="gramEnd"/>
      <w:r w:rsidRPr="00ED41A6">
        <w:rPr>
          <w:rFonts w:ascii="Times New Roman" w:hAnsi="Times New Roman" w:cs="Times New Roman"/>
        </w:rPr>
        <w:t>=$</w:t>
      </w:r>
      <w:r w:rsidRPr="00ED41A6">
        <w:rPr>
          <w:rFonts w:ascii="Times New Roman" w:hAnsi="Times New Roman" w:cs="Times New Roman"/>
          <w:b/>
          <w:bCs/>
        </w:rPr>
        <w:t>(</w:t>
      </w:r>
      <w:proofErr w:type="spellStart"/>
      <w:r w:rsidRPr="00ED41A6">
        <w:rPr>
          <w:rFonts w:ascii="Times New Roman" w:hAnsi="Times New Roman" w:cs="Times New Roman"/>
          <w:b/>
          <w:bCs/>
        </w:rPr>
        <w:t>grep</w:t>
      </w:r>
      <w:proofErr w:type="spellEnd"/>
      <w:r w:rsidRPr="00ED41A6">
        <w:rPr>
          <w:rFonts w:ascii="Times New Roman" w:hAnsi="Times New Roman" w:cs="Times New Roman"/>
        </w:rPr>
        <w:t xml:space="preserve"> -c </w:t>
      </w:r>
      <w:proofErr w:type="spellStart"/>
      <w:r w:rsidRPr="00ED41A6">
        <w:rPr>
          <w:rFonts w:ascii="Times New Roman" w:hAnsi="Times New Roman" w:cs="Times New Roman"/>
        </w:rPr>
        <w:t>nameserver</w:t>
      </w:r>
      <w:proofErr w:type="spellEnd"/>
      <w:r w:rsidRPr="00ED41A6">
        <w:rPr>
          <w:rFonts w:ascii="Times New Roman" w:hAnsi="Times New Roman" w:cs="Times New Roman"/>
        </w:rPr>
        <w:t xml:space="preserve"> </w:t>
      </w:r>
      <w:r w:rsidRPr="00ED41A6">
        <w:rPr>
          <w:rFonts w:ascii="Times New Roman" w:hAnsi="Times New Roman" w:cs="Times New Roman"/>
          <w:b/>
          <w:bCs/>
        </w:rPr>
        <w:t>/</w:t>
      </w:r>
      <w:r w:rsidRPr="00ED41A6">
        <w:rPr>
          <w:rFonts w:ascii="Times New Roman" w:hAnsi="Times New Roman" w:cs="Times New Roman"/>
        </w:rPr>
        <w:t>etc</w:t>
      </w:r>
      <w:r w:rsidRPr="00ED41A6">
        <w:rPr>
          <w:rFonts w:ascii="Times New Roman" w:hAnsi="Times New Roman" w:cs="Times New Roman"/>
          <w:b/>
          <w:bCs/>
        </w:rPr>
        <w:t>/</w:t>
      </w:r>
      <w:proofErr w:type="spellStart"/>
      <w:r w:rsidRPr="00ED41A6">
        <w:rPr>
          <w:rFonts w:ascii="Times New Roman" w:hAnsi="Times New Roman" w:cs="Times New Roman"/>
        </w:rPr>
        <w:t>resolv.conf</w:t>
      </w:r>
      <w:proofErr w:type="spellEnd"/>
      <w:r w:rsidRPr="00ED41A6">
        <w:rPr>
          <w:rFonts w:ascii="Times New Roman" w:hAnsi="Times New Roman" w:cs="Times New Roman"/>
          <w:b/>
          <w:bCs/>
        </w:rPr>
        <w:t>)</w:t>
      </w:r>
    </w:p>
    <w:p w:rsidR="00993CB2" w:rsidRPr="00ED41A6" w:rsidRDefault="00993CB2" w:rsidP="0001254A">
      <w:pPr>
        <w:pStyle w:val="Standard"/>
        <w:shd w:val="clear" w:color="auto" w:fill="D9D9D9" w:themeFill="background1" w:themeFillShade="D9"/>
        <w:jc w:val="both"/>
        <w:rPr>
          <w:rFonts w:ascii="Times New Roman" w:hAnsi="Times New Roman" w:cs="Times New Roman"/>
        </w:rPr>
      </w:pPr>
      <w:r w:rsidRPr="00ED41A6">
        <w:rPr>
          <w:rFonts w:ascii="Times New Roman" w:hAnsi="Times New Roman" w:cs="Times New Roman"/>
        </w:rPr>
        <w:tab/>
      </w:r>
      <w:r w:rsidRPr="00ED41A6">
        <w:rPr>
          <w:rFonts w:ascii="Times New Roman" w:hAnsi="Times New Roman" w:cs="Times New Roman"/>
        </w:rPr>
        <w:tab/>
      </w:r>
      <w:proofErr w:type="gramStart"/>
      <w:r w:rsidRPr="00ED41A6">
        <w:rPr>
          <w:rFonts w:ascii="Times New Roman" w:hAnsi="Times New Roman" w:cs="Times New Roman"/>
          <w:b/>
          <w:bCs/>
        </w:rPr>
        <w:t>echo</w:t>
      </w:r>
      <w:proofErr w:type="gramEnd"/>
      <w:r w:rsidRPr="00ED41A6">
        <w:rPr>
          <w:rFonts w:ascii="Times New Roman" w:hAnsi="Times New Roman" w:cs="Times New Roman"/>
        </w:rPr>
        <w:t xml:space="preserve"> "Total  ${</w:t>
      </w:r>
      <w:proofErr w:type="spellStart"/>
      <w:r w:rsidRPr="00ED41A6">
        <w:rPr>
          <w:rFonts w:ascii="Times New Roman" w:hAnsi="Times New Roman" w:cs="Times New Roman"/>
        </w:rPr>
        <w:t>countNameservers</w:t>
      </w:r>
      <w:proofErr w:type="spellEnd"/>
      <w:r w:rsidRPr="00ED41A6">
        <w:rPr>
          <w:rFonts w:ascii="Times New Roman" w:hAnsi="Times New Roman" w:cs="Times New Roman"/>
        </w:rPr>
        <w:t xml:space="preserve">} </w:t>
      </w:r>
      <w:proofErr w:type="spellStart"/>
      <w:r w:rsidRPr="00ED41A6">
        <w:rPr>
          <w:rFonts w:ascii="Times New Roman" w:hAnsi="Times New Roman" w:cs="Times New Roman"/>
        </w:rPr>
        <w:t>nameservers</w:t>
      </w:r>
      <w:proofErr w:type="spellEnd"/>
      <w:r w:rsidRPr="00ED41A6">
        <w:rPr>
          <w:rFonts w:ascii="Times New Roman" w:hAnsi="Times New Roman" w:cs="Times New Roman"/>
        </w:rPr>
        <w:t xml:space="preserve"> defined in ${file}"</w:t>
      </w:r>
    </w:p>
    <w:p w:rsidR="00993CB2" w:rsidRPr="00ED41A6" w:rsidRDefault="00993CB2" w:rsidP="0001254A">
      <w:pPr>
        <w:pStyle w:val="Standard"/>
        <w:shd w:val="clear" w:color="auto" w:fill="D9D9D9" w:themeFill="background1" w:themeFillShade="D9"/>
        <w:jc w:val="both"/>
        <w:rPr>
          <w:rFonts w:ascii="Times New Roman" w:hAnsi="Times New Roman" w:cs="Times New Roman"/>
        </w:rPr>
      </w:pPr>
      <w:r w:rsidRPr="00ED41A6">
        <w:rPr>
          <w:rFonts w:ascii="Times New Roman" w:hAnsi="Times New Roman" w:cs="Times New Roman"/>
        </w:rPr>
        <w:tab/>
      </w:r>
      <w:r w:rsidRPr="00ED41A6">
        <w:rPr>
          <w:rFonts w:ascii="Times New Roman" w:hAnsi="Times New Roman" w:cs="Times New Roman"/>
        </w:rPr>
        <w:tab/>
      </w:r>
      <w:proofErr w:type="gramStart"/>
      <w:r w:rsidRPr="00ED41A6">
        <w:rPr>
          <w:rFonts w:ascii="Times New Roman" w:hAnsi="Times New Roman" w:cs="Times New Roman"/>
          <w:b/>
          <w:bCs/>
        </w:rPr>
        <w:t>break</w:t>
      </w:r>
      <w:proofErr w:type="gramEnd"/>
    </w:p>
    <w:p w:rsidR="00993CB2" w:rsidRPr="00ED41A6" w:rsidRDefault="00993CB2" w:rsidP="0001254A">
      <w:pPr>
        <w:pStyle w:val="Standard"/>
        <w:shd w:val="clear" w:color="auto" w:fill="D9D9D9" w:themeFill="background1" w:themeFillShade="D9"/>
        <w:jc w:val="both"/>
        <w:rPr>
          <w:rFonts w:ascii="Times New Roman" w:hAnsi="Times New Roman" w:cs="Times New Roman"/>
        </w:rPr>
      </w:pPr>
      <w:r w:rsidRPr="00ED41A6">
        <w:rPr>
          <w:rFonts w:ascii="Times New Roman" w:hAnsi="Times New Roman" w:cs="Times New Roman"/>
        </w:rPr>
        <w:tab/>
      </w:r>
      <w:proofErr w:type="spellStart"/>
      <w:proofErr w:type="gramStart"/>
      <w:r w:rsidRPr="00ED41A6">
        <w:rPr>
          <w:rFonts w:ascii="Times New Roman" w:hAnsi="Times New Roman" w:cs="Times New Roman"/>
          <w:b/>
          <w:bCs/>
        </w:rPr>
        <w:t>fi</w:t>
      </w:r>
      <w:proofErr w:type="spellEnd"/>
      <w:proofErr w:type="gramEnd"/>
    </w:p>
    <w:p w:rsidR="00993CB2" w:rsidRPr="00ED41A6" w:rsidRDefault="00993CB2" w:rsidP="0001254A">
      <w:pPr>
        <w:pStyle w:val="Standard"/>
        <w:shd w:val="clear" w:color="auto" w:fill="D9D9D9" w:themeFill="background1" w:themeFillShade="D9"/>
        <w:jc w:val="both"/>
        <w:rPr>
          <w:rFonts w:ascii="Times New Roman" w:hAnsi="Times New Roman" w:cs="Times New Roman"/>
        </w:rPr>
      </w:pPr>
      <w:proofErr w:type="gramStart"/>
      <w:r w:rsidRPr="00ED41A6">
        <w:rPr>
          <w:rFonts w:ascii="Times New Roman" w:hAnsi="Times New Roman" w:cs="Times New Roman"/>
          <w:b/>
          <w:bCs/>
        </w:rPr>
        <w:t>done</w:t>
      </w:r>
      <w:proofErr w:type="gramEnd"/>
    </w:p>
    <w:p w:rsidR="0032008D" w:rsidRPr="00ED41A6" w:rsidRDefault="0032008D" w:rsidP="0032008D">
      <w:pPr>
        <w:pStyle w:val="Standard"/>
        <w:jc w:val="both"/>
        <w:rPr>
          <w:rFonts w:ascii="Times New Roman" w:hAnsi="Times New Roman" w:cs="Times New Roman"/>
        </w:rPr>
      </w:pPr>
    </w:p>
    <w:p w:rsidR="0032008D" w:rsidRPr="00ED41A6" w:rsidRDefault="0032008D" w:rsidP="0032008D">
      <w:pPr>
        <w:pStyle w:val="Standard"/>
        <w:jc w:val="both"/>
        <w:rPr>
          <w:rFonts w:ascii="Times New Roman" w:hAnsi="Times New Roman" w:cs="Times New Roman"/>
          <w:b/>
          <w:bCs/>
        </w:rPr>
      </w:pPr>
      <w:r w:rsidRPr="00ED41A6">
        <w:rPr>
          <w:rFonts w:ascii="Times New Roman" w:hAnsi="Times New Roman" w:cs="Times New Roman"/>
          <w:b/>
          <w:bCs/>
        </w:rPr>
        <w:t>Factorial of a number</w:t>
      </w:r>
    </w:p>
    <w:p w:rsidR="0032008D" w:rsidRPr="00ED41A6" w:rsidRDefault="0032008D" w:rsidP="0032008D">
      <w:pPr>
        <w:pStyle w:val="Heading2"/>
        <w:jc w:val="both"/>
        <w:rPr>
          <w:rFonts w:ascii="Times New Roman" w:hAnsi="Times New Roman" w:cs="Times New Roman"/>
          <w:color w:val="auto"/>
          <w:sz w:val="24"/>
          <w:szCs w:val="24"/>
        </w:rPr>
      </w:pPr>
      <w:r w:rsidRPr="00ED41A6">
        <w:rPr>
          <w:rFonts w:ascii="Times New Roman" w:hAnsi="Times New Roman" w:cs="Times New Roman"/>
          <w:color w:val="auto"/>
          <w:sz w:val="24"/>
          <w:szCs w:val="24"/>
        </w:rPr>
        <w:t>Write a shell script to find the factorial of number using for loop.</w:t>
      </w:r>
    </w:p>
    <w:p w:rsidR="0032008D" w:rsidRPr="00ED41A6" w:rsidRDefault="0032008D" w:rsidP="0032008D">
      <w:pPr>
        <w:pStyle w:val="Standard"/>
        <w:jc w:val="both"/>
        <w:rPr>
          <w:rFonts w:ascii="Times New Roman" w:hAnsi="Times New Roman" w:cs="Times New Roman"/>
        </w:rPr>
      </w:pPr>
    </w:p>
    <w:p w:rsidR="0032008D" w:rsidRPr="00ED41A6" w:rsidRDefault="0032008D" w:rsidP="0001254A">
      <w:pPr>
        <w:pStyle w:val="PreformattedText"/>
        <w:shd w:val="clear" w:color="auto" w:fill="D9D9D9" w:themeFill="background1" w:themeFillShade="D9"/>
        <w:jc w:val="both"/>
        <w:rPr>
          <w:rFonts w:ascii="Times New Roman" w:hAnsi="Times New Roman" w:cs="Times New Roman"/>
          <w:sz w:val="24"/>
          <w:szCs w:val="24"/>
        </w:rPr>
      </w:pPr>
      <w:proofErr w:type="gramStart"/>
      <w:r w:rsidRPr="00ED41A6">
        <w:rPr>
          <w:rFonts w:ascii="Times New Roman" w:hAnsi="Times New Roman" w:cs="Times New Roman"/>
          <w:sz w:val="24"/>
          <w:szCs w:val="24"/>
        </w:rPr>
        <w:t>#!/</w:t>
      </w:r>
      <w:proofErr w:type="gramEnd"/>
      <w:r w:rsidRPr="00ED41A6">
        <w:rPr>
          <w:rFonts w:ascii="Times New Roman" w:hAnsi="Times New Roman" w:cs="Times New Roman"/>
          <w:sz w:val="24"/>
          <w:szCs w:val="24"/>
        </w:rPr>
        <w:t>bin/bash</w:t>
      </w:r>
    </w:p>
    <w:p w:rsidR="0032008D" w:rsidRPr="00ED41A6" w:rsidRDefault="0032008D" w:rsidP="0001254A">
      <w:pPr>
        <w:pStyle w:val="PreformattedText"/>
        <w:shd w:val="clear" w:color="auto" w:fill="D9D9D9" w:themeFill="background1" w:themeFillShade="D9"/>
        <w:jc w:val="both"/>
        <w:rPr>
          <w:rFonts w:ascii="Times New Roman" w:hAnsi="Times New Roman" w:cs="Times New Roman"/>
          <w:sz w:val="24"/>
          <w:szCs w:val="24"/>
        </w:rPr>
      </w:pPr>
      <w:proofErr w:type="gramStart"/>
      <w:r w:rsidRPr="00ED41A6">
        <w:rPr>
          <w:rFonts w:ascii="Times New Roman" w:hAnsi="Times New Roman" w:cs="Times New Roman"/>
          <w:sz w:val="24"/>
          <w:szCs w:val="24"/>
        </w:rPr>
        <w:t>fact=</w:t>
      </w:r>
      <w:proofErr w:type="gramEnd"/>
      <w:r w:rsidRPr="00ED41A6">
        <w:rPr>
          <w:rFonts w:ascii="Times New Roman" w:hAnsi="Times New Roman" w:cs="Times New Roman"/>
          <w:sz w:val="24"/>
          <w:szCs w:val="24"/>
        </w:rPr>
        <w:t>1</w:t>
      </w:r>
    </w:p>
    <w:p w:rsidR="0032008D" w:rsidRPr="00ED41A6" w:rsidRDefault="0032008D" w:rsidP="0001254A">
      <w:pPr>
        <w:pStyle w:val="PreformattedText"/>
        <w:shd w:val="clear" w:color="auto" w:fill="D9D9D9" w:themeFill="background1" w:themeFillShade="D9"/>
        <w:jc w:val="both"/>
        <w:rPr>
          <w:rFonts w:ascii="Times New Roman" w:hAnsi="Times New Roman" w:cs="Times New Roman"/>
          <w:sz w:val="24"/>
          <w:szCs w:val="24"/>
        </w:rPr>
      </w:pPr>
      <w:r w:rsidRPr="00ED41A6">
        <w:rPr>
          <w:rFonts w:ascii="Times New Roman" w:hAnsi="Times New Roman" w:cs="Times New Roman"/>
          <w:sz w:val="24"/>
          <w:szCs w:val="24"/>
        </w:rPr>
        <w:t>#taking input from user</w:t>
      </w:r>
    </w:p>
    <w:p w:rsidR="0032008D" w:rsidRPr="00ED41A6" w:rsidRDefault="0032008D" w:rsidP="0001254A">
      <w:pPr>
        <w:pStyle w:val="PreformattedText"/>
        <w:shd w:val="clear" w:color="auto" w:fill="D9D9D9" w:themeFill="background1" w:themeFillShade="D9"/>
        <w:jc w:val="both"/>
        <w:rPr>
          <w:rFonts w:ascii="Times New Roman" w:hAnsi="Times New Roman" w:cs="Times New Roman"/>
          <w:sz w:val="24"/>
          <w:szCs w:val="24"/>
        </w:rPr>
      </w:pPr>
      <w:proofErr w:type="gramStart"/>
      <w:r w:rsidRPr="00ED41A6">
        <w:rPr>
          <w:rFonts w:ascii="Times New Roman" w:hAnsi="Times New Roman" w:cs="Times New Roman"/>
          <w:sz w:val="24"/>
          <w:szCs w:val="24"/>
        </w:rPr>
        <w:t>echo</w:t>
      </w:r>
      <w:proofErr w:type="gramEnd"/>
      <w:r w:rsidRPr="00ED41A6">
        <w:rPr>
          <w:rFonts w:ascii="Times New Roman" w:hAnsi="Times New Roman" w:cs="Times New Roman"/>
          <w:sz w:val="24"/>
          <w:szCs w:val="24"/>
        </w:rPr>
        <w:t xml:space="preserve"> -e "enter a number"</w:t>
      </w:r>
    </w:p>
    <w:p w:rsidR="0032008D" w:rsidRPr="00ED41A6" w:rsidRDefault="0032008D" w:rsidP="0001254A">
      <w:pPr>
        <w:pStyle w:val="PreformattedText"/>
        <w:shd w:val="clear" w:color="auto" w:fill="D9D9D9" w:themeFill="background1" w:themeFillShade="D9"/>
        <w:jc w:val="both"/>
        <w:rPr>
          <w:rFonts w:ascii="Times New Roman" w:hAnsi="Times New Roman" w:cs="Times New Roman"/>
          <w:sz w:val="24"/>
          <w:szCs w:val="24"/>
        </w:rPr>
      </w:pPr>
      <w:proofErr w:type="gramStart"/>
      <w:r w:rsidRPr="00ED41A6">
        <w:rPr>
          <w:rFonts w:ascii="Times New Roman" w:hAnsi="Times New Roman" w:cs="Times New Roman"/>
          <w:sz w:val="24"/>
          <w:szCs w:val="24"/>
        </w:rPr>
        <w:t>read</w:t>
      </w:r>
      <w:proofErr w:type="gramEnd"/>
      <w:r w:rsidRPr="00ED41A6">
        <w:rPr>
          <w:rFonts w:ascii="Times New Roman" w:hAnsi="Times New Roman" w:cs="Times New Roman"/>
          <w:sz w:val="24"/>
          <w:szCs w:val="24"/>
        </w:rPr>
        <w:t xml:space="preserve"> n</w:t>
      </w:r>
    </w:p>
    <w:p w:rsidR="0032008D" w:rsidRPr="00ED41A6" w:rsidRDefault="0032008D" w:rsidP="0001254A">
      <w:pPr>
        <w:pStyle w:val="PreformattedText"/>
        <w:shd w:val="clear" w:color="auto" w:fill="D9D9D9" w:themeFill="background1" w:themeFillShade="D9"/>
        <w:jc w:val="both"/>
        <w:rPr>
          <w:rFonts w:ascii="Times New Roman" w:hAnsi="Times New Roman" w:cs="Times New Roman"/>
          <w:sz w:val="24"/>
          <w:szCs w:val="24"/>
        </w:rPr>
      </w:pPr>
      <w:r w:rsidRPr="00ED41A6">
        <w:rPr>
          <w:rFonts w:ascii="Times New Roman" w:hAnsi="Times New Roman" w:cs="Times New Roman"/>
          <w:sz w:val="24"/>
          <w:szCs w:val="24"/>
        </w:rPr>
        <w:t>#if enter value less than 0</w:t>
      </w:r>
    </w:p>
    <w:p w:rsidR="0032008D" w:rsidRPr="00ED41A6" w:rsidRDefault="0032008D" w:rsidP="0001254A">
      <w:pPr>
        <w:pStyle w:val="PreformattedText"/>
        <w:shd w:val="clear" w:color="auto" w:fill="D9D9D9" w:themeFill="background1" w:themeFillShade="D9"/>
        <w:jc w:val="both"/>
        <w:rPr>
          <w:rFonts w:ascii="Times New Roman" w:hAnsi="Times New Roman" w:cs="Times New Roman"/>
          <w:sz w:val="24"/>
          <w:szCs w:val="24"/>
        </w:rPr>
      </w:pPr>
      <w:proofErr w:type="gramStart"/>
      <w:r w:rsidRPr="00ED41A6">
        <w:rPr>
          <w:rFonts w:ascii="Times New Roman" w:hAnsi="Times New Roman" w:cs="Times New Roman"/>
          <w:sz w:val="24"/>
          <w:szCs w:val="24"/>
        </w:rPr>
        <w:t>if</w:t>
      </w:r>
      <w:proofErr w:type="gramEnd"/>
      <w:r w:rsidRPr="00ED41A6">
        <w:rPr>
          <w:rFonts w:ascii="Times New Roman" w:hAnsi="Times New Roman" w:cs="Times New Roman"/>
          <w:sz w:val="24"/>
          <w:szCs w:val="24"/>
        </w:rPr>
        <w:t xml:space="preserve"> [ $n -le 0 ] ; then</w:t>
      </w:r>
    </w:p>
    <w:p w:rsidR="0032008D" w:rsidRPr="00ED41A6" w:rsidRDefault="0032008D" w:rsidP="0001254A">
      <w:pPr>
        <w:pStyle w:val="PreformattedText"/>
        <w:shd w:val="clear" w:color="auto" w:fill="D9D9D9" w:themeFill="background1" w:themeFillShade="D9"/>
        <w:jc w:val="both"/>
        <w:rPr>
          <w:rFonts w:ascii="Times New Roman" w:hAnsi="Times New Roman" w:cs="Times New Roman"/>
          <w:sz w:val="24"/>
          <w:szCs w:val="24"/>
        </w:rPr>
      </w:pPr>
      <w:proofErr w:type="gramStart"/>
      <w:r w:rsidRPr="00ED41A6">
        <w:rPr>
          <w:rFonts w:ascii="Times New Roman" w:hAnsi="Times New Roman" w:cs="Times New Roman"/>
          <w:sz w:val="24"/>
          <w:szCs w:val="24"/>
        </w:rPr>
        <w:t>echo</w:t>
      </w:r>
      <w:proofErr w:type="gramEnd"/>
      <w:r w:rsidRPr="00ED41A6">
        <w:rPr>
          <w:rFonts w:ascii="Times New Roman" w:hAnsi="Times New Roman" w:cs="Times New Roman"/>
          <w:sz w:val="24"/>
          <w:szCs w:val="24"/>
        </w:rPr>
        <w:t xml:space="preserve"> "invalid number"</w:t>
      </w:r>
    </w:p>
    <w:p w:rsidR="0032008D" w:rsidRPr="00ED41A6" w:rsidRDefault="0032008D" w:rsidP="0001254A">
      <w:pPr>
        <w:pStyle w:val="PreformattedText"/>
        <w:shd w:val="clear" w:color="auto" w:fill="D9D9D9" w:themeFill="background1" w:themeFillShade="D9"/>
        <w:jc w:val="both"/>
        <w:rPr>
          <w:rFonts w:ascii="Times New Roman" w:hAnsi="Times New Roman" w:cs="Times New Roman"/>
          <w:sz w:val="24"/>
          <w:szCs w:val="24"/>
        </w:rPr>
      </w:pPr>
      <w:proofErr w:type="gramStart"/>
      <w:r w:rsidRPr="00ED41A6">
        <w:rPr>
          <w:rFonts w:ascii="Times New Roman" w:hAnsi="Times New Roman" w:cs="Times New Roman"/>
          <w:sz w:val="24"/>
          <w:szCs w:val="24"/>
        </w:rPr>
        <w:t>exit</w:t>
      </w:r>
      <w:proofErr w:type="gramEnd"/>
    </w:p>
    <w:p w:rsidR="0032008D" w:rsidRPr="00ED41A6" w:rsidRDefault="0032008D" w:rsidP="0001254A">
      <w:pPr>
        <w:pStyle w:val="PreformattedText"/>
        <w:shd w:val="clear" w:color="auto" w:fill="D9D9D9" w:themeFill="background1" w:themeFillShade="D9"/>
        <w:jc w:val="both"/>
        <w:rPr>
          <w:rFonts w:ascii="Times New Roman" w:hAnsi="Times New Roman" w:cs="Times New Roman"/>
          <w:sz w:val="24"/>
          <w:szCs w:val="24"/>
        </w:rPr>
      </w:pPr>
      <w:proofErr w:type="spellStart"/>
      <w:proofErr w:type="gramStart"/>
      <w:r w:rsidRPr="00ED41A6">
        <w:rPr>
          <w:rFonts w:ascii="Times New Roman" w:hAnsi="Times New Roman" w:cs="Times New Roman"/>
          <w:sz w:val="24"/>
          <w:szCs w:val="24"/>
        </w:rPr>
        <w:lastRenderedPageBreak/>
        <w:t>fi</w:t>
      </w:r>
      <w:proofErr w:type="spellEnd"/>
      <w:proofErr w:type="gramEnd"/>
    </w:p>
    <w:p w:rsidR="0001254A" w:rsidRPr="0001254A" w:rsidRDefault="0001254A" w:rsidP="0032008D">
      <w:pPr>
        <w:pStyle w:val="PreformattedText"/>
        <w:jc w:val="both"/>
        <w:rPr>
          <w:rFonts w:ascii="Times New Roman" w:hAnsi="Times New Roman" w:cs="Times New Roman"/>
          <w:b/>
          <w:sz w:val="24"/>
          <w:szCs w:val="24"/>
        </w:rPr>
      </w:pPr>
    </w:p>
    <w:p w:rsidR="0032008D" w:rsidRPr="0001254A" w:rsidRDefault="0032008D" w:rsidP="0032008D">
      <w:pPr>
        <w:pStyle w:val="PreformattedText"/>
        <w:jc w:val="both"/>
        <w:rPr>
          <w:rFonts w:ascii="Times New Roman" w:hAnsi="Times New Roman" w:cs="Times New Roman"/>
          <w:b/>
          <w:sz w:val="24"/>
          <w:szCs w:val="24"/>
        </w:rPr>
      </w:pPr>
      <w:proofErr w:type="gramStart"/>
      <w:r w:rsidRPr="0001254A">
        <w:rPr>
          <w:rFonts w:ascii="Times New Roman" w:hAnsi="Times New Roman" w:cs="Times New Roman"/>
          <w:b/>
          <w:sz w:val="24"/>
          <w:szCs w:val="24"/>
        </w:rPr>
        <w:t>factorial</w:t>
      </w:r>
      <w:proofErr w:type="gramEnd"/>
      <w:r w:rsidRPr="0001254A">
        <w:rPr>
          <w:rFonts w:ascii="Times New Roman" w:hAnsi="Times New Roman" w:cs="Times New Roman"/>
          <w:b/>
          <w:sz w:val="24"/>
          <w:szCs w:val="24"/>
        </w:rPr>
        <w:t xml:space="preserve"> logic</w:t>
      </w:r>
    </w:p>
    <w:p w:rsidR="0001254A" w:rsidRDefault="0001254A" w:rsidP="0001254A">
      <w:pPr>
        <w:pStyle w:val="PreformattedText"/>
        <w:shd w:val="clear" w:color="auto" w:fill="D9D9D9" w:themeFill="background1" w:themeFillShade="D9"/>
        <w:jc w:val="both"/>
        <w:rPr>
          <w:rFonts w:ascii="Times New Roman" w:hAnsi="Times New Roman" w:cs="Times New Roman"/>
          <w:sz w:val="24"/>
          <w:szCs w:val="24"/>
        </w:rPr>
      </w:pPr>
    </w:p>
    <w:p w:rsidR="0032008D" w:rsidRPr="00ED41A6" w:rsidRDefault="0032008D" w:rsidP="0001254A">
      <w:pPr>
        <w:pStyle w:val="PreformattedText"/>
        <w:shd w:val="clear" w:color="auto" w:fill="D9D9D9" w:themeFill="background1" w:themeFillShade="D9"/>
        <w:jc w:val="both"/>
        <w:rPr>
          <w:rFonts w:ascii="Times New Roman" w:hAnsi="Times New Roman" w:cs="Times New Roman"/>
          <w:sz w:val="24"/>
          <w:szCs w:val="24"/>
        </w:rPr>
      </w:pPr>
      <w:proofErr w:type="gramStart"/>
      <w:r w:rsidRPr="00ED41A6">
        <w:rPr>
          <w:rFonts w:ascii="Times New Roman" w:hAnsi="Times New Roman" w:cs="Times New Roman"/>
          <w:sz w:val="24"/>
          <w:szCs w:val="24"/>
        </w:rPr>
        <w:t>if</w:t>
      </w:r>
      <w:proofErr w:type="gramEnd"/>
      <w:r w:rsidRPr="00ED41A6">
        <w:rPr>
          <w:rFonts w:ascii="Times New Roman" w:hAnsi="Times New Roman" w:cs="Times New Roman"/>
          <w:sz w:val="24"/>
          <w:szCs w:val="24"/>
        </w:rPr>
        <w:t xml:space="preserve"> [ $n -</w:t>
      </w:r>
      <w:proofErr w:type="spellStart"/>
      <w:r w:rsidRPr="00ED41A6">
        <w:rPr>
          <w:rFonts w:ascii="Times New Roman" w:hAnsi="Times New Roman" w:cs="Times New Roman"/>
          <w:sz w:val="24"/>
          <w:szCs w:val="24"/>
        </w:rPr>
        <w:t>gt</w:t>
      </w:r>
      <w:proofErr w:type="spellEnd"/>
      <w:r w:rsidRPr="00ED41A6">
        <w:rPr>
          <w:rFonts w:ascii="Times New Roman" w:hAnsi="Times New Roman" w:cs="Times New Roman"/>
          <w:sz w:val="24"/>
          <w:szCs w:val="24"/>
        </w:rPr>
        <w:t xml:space="preserve"> 0 ] ; then</w:t>
      </w:r>
    </w:p>
    <w:p w:rsidR="0032008D" w:rsidRPr="00ED41A6" w:rsidRDefault="0032008D" w:rsidP="0001254A">
      <w:pPr>
        <w:pStyle w:val="PreformattedText"/>
        <w:shd w:val="clear" w:color="auto" w:fill="D9D9D9" w:themeFill="background1" w:themeFillShade="D9"/>
        <w:jc w:val="both"/>
        <w:rPr>
          <w:rFonts w:ascii="Times New Roman" w:hAnsi="Times New Roman" w:cs="Times New Roman"/>
          <w:sz w:val="24"/>
          <w:szCs w:val="24"/>
        </w:rPr>
      </w:pPr>
      <w:proofErr w:type="gramStart"/>
      <w:r w:rsidRPr="00ED41A6">
        <w:rPr>
          <w:rFonts w:ascii="Times New Roman" w:hAnsi="Times New Roman" w:cs="Times New Roman"/>
          <w:sz w:val="24"/>
          <w:szCs w:val="24"/>
        </w:rPr>
        <w:t>for(</w:t>
      </w:r>
      <w:proofErr w:type="gramEnd"/>
      <w:r w:rsidRPr="00ED41A6">
        <w:rPr>
          <w:rFonts w:ascii="Times New Roman" w:hAnsi="Times New Roman" w:cs="Times New Roman"/>
          <w:sz w:val="24"/>
          <w:szCs w:val="24"/>
        </w:rPr>
        <w:t>(</w:t>
      </w:r>
      <w:proofErr w:type="spellStart"/>
      <w:r w:rsidRPr="00ED41A6">
        <w:rPr>
          <w:rFonts w:ascii="Times New Roman" w:hAnsi="Times New Roman" w:cs="Times New Roman"/>
          <w:sz w:val="24"/>
          <w:szCs w:val="24"/>
        </w:rPr>
        <w:t>i</w:t>
      </w:r>
      <w:proofErr w:type="spellEnd"/>
      <w:r w:rsidRPr="00ED41A6">
        <w:rPr>
          <w:rFonts w:ascii="Times New Roman" w:hAnsi="Times New Roman" w:cs="Times New Roman"/>
          <w:sz w:val="24"/>
          <w:szCs w:val="24"/>
        </w:rPr>
        <w:t>=$</w:t>
      </w:r>
      <w:proofErr w:type="spellStart"/>
      <w:r w:rsidRPr="00ED41A6">
        <w:rPr>
          <w:rFonts w:ascii="Times New Roman" w:hAnsi="Times New Roman" w:cs="Times New Roman"/>
          <w:sz w:val="24"/>
          <w:szCs w:val="24"/>
        </w:rPr>
        <w:t>n;i</w:t>
      </w:r>
      <w:proofErr w:type="spellEnd"/>
      <w:r w:rsidRPr="00ED41A6">
        <w:rPr>
          <w:rFonts w:ascii="Times New Roman" w:hAnsi="Times New Roman" w:cs="Times New Roman"/>
          <w:sz w:val="24"/>
          <w:szCs w:val="24"/>
        </w:rPr>
        <w:t>&gt;=1;i--))</w:t>
      </w:r>
    </w:p>
    <w:p w:rsidR="0032008D" w:rsidRPr="00ED41A6" w:rsidRDefault="0032008D" w:rsidP="0001254A">
      <w:pPr>
        <w:pStyle w:val="PreformattedText"/>
        <w:shd w:val="clear" w:color="auto" w:fill="D9D9D9" w:themeFill="background1" w:themeFillShade="D9"/>
        <w:jc w:val="both"/>
        <w:rPr>
          <w:rFonts w:ascii="Times New Roman" w:hAnsi="Times New Roman" w:cs="Times New Roman"/>
          <w:sz w:val="24"/>
          <w:szCs w:val="24"/>
        </w:rPr>
      </w:pPr>
      <w:proofErr w:type="gramStart"/>
      <w:r w:rsidRPr="00ED41A6">
        <w:rPr>
          <w:rFonts w:ascii="Times New Roman" w:hAnsi="Times New Roman" w:cs="Times New Roman"/>
          <w:sz w:val="24"/>
          <w:szCs w:val="24"/>
        </w:rPr>
        <w:t>do</w:t>
      </w:r>
      <w:proofErr w:type="gramEnd"/>
    </w:p>
    <w:p w:rsidR="0032008D" w:rsidRPr="00ED41A6" w:rsidRDefault="0032008D" w:rsidP="0001254A">
      <w:pPr>
        <w:pStyle w:val="PreformattedText"/>
        <w:shd w:val="clear" w:color="auto" w:fill="D9D9D9" w:themeFill="background1" w:themeFillShade="D9"/>
        <w:jc w:val="both"/>
        <w:rPr>
          <w:rFonts w:ascii="Times New Roman" w:hAnsi="Times New Roman" w:cs="Times New Roman"/>
          <w:sz w:val="24"/>
          <w:szCs w:val="24"/>
        </w:rPr>
      </w:pPr>
      <w:proofErr w:type="gramStart"/>
      <w:r w:rsidRPr="00ED41A6">
        <w:rPr>
          <w:rFonts w:ascii="Times New Roman" w:hAnsi="Times New Roman" w:cs="Times New Roman"/>
          <w:sz w:val="24"/>
          <w:szCs w:val="24"/>
        </w:rPr>
        <w:t>fact</w:t>
      </w:r>
      <w:proofErr w:type="gramEnd"/>
      <w:r w:rsidRPr="00ED41A6">
        <w:rPr>
          <w:rFonts w:ascii="Times New Roman" w:hAnsi="Times New Roman" w:cs="Times New Roman"/>
          <w:sz w:val="24"/>
          <w:szCs w:val="24"/>
        </w:rPr>
        <w:t>=`</w:t>
      </w:r>
      <w:proofErr w:type="spellStart"/>
      <w:r w:rsidRPr="00ED41A6">
        <w:rPr>
          <w:rFonts w:ascii="Times New Roman" w:hAnsi="Times New Roman" w:cs="Times New Roman"/>
          <w:sz w:val="24"/>
          <w:szCs w:val="24"/>
        </w:rPr>
        <w:t>expr</w:t>
      </w:r>
      <w:proofErr w:type="spellEnd"/>
      <w:r w:rsidRPr="00ED41A6">
        <w:rPr>
          <w:rFonts w:ascii="Times New Roman" w:hAnsi="Times New Roman" w:cs="Times New Roman"/>
          <w:sz w:val="24"/>
          <w:szCs w:val="24"/>
        </w:rPr>
        <w:t xml:space="preserve"> $fact \* $</w:t>
      </w:r>
      <w:proofErr w:type="spellStart"/>
      <w:r w:rsidRPr="00ED41A6">
        <w:rPr>
          <w:rFonts w:ascii="Times New Roman" w:hAnsi="Times New Roman" w:cs="Times New Roman"/>
          <w:sz w:val="24"/>
          <w:szCs w:val="24"/>
        </w:rPr>
        <w:t>i</w:t>
      </w:r>
      <w:proofErr w:type="spellEnd"/>
      <w:r w:rsidRPr="00ED41A6">
        <w:rPr>
          <w:rFonts w:ascii="Times New Roman" w:hAnsi="Times New Roman" w:cs="Times New Roman"/>
          <w:sz w:val="24"/>
          <w:szCs w:val="24"/>
        </w:rPr>
        <w:t>`</w:t>
      </w:r>
    </w:p>
    <w:p w:rsidR="0032008D" w:rsidRPr="00ED41A6" w:rsidRDefault="0032008D" w:rsidP="0001254A">
      <w:pPr>
        <w:pStyle w:val="PreformattedText"/>
        <w:shd w:val="clear" w:color="auto" w:fill="D9D9D9" w:themeFill="background1" w:themeFillShade="D9"/>
        <w:jc w:val="both"/>
        <w:rPr>
          <w:rFonts w:ascii="Times New Roman" w:hAnsi="Times New Roman" w:cs="Times New Roman"/>
          <w:sz w:val="24"/>
          <w:szCs w:val="24"/>
        </w:rPr>
      </w:pPr>
      <w:proofErr w:type="gramStart"/>
      <w:r w:rsidRPr="00ED41A6">
        <w:rPr>
          <w:rFonts w:ascii="Times New Roman" w:hAnsi="Times New Roman" w:cs="Times New Roman"/>
          <w:sz w:val="24"/>
          <w:szCs w:val="24"/>
        </w:rPr>
        <w:t>done</w:t>
      </w:r>
      <w:proofErr w:type="gramEnd"/>
    </w:p>
    <w:p w:rsidR="0032008D" w:rsidRPr="00ED41A6" w:rsidRDefault="0032008D" w:rsidP="0001254A">
      <w:pPr>
        <w:pStyle w:val="PreformattedText"/>
        <w:shd w:val="clear" w:color="auto" w:fill="D9D9D9" w:themeFill="background1" w:themeFillShade="D9"/>
        <w:jc w:val="both"/>
        <w:rPr>
          <w:rFonts w:ascii="Times New Roman" w:hAnsi="Times New Roman" w:cs="Times New Roman"/>
          <w:sz w:val="24"/>
          <w:szCs w:val="24"/>
        </w:rPr>
      </w:pPr>
      <w:proofErr w:type="spellStart"/>
      <w:proofErr w:type="gramStart"/>
      <w:r w:rsidRPr="00ED41A6">
        <w:rPr>
          <w:rFonts w:ascii="Times New Roman" w:hAnsi="Times New Roman" w:cs="Times New Roman"/>
          <w:sz w:val="24"/>
          <w:szCs w:val="24"/>
        </w:rPr>
        <w:t>fi</w:t>
      </w:r>
      <w:proofErr w:type="spellEnd"/>
      <w:proofErr w:type="gramEnd"/>
    </w:p>
    <w:p w:rsidR="0032008D" w:rsidRPr="00ED41A6" w:rsidRDefault="0032008D" w:rsidP="0001254A">
      <w:pPr>
        <w:pStyle w:val="PreformattedText"/>
        <w:shd w:val="clear" w:color="auto" w:fill="D9D9D9" w:themeFill="background1" w:themeFillShade="D9"/>
        <w:jc w:val="both"/>
        <w:rPr>
          <w:rFonts w:ascii="Times New Roman" w:hAnsi="Times New Roman" w:cs="Times New Roman"/>
          <w:sz w:val="24"/>
          <w:szCs w:val="24"/>
        </w:rPr>
      </w:pPr>
      <w:proofErr w:type="gramStart"/>
      <w:r w:rsidRPr="00ED41A6">
        <w:rPr>
          <w:rFonts w:ascii="Times New Roman" w:hAnsi="Times New Roman" w:cs="Times New Roman"/>
          <w:sz w:val="24"/>
          <w:szCs w:val="24"/>
        </w:rPr>
        <w:t>echo</w:t>
      </w:r>
      <w:proofErr w:type="gramEnd"/>
      <w:r w:rsidRPr="00ED41A6">
        <w:rPr>
          <w:rFonts w:ascii="Times New Roman" w:hAnsi="Times New Roman" w:cs="Times New Roman"/>
          <w:sz w:val="24"/>
          <w:szCs w:val="24"/>
        </w:rPr>
        <w:t xml:space="preserve"> "The factorial of $n is $fact"</w:t>
      </w:r>
    </w:p>
    <w:p w:rsidR="00974BE0" w:rsidRPr="00ED41A6" w:rsidRDefault="00974BE0" w:rsidP="008036C0">
      <w:pPr>
        <w:jc w:val="both"/>
        <w:rPr>
          <w:rFonts w:ascii="Times New Roman" w:eastAsia="Times New Roman" w:hAnsi="Times New Roman" w:cs="Times New Roman"/>
          <w:b/>
          <w:sz w:val="24"/>
          <w:szCs w:val="24"/>
        </w:rPr>
      </w:pPr>
    </w:p>
    <w:p w:rsidR="00974BE0" w:rsidRPr="0001254A" w:rsidRDefault="00974BE0" w:rsidP="00974BE0">
      <w:pPr>
        <w:jc w:val="both"/>
        <w:rPr>
          <w:rFonts w:ascii="Times New Roman" w:eastAsia="Times New Roman" w:hAnsi="Times New Roman" w:cs="Times New Roman"/>
          <w:b/>
          <w:sz w:val="28"/>
          <w:szCs w:val="28"/>
          <w:u w:val="single"/>
        </w:rPr>
      </w:pPr>
      <w:r w:rsidRPr="0001254A">
        <w:rPr>
          <w:rFonts w:ascii="Times New Roman" w:eastAsia="Times New Roman" w:hAnsi="Times New Roman" w:cs="Times New Roman"/>
          <w:b/>
          <w:sz w:val="28"/>
          <w:szCs w:val="28"/>
          <w:u w:val="single"/>
        </w:rPr>
        <w:t>The case...</w:t>
      </w:r>
      <w:proofErr w:type="spellStart"/>
      <w:r w:rsidRPr="0001254A">
        <w:rPr>
          <w:rFonts w:ascii="Times New Roman" w:eastAsia="Times New Roman" w:hAnsi="Times New Roman" w:cs="Times New Roman"/>
          <w:b/>
          <w:sz w:val="28"/>
          <w:szCs w:val="28"/>
          <w:u w:val="single"/>
        </w:rPr>
        <w:t>esac</w:t>
      </w:r>
      <w:proofErr w:type="spellEnd"/>
      <w:r w:rsidRPr="0001254A">
        <w:rPr>
          <w:rFonts w:ascii="Times New Roman" w:eastAsia="Times New Roman" w:hAnsi="Times New Roman" w:cs="Times New Roman"/>
          <w:b/>
          <w:sz w:val="28"/>
          <w:szCs w:val="28"/>
          <w:u w:val="single"/>
        </w:rPr>
        <w:t xml:space="preserve"> Statement</w:t>
      </w:r>
    </w:p>
    <w:p w:rsidR="00974BE0" w:rsidRPr="0001254A" w:rsidRDefault="00974BE0" w:rsidP="00974BE0">
      <w:pPr>
        <w:jc w:val="both"/>
        <w:rPr>
          <w:rFonts w:ascii="Times New Roman" w:eastAsia="Times New Roman" w:hAnsi="Times New Roman" w:cs="Times New Roman"/>
          <w:sz w:val="24"/>
          <w:szCs w:val="24"/>
        </w:rPr>
      </w:pPr>
      <w:r w:rsidRPr="0001254A">
        <w:rPr>
          <w:rFonts w:ascii="Times New Roman" w:eastAsia="Times New Roman" w:hAnsi="Times New Roman" w:cs="Times New Roman"/>
          <w:sz w:val="24"/>
          <w:szCs w:val="24"/>
        </w:rPr>
        <w:t>You can use multiple </w:t>
      </w:r>
      <w:r w:rsidRPr="0001254A">
        <w:rPr>
          <w:rFonts w:ascii="Times New Roman" w:eastAsia="Times New Roman" w:hAnsi="Times New Roman" w:cs="Times New Roman"/>
          <w:bCs/>
          <w:sz w:val="24"/>
          <w:szCs w:val="24"/>
        </w:rPr>
        <w:t>if...</w:t>
      </w:r>
      <w:proofErr w:type="spellStart"/>
      <w:r w:rsidRPr="0001254A">
        <w:rPr>
          <w:rFonts w:ascii="Times New Roman" w:eastAsia="Times New Roman" w:hAnsi="Times New Roman" w:cs="Times New Roman"/>
          <w:bCs/>
          <w:sz w:val="24"/>
          <w:szCs w:val="24"/>
        </w:rPr>
        <w:t>elif</w:t>
      </w:r>
      <w:proofErr w:type="spellEnd"/>
      <w:r w:rsidRPr="0001254A">
        <w:rPr>
          <w:rFonts w:ascii="Times New Roman" w:eastAsia="Times New Roman" w:hAnsi="Times New Roman" w:cs="Times New Roman"/>
          <w:sz w:val="24"/>
          <w:szCs w:val="24"/>
        </w:rPr>
        <w:t xml:space="preserve"> statements to perform a </w:t>
      </w:r>
      <w:proofErr w:type="spellStart"/>
      <w:r w:rsidRPr="0001254A">
        <w:rPr>
          <w:rFonts w:ascii="Times New Roman" w:eastAsia="Times New Roman" w:hAnsi="Times New Roman" w:cs="Times New Roman"/>
          <w:sz w:val="24"/>
          <w:szCs w:val="24"/>
        </w:rPr>
        <w:t>multiway</w:t>
      </w:r>
      <w:proofErr w:type="spellEnd"/>
      <w:r w:rsidRPr="0001254A">
        <w:rPr>
          <w:rFonts w:ascii="Times New Roman" w:eastAsia="Times New Roman" w:hAnsi="Times New Roman" w:cs="Times New Roman"/>
          <w:sz w:val="24"/>
          <w:szCs w:val="24"/>
        </w:rPr>
        <w:t xml:space="preserve"> branch. However, this is not always the best solution, especially when all of the branches depend on the value of a single variable.</w:t>
      </w:r>
    </w:p>
    <w:p w:rsidR="00974BE0" w:rsidRPr="0001254A" w:rsidRDefault="00974BE0" w:rsidP="00974BE0">
      <w:pPr>
        <w:jc w:val="both"/>
        <w:rPr>
          <w:rFonts w:ascii="Times New Roman" w:eastAsia="Times New Roman" w:hAnsi="Times New Roman" w:cs="Times New Roman"/>
          <w:sz w:val="24"/>
          <w:szCs w:val="24"/>
        </w:rPr>
      </w:pPr>
      <w:r w:rsidRPr="0001254A">
        <w:rPr>
          <w:rFonts w:ascii="Times New Roman" w:eastAsia="Times New Roman" w:hAnsi="Times New Roman" w:cs="Times New Roman"/>
          <w:sz w:val="24"/>
          <w:szCs w:val="24"/>
        </w:rPr>
        <w:t>Unix Shell supports </w:t>
      </w:r>
      <w:r w:rsidRPr="0001254A">
        <w:rPr>
          <w:rFonts w:ascii="Times New Roman" w:eastAsia="Times New Roman" w:hAnsi="Times New Roman" w:cs="Times New Roman"/>
          <w:bCs/>
          <w:sz w:val="24"/>
          <w:szCs w:val="24"/>
        </w:rPr>
        <w:t>case...</w:t>
      </w:r>
      <w:proofErr w:type="spellStart"/>
      <w:r w:rsidRPr="0001254A">
        <w:rPr>
          <w:rFonts w:ascii="Times New Roman" w:eastAsia="Times New Roman" w:hAnsi="Times New Roman" w:cs="Times New Roman"/>
          <w:bCs/>
          <w:sz w:val="24"/>
          <w:szCs w:val="24"/>
        </w:rPr>
        <w:t>esac</w:t>
      </w:r>
      <w:proofErr w:type="spellEnd"/>
      <w:r w:rsidRPr="0001254A">
        <w:rPr>
          <w:rFonts w:ascii="Times New Roman" w:eastAsia="Times New Roman" w:hAnsi="Times New Roman" w:cs="Times New Roman"/>
          <w:sz w:val="24"/>
          <w:szCs w:val="24"/>
        </w:rPr>
        <w:t> statement which handles exactly this situation, and it does so more efficiently than repeated </w:t>
      </w:r>
      <w:r w:rsidRPr="0001254A">
        <w:rPr>
          <w:rFonts w:ascii="Times New Roman" w:eastAsia="Times New Roman" w:hAnsi="Times New Roman" w:cs="Times New Roman"/>
          <w:bCs/>
          <w:sz w:val="24"/>
          <w:szCs w:val="24"/>
        </w:rPr>
        <w:t>if...</w:t>
      </w:r>
      <w:proofErr w:type="spellStart"/>
      <w:r w:rsidRPr="0001254A">
        <w:rPr>
          <w:rFonts w:ascii="Times New Roman" w:eastAsia="Times New Roman" w:hAnsi="Times New Roman" w:cs="Times New Roman"/>
          <w:bCs/>
          <w:sz w:val="24"/>
          <w:szCs w:val="24"/>
        </w:rPr>
        <w:t>elif</w:t>
      </w:r>
      <w:proofErr w:type="spellEnd"/>
      <w:r w:rsidRPr="0001254A">
        <w:rPr>
          <w:rFonts w:ascii="Times New Roman" w:eastAsia="Times New Roman" w:hAnsi="Times New Roman" w:cs="Times New Roman"/>
          <w:sz w:val="24"/>
          <w:szCs w:val="24"/>
        </w:rPr>
        <w:t> statements.</w:t>
      </w:r>
    </w:p>
    <w:p w:rsidR="00974BE0" w:rsidRPr="0001254A" w:rsidRDefault="00974BE0" w:rsidP="00974BE0">
      <w:pPr>
        <w:jc w:val="both"/>
        <w:rPr>
          <w:rFonts w:ascii="Times New Roman" w:eastAsia="Times New Roman" w:hAnsi="Times New Roman" w:cs="Times New Roman"/>
          <w:sz w:val="24"/>
          <w:szCs w:val="24"/>
        </w:rPr>
      </w:pPr>
      <w:r w:rsidRPr="0001254A">
        <w:rPr>
          <w:rFonts w:ascii="Times New Roman" w:eastAsia="Times New Roman" w:hAnsi="Times New Roman" w:cs="Times New Roman"/>
          <w:sz w:val="24"/>
          <w:szCs w:val="24"/>
        </w:rPr>
        <w:t>There is only one form of </w:t>
      </w:r>
      <w:r w:rsidRPr="0001254A">
        <w:rPr>
          <w:rFonts w:ascii="Times New Roman" w:eastAsia="Times New Roman" w:hAnsi="Times New Roman" w:cs="Times New Roman"/>
          <w:bCs/>
          <w:sz w:val="24"/>
          <w:szCs w:val="24"/>
        </w:rPr>
        <w:t>case...</w:t>
      </w:r>
      <w:proofErr w:type="spellStart"/>
      <w:r w:rsidRPr="0001254A">
        <w:rPr>
          <w:rFonts w:ascii="Times New Roman" w:eastAsia="Times New Roman" w:hAnsi="Times New Roman" w:cs="Times New Roman"/>
          <w:bCs/>
          <w:sz w:val="24"/>
          <w:szCs w:val="24"/>
        </w:rPr>
        <w:t>esac</w:t>
      </w:r>
      <w:proofErr w:type="spellEnd"/>
      <w:r w:rsidRPr="0001254A">
        <w:rPr>
          <w:rFonts w:ascii="Times New Roman" w:eastAsia="Times New Roman" w:hAnsi="Times New Roman" w:cs="Times New Roman"/>
          <w:sz w:val="24"/>
          <w:szCs w:val="24"/>
        </w:rPr>
        <w:t> statement which has been described in detail here −</w:t>
      </w:r>
    </w:p>
    <w:p w:rsidR="00974BE0" w:rsidRPr="0001254A" w:rsidRDefault="00974BE0" w:rsidP="00974BE0">
      <w:pPr>
        <w:numPr>
          <w:ilvl w:val="0"/>
          <w:numId w:val="13"/>
        </w:numPr>
        <w:jc w:val="both"/>
        <w:rPr>
          <w:rFonts w:ascii="Times New Roman" w:eastAsia="Times New Roman" w:hAnsi="Times New Roman" w:cs="Times New Roman"/>
          <w:sz w:val="24"/>
          <w:szCs w:val="24"/>
        </w:rPr>
      </w:pPr>
      <w:r w:rsidRPr="0001254A">
        <w:rPr>
          <w:rFonts w:ascii="Times New Roman" w:eastAsia="Times New Roman" w:hAnsi="Times New Roman" w:cs="Times New Roman"/>
          <w:sz w:val="24"/>
          <w:szCs w:val="24"/>
        </w:rPr>
        <w:t>case...</w:t>
      </w:r>
      <w:proofErr w:type="spellStart"/>
      <w:r w:rsidRPr="0001254A">
        <w:rPr>
          <w:rFonts w:ascii="Times New Roman" w:eastAsia="Times New Roman" w:hAnsi="Times New Roman" w:cs="Times New Roman"/>
          <w:sz w:val="24"/>
          <w:szCs w:val="24"/>
        </w:rPr>
        <w:t>esac</w:t>
      </w:r>
      <w:proofErr w:type="spellEnd"/>
      <w:r w:rsidRPr="0001254A">
        <w:rPr>
          <w:rFonts w:ascii="Times New Roman" w:eastAsia="Times New Roman" w:hAnsi="Times New Roman" w:cs="Times New Roman"/>
          <w:sz w:val="24"/>
          <w:szCs w:val="24"/>
        </w:rPr>
        <w:t xml:space="preserve"> statement</w:t>
      </w:r>
    </w:p>
    <w:p w:rsidR="00974BE0" w:rsidRPr="0001254A" w:rsidRDefault="00974BE0" w:rsidP="00974BE0">
      <w:pPr>
        <w:jc w:val="both"/>
        <w:rPr>
          <w:rFonts w:ascii="Times New Roman" w:eastAsia="Times New Roman" w:hAnsi="Times New Roman" w:cs="Times New Roman"/>
          <w:sz w:val="24"/>
          <w:szCs w:val="24"/>
        </w:rPr>
      </w:pPr>
      <w:r w:rsidRPr="0001254A">
        <w:rPr>
          <w:rFonts w:ascii="Times New Roman" w:eastAsia="Times New Roman" w:hAnsi="Times New Roman" w:cs="Times New Roman"/>
          <w:sz w:val="24"/>
          <w:szCs w:val="24"/>
        </w:rPr>
        <w:t>The </w:t>
      </w:r>
      <w:r w:rsidRPr="0001254A">
        <w:rPr>
          <w:rFonts w:ascii="Times New Roman" w:eastAsia="Times New Roman" w:hAnsi="Times New Roman" w:cs="Times New Roman"/>
          <w:bCs/>
          <w:sz w:val="24"/>
          <w:szCs w:val="24"/>
        </w:rPr>
        <w:t>case...</w:t>
      </w:r>
      <w:proofErr w:type="spellStart"/>
      <w:r w:rsidRPr="0001254A">
        <w:rPr>
          <w:rFonts w:ascii="Times New Roman" w:eastAsia="Times New Roman" w:hAnsi="Times New Roman" w:cs="Times New Roman"/>
          <w:bCs/>
          <w:sz w:val="24"/>
          <w:szCs w:val="24"/>
        </w:rPr>
        <w:t>esac</w:t>
      </w:r>
      <w:proofErr w:type="spellEnd"/>
      <w:r w:rsidRPr="0001254A">
        <w:rPr>
          <w:rFonts w:ascii="Times New Roman" w:eastAsia="Times New Roman" w:hAnsi="Times New Roman" w:cs="Times New Roman"/>
          <w:sz w:val="24"/>
          <w:szCs w:val="24"/>
        </w:rPr>
        <w:t xml:space="preserve"> statement in the </w:t>
      </w:r>
      <w:proofErr w:type="gramStart"/>
      <w:r w:rsidRPr="0001254A">
        <w:rPr>
          <w:rFonts w:ascii="Times New Roman" w:eastAsia="Times New Roman" w:hAnsi="Times New Roman" w:cs="Times New Roman"/>
          <w:sz w:val="24"/>
          <w:szCs w:val="24"/>
        </w:rPr>
        <w:t>Unix</w:t>
      </w:r>
      <w:proofErr w:type="gramEnd"/>
      <w:r w:rsidRPr="0001254A">
        <w:rPr>
          <w:rFonts w:ascii="Times New Roman" w:eastAsia="Times New Roman" w:hAnsi="Times New Roman" w:cs="Times New Roman"/>
          <w:sz w:val="24"/>
          <w:szCs w:val="24"/>
        </w:rPr>
        <w:t xml:space="preserve"> shell is very similar to the </w:t>
      </w:r>
      <w:r w:rsidRPr="0001254A">
        <w:rPr>
          <w:rFonts w:ascii="Times New Roman" w:eastAsia="Times New Roman" w:hAnsi="Times New Roman" w:cs="Times New Roman"/>
          <w:bCs/>
          <w:sz w:val="24"/>
          <w:szCs w:val="24"/>
        </w:rPr>
        <w:t>switch...case</w:t>
      </w:r>
      <w:r w:rsidRPr="0001254A">
        <w:rPr>
          <w:rFonts w:ascii="Times New Roman" w:eastAsia="Times New Roman" w:hAnsi="Times New Roman" w:cs="Times New Roman"/>
          <w:sz w:val="24"/>
          <w:szCs w:val="24"/>
        </w:rPr>
        <w:t> statement we have in other programming languages</w:t>
      </w:r>
    </w:p>
    <w:p w:rsidR="00974BE0" w:rsidRPr="00ED41A6" w:rsidRDefault="00974BE0" w:rsidP="00974BE0">
      <w:pPr>
        <w:pStyle w:val="Heading2"/>
        <w:rPr>
          <w:rFonts w:ascii="Times New Roman" w:hAnsi="Times New Roman" w:cs="Times New Roman"/>
          <w:sz w:val="29"/>
          <w:szCs w:val="29"/>
        </w:rPr>
      </w:pPr>
      <w:r w:rsidRPr="00ED41A6">
        <w:rPr>
          <w:rFonts w:ascii="Times New Roman" w:hAnsi="Times New Roman" w:cs="Times New Roman"/>
          <w:b/>
          <w:bCs/>
          <w:sz w:val="29"/>
          <w:szCs w:val="29"/>
        </w:rPr>
        <w:t>Syntax</w:t>
      </w:r>
    </w:p>
    <w:p w:rsidR="00974BE0" w:rsidRPr="00ED41A6" w:rsidRDefault="00974BE0" w:rsidP="00974BE0">
      <w:pPr>
        <w:pStyle w:val="NormalWeb"/>
        <w:spacing w:before="120" w:beforeAutospacing="0" w:after="144" w:afterAutospacing="0"/>
        <w:ind w:left="48" w:right="48"/>
        <w:jc w:val="both"/>
        <w:rPr>
          <w:color w:val="000000"/>
        </w:rPr>
      </w:pPr>
      <w:r w:rsidRPr="00ED41A6">
        <w:rPr>
          <w:color w:val="000000"/>
        </w:rPr>
        <w:t>The basic syntax of the </w:t>
      </w:r>
      <w:r w:rsidRPr="00ED41A6">
        <w:rPr>
          <w:b/>
          <w:bCs/>
          <w:color w:val="000000"/>
        </w:rPr>
        <w:t>case...</w:t>
      </w:r>
      <w:proofErr w:type="spellStart"/>
      <w:r w:rsidRPr="00ED41A6">
        <w:rPr>
          <w:b/>
          <w:bCs/>
          <w:color w:val="000000"/>
        </w:rPr>
        <w:t>esac</w:t>
      </w:r>
      <w:proofErr w:type="spellEnd"/>
      <w:r w:rsidRPr="00ED41A6">
        <w:rPr>
          <w:color w:val="000000"/>
        </w:rPr>
        <w:t> statement is to give an expression to evaluate and to execute several different statements based on the value of the expression.</w:t>
      </w:r>
    </w:p>
    <w:p w:rsidR="00974BE0" w:rsidRPr="00ED41A6" w:rsidRDefault="00974BE0" w:rsidP="00974BE0">
      <w:pPr>
        <w:pStyle w:val="NormalWeb"/>
        <w:spacing w:before="120" w:beforeAutospacing="0" w:after="144" w:afterAutospacing="0"/>
        <w:ind w:left="48" w:right="48"/>
        <w:jc w:val="both"/>
        <w:rPr>
          <w:color w:val="000000"/>
        </w:rPr>
      </w:pPr>
      <w:r w:rsidRPr="00ED41A6">
        <w:rPr>
          <w:color w:val="000000"/>
        </w:rPr>
        <w:t>The interpreter checks each case against the value of the expression until a match is found. If nothing matches, a default condition will be used.</w:t>
      </w:r>
    </w:p>
    <w:p w:rsidR="00974BE0" w:rsidRPr="00ED41A6" w:rsidRDefault="00974BE0" w:rsidP="0001254A">
      <w:pPr>
        <w:pStyle w:val="HTMLPreformatted"/>
        <w:shd w:val="clear" w:color="auto" w:fill="D9D9D9" w:themeFill="background1" w:themeFillShade="D9"/>
        <w:rPr>
          <w:rFonts w:ascii="Times New Roman" w:hAnsi="Times New Roman" w:cs="Times New Roman"/>
          <w:sz w:val="23"/>
          <w:szCs w:val="23"/>
        </w:rPr>
      </w:pPr>
      <w:proofErr w:type="gramStart"/>
      <w:r w:rsidRPr="00ED41A6">
        <w:rPr>
          <w:rFonts w:ascii="Times New Roman" w:hAnsi="Times New Roman" w:cs="Times New Roman"/>
          <w:b/>
          <w:sz w:val="23"/>
          <w:szCs w:val="23"/>
        </w:rPr>
        <w:t>case</w:t>
      </w:r>
      <w:proofErr w:type="gramEnd"/>
      <w:r w:rsidRPr="00ED41A6">
        <w:rPr>
          <w:rFonts w:ascii="Times New Roman" w:hAnsi="Times New Roman" w:cs="Times New Roman"/>
          <w:sz w:val="23"/>
          <w:szCs w:val="23"/>
        </w:rPr>
        <w:t xml:space="preserve"> word </w:t>
      </w:r>
      <w:r w:rsidRPr="00ED41A6">
        <w:rPr>
          <w:rFonts w:ascii="Times New Roman" w:hAnsi="Times New Roman" w:cs="Times New Roman"/>
          <w:b/>
          <w:sz w:val="23"/>
          <w:szCs w:val="23"/>
        </w:rPr>
        <w:t>in</w:t>
      </w:r>
    </w:p>
    <w:p w:rsidR="00974BE0" w:rsidRPr="00ED41A6" w:rsidRDefault="00974BE0" w:rsidP="0001254A">
      <w:pPr>
        <w:pStyle w:val="HTMLPreformatted"/>
        <w:shd w:val="clear" w:color="auto" w:fill="D9D9D9" w:themeFill="background1" w:themeFillShade="D9"/>
        <w:rPr>
          <w:rFonts w:ascii="Times New Roman" w:hAnsi="Times New Roman" w:cs="Times New Roman"/>
          <w:sz w:val="23"/>
          <w:szCs w:val="23"/>
        </w:rPr>
      </w:pPr>
      <w:r w:rsidRPr="00ED41A6">
        <w:rPr>
          <w:rFonts w:ascii="Times New Roman" w:hAnsi="Times New Roman" w:cs="Times New Roman"/>
          <w:sz w:val="23"/>
          <w:szCs w:val="23"/>
        </w:rPr>
        <w:t xml:space="preserve">   pattern1)</w:t>
      </w:r>
    </w:p>
    <w:p w:rsidR="00974BE0" w:rsidRPr="00ED41A6" w:rsidRDefault="00974BE0" w:rsidP="0001254A">
      <w:pPr>
        <w:pStyle w:val="HTMLPreformatted"/>
        <w:shd w:val="clear" w:color="auto" w:fill="D9D9D9" w:themeFill="background1" w:themeFillShade="D9"/>
        <w:rPr>
          <w:rFonts w:ascii="Times New Roman" w:hAnsi="Times New Roman" w:cs="Times New Roman"/>
          <w:sz w:val="23"/>
          <w:szCs w:val="23"/>
        </w:rPr>
      </w:pPr>
      <w:r w:rsidRPr="00ED41A6">
        <w:rPr>
          <w:rFonts w:ascii="Times New Roman" w:hAnsi="Times New Roman" w:cs="Times New Roman"/>
          <w:sz w:val="23"/>
          <w:szCs w:val="23"/>
        </w:rPr>
        <w:t xml:space="preserve">      Statement(s) to be executed if pattern1 matches</w:t>
      </w:r>
    </w:p>
    <w:p w:rsidR="00974BE0" w:rsidRPr="00ED41A6" w:rsidRDefault="00974BE0" w:rsidP="0001254A">
      <w:pPr>
        <w:pStyle w:val="HTMLPreformatted"/>
        <w:shd w:val="clear" w:color="auto" w:fill="D9D9D9" w:themeFill="background1" w:themeFillShade="D9"/>
        <w:rPr>
          <w:rFonts w:ascii="Times New Roman" w:hAnsi="Times New Roman" w:cs="Times New Roman"/>
          <w:sz w:val="23"/>
          <w:szCs w:val="23"/>
        </w:rPr>
      </w:pPr>
      <w:r w:rsidRPr="00ED41A6">
        <w:rPr>
          <w:rFonts w:ascii="Times New Roman" w:hAnsi="Times New Roman" w:cs="Times New Roman"/>
          <w:sz w:val="23"/>
          <w:szCs w:val="23"/>
        </w:rPr>
        <w:t xml:space="preserve">      ;;</w:t>
      </w:r>
    </w:p>
    <w:p w:rsidR="00974BE0" w:rsidRPr="00ED41A6" w:rsidRDefault="00974BE0" w:rsidP="0001254A">
      <w:pPr>
        <w:pStyle w:val="HTMLPreformatted"/>
        <w:shd w:val="clear" w:color="auto" w:fill="D9D9D9" w:themeFill="background1" w:themeFillShade="D9"/>
        <w:rPr>
          <w:rFonts w:ascii="Times New Roman" w:hAnsi="Times New Roman" w:cs="Times New Roman"/>
          <w:sz w:val="23"/>
          <w:szCs w:val="23"/>
        </w:rPr>
      </w:pPr>
      <w:r w:rsidRPr="00ED41A6">
        <w:rPr>
          <w:rFonts w:ascii="Times New Roman" w:hAnsi="Times New Roman" w:cs="Times New Roman"/>
          <w:sz w:val="23"/>
          <w:szCs w:val="23"/>
        </w:rPr>
        <w:t xml:space="preserve">   pattern2)</w:t>
      </w:r>
    </w:p>
    <w:p w:rsidR="00974BE0" w:rsidRPr="00ED41A6" w:rsidRDefault="00974BE0" w:rsidP="0001254A">
      <w:pPr>
        <w:pStyle w:val="HTMLPreformatted"/>
        <w:shd w:val="clear" w:color="auto" w:fill="D9D9D9" w:themeFill="background1" w:themeFillShade="D9"/>
        <w:rPr>
          <w:rFonts w:ascii="Times New Roman" w:hAnsi="Times New Roman" w:cs="Times New Roman"/>
          <w:sz w:val="23"/>
          <w:szCs w:val="23"/>
        </w:rPr>
      </w:pPr>
      <w:r w:rsidRPr="00ED41A6">
        <w:rPr>
          <w:rFonts w:ascii="Times New Roman" w:hAnsi="Times New Roman" w:cs="Times New Roman"/>
          <w:sz w:val="23"/>
          <w:szCs w:val="23"/>
        </w:rPr>
        <w:t xml:space="preserve">      Statement(s) to be executed if pattern2 matches</w:t>
      </w:r>
    </w:p>
    <w:p w:rsidR="00974BE0" w:rsidRPr="00ED41A6" w:rsidRDefault="00974BE0" w:rsidP="0001254A">
      <w:pPr>
        <w:pStyle w:val="HTMLPreformatted"/>
        <w:shd w:val="clear" w:color="auto" w:fill="D9D9D9" w:themeFill="background1" w:themeFillShade="D9"/>
        <w:rPr>
          <w:rFonts w:ascii="Times New Roman" w:hAnsi="Times New Roman" w:cs="Times New Roman"/>
          <w:sz w:val="23"/>
          <w:szCs w:val="23"/>
        </w:rPr>
      </w:pPr>
      <w:r w:rsidRPr="00ED41A6">
        <w:rPr>
          <w:rFonts w:ascii="Times New Roman" w:hAnsi="Times New Roman" w:cs="Times New Roman"/>
          <w:sz w:val="23"/>
          <w:szCs w:val="23"/>
        </w:rPr>
        <w:t xml:space="preserve">      ;;</w:t>
      </w:r>
    </w:p>
    <w:p w:rsidR="00974BE0" w:rsidRPr="00ED41A6" w:rsidRDefault="00974BE0" w:rsidP="0001254A">
      <w:pPr>
        <w:pStyle w:val="HTMLPreformatted"/>
        <w:shd w:val="clear" w:color="auto" w:fill="D9D9D9" w:themeFill="background1" w:themeFillShade="D9"/>
        <w:rPr>
          <w:rFonts w:ascii="Times New Roman" w:hAnsi="Times New Roman" w:cs="Times New Roman"/>
          <w:sz w:val="23"/>
          <w:szCs w:val="23"/>
        </w:rPr>
      </w:pPr>
      <w:r w:rsidRPr="00ED41A6">
        <w:rPr>
          <w:rFonts w:ascii="Times New Roman" w:hAnsi="Times New Roman" w:cs="Times New Roman"/>
          <w:sz w:val="23"/>
          <w:szCs w:val="23"/>
        </w:rPr>
        <w:t xml:space="preserve">   pattern3)</w:t>
      </w:r>
    </w:p>
    <w:p w:rsidR="00974BE0" w:rsidRPr="00ED41A6" w:rsidRDefault="00974BE0" w:rsidP="0001254A">
      <w:pPr>
        <w:pStyle w:val="HTMLPreformatted"/>
        <w:shd w:val="clear" w:color="auto" w:fill="D9D9D9" w:themeFill="background1" w:themeFillShade="D9"/>
        <w:rPr>
          <w:rFonts w:ascii="Times New Roman" w:hAnsi="Times New Roman" w:cs="Times New Roman"/>
          <w:sz w:val="23"/>
          <w:szCs w:val="23"/>
        </w:rPr>
      </w:pPr>
      <w:r w:rsidRPr="00ED41A6">
        <w:rPr>
          <w:rFonts w:ascii="Times New Roman" w:hAnsi="Times New Roman" w:cs="Times New Roman"/>
          <w:sz w:val="23"/>
          <w:szCs w:val="23"/>
        </w:rPr>
        <w:t xml:space="preserve">      Statement(s) to be executed if pattern3 matches</w:t>
      </w:r>
    </w:p>
    <w:p w:rsidR="00974BE0" w:rsidRPr="00ED41A6" w:rsidRDefault="00974BE0" w:rsidP="0001254A">
      <w:pPr>
        <w:pStyle w:val="HTMLPreformatted"/>
        <w:shd w:val="clear" w:color="auto" w:fill="D9D9D9" w:themeFill="background1" w:themeFillShade="D9"/>
        <w:rPr>
          <w:rFonts w:ascii="Times New Roman" w:hAnsi="Times New Roman" w:cs="Times New Roman"/>
          <w:sz w:val="23"/>
          <w:szCs w:val="23"/>
        </w:rPr>
      </w:pPr>
      <w:r w:rsidRPr="00ED41A6">
        <w:rPr>
          <w:rFonts w:ascii="Times New Roman" w:hAnsi="Times New Roman" w:cs="Times New Roman"/>
          <w:sz w:val="23"/>
          <w:szCs w:val="23"/>
        </w:rPr>
        <w:t xml:space="preserve">      ;;</w:t>
      </w:r>
    </w:p>
    <w:p w:rsidR="00974BE0" w:rsidRPr="00ED41A6" w:rsidRDefault="00974BE0" w:rsidP="0001254A">
      <w:pPr>
        <w:pStyle w:val="HTMLPreformatted"/>
        <w:shd w:val="clear" w:color="auto" w:fill="D9D9D9" w:themeFill="background1" w:themeFillShade="D9"/>
        <w:rPr>
          <w:rFonts w:ascii="Times New Roman" w:hAnsi="Times New Roman" w:cs="Times New Roman"/>
          <w:sz w:val="23"/>
          <w:szCs w:val="23"/>
        </w:rPr>
      </w:pPr>
      <w:r w:rsidRPr="00ED41A6">
        <w:rPr>
          <w:rFonts w:ascii="Times New Roman" w:hAnsi="Times New Roman" w:cs="Times New Roman"/>
          <w:sz w:val="23"/>
          <w:szCs w:val="23"/>
        </w:rPr>
        <w:t xml:space="preserve">   *)</w:t>
      </w:r>
    </w:p>
    <w:p w:rsidR="00974BE0" w:rsidRPr="00ED41A6" w:rsidRDefault="00974BE0" w:rsidP="0001254A">
      <w:pPr>
        <w:pStyle w:val="HTMLPreformatted"/>
        <w:shd w:val="clear" w:color="auto" w:fill="D9D9D9" w:themeFill="background1" w:themeFillShade="D9"/>
        <w:rPr>
          <w:rFonts w:ascii="Times New Roman" w:hAnsi="Times New Roman" w:cs="Times New Roman"/>
          <w:sz w:val="23"/>
          <w:szCs w:val="23"/>
        </w:rPr>
      </w:pPr>
      <w:r w:rsidRPr="00ED41A6">
        <w:rPr>
          <w:rFonts w:ascii="Times New Roman" w:hAnsi="Times New Roman" w:cs="Times New Roman"/>
          <w:sz w:val="23"/>
          <w:szCs w:val="23"/>
        </w:rPr>
        <w:t xml:space="preserve">     Default condition to be executed</w:t>
      </w:r>
    </w:p>
    <w:p w:rsidR="00974BE0" w:rsidRPr="00ED41A6" w:rsidRDefault="00974BE0" w:rsidP="0001254A">
      <w:pPr>
        <w:pStyle w:val="HTMLPreformatted"/>
        <w:shd w:val="clear" w:color="auto" w:fill="D9D9D9" w:themeFill="background1" w:themeFillShade="D9"/>
        <w:rPr>
          <w:rFonts w:ascii="Times New Roman" w:hAnsi="Times New Roman" w:cs="Times New Roman"/>
          <w:sz w:val="23"/>
          <w:szCs w:val="23"/>
        </w:rPr>
      </w:pPr>
      <w:r w:rsidRPr="00ED41A6">
        <w:rPr>
          <w:rFonts w:ascii="Times New Roman" w:hAnsi="Times New Roman" w:cs="Times New Roman"/>
          <w:sz w:val="23"/>
          <w:szCs w:val="23"/>
        </w:rPr>
        <w:t xml:space="preserve">     ;;</w:t>
      </w:r>
    </w:p>
    <w:p w:rsidR="00974BE0" w:rsidRPr="00ED41A6" w:rsidRDefault="00974BE0" w:rsidP="0001254A">
      <w:pPr>
        <w:pStyle w:val="HTMLPreformatted"/>
        <w:shd w:val="clear" w:color="auto" w:fill="D9D9D9" w:themeFill="background1" w:themeFillShade="D9"/>
        <w:rPr>
          <w:rFonts w:ascii="Times New Roman" w:hAnsi="Times New Roman" w:cs="Times New Roman"/>
          <w:sz w:val="23"/>
          <w:szCs w:val="23"/>
        </w:rPr>
      </w:pPr>
      <w:proofErr w:type="spellStart"/>
      <w:proofErr w:type="gramStart"/>
      <w:r w:rsidRPr="00ED41A6">
        <w:rPr>
          <w:rFonts w:ascii="Times New Roman" w:hAnsi="Times New Roman" w:cs="Times New Roman"/>
          <w:sz w:val="23"/>
          <w:szCs w:val="23"/>
        </w:rPr>
        <w:lastRenderedPageBreak/>
        <w:t>esac</w:t>
      </w:r>
      <w:proofErr w:type="spellEnd"/>
      <w:proofErr w:type="gramEnd"/>
    </w:p>
    <w:p w:rsidR="00974BE0" w:rsidRPr="00ED41A6" w:rsidRDefault="00974BE0" w:rsidP="00974BE0">
      <w:pPr>
        <w:pStyle w:val="NormalWeb"/>
        <w:spacing w:before="120" w:beforeAutospacing="0" w:after="144" w:afterAutospacing="0"/>
        <w:ind w:left="48" w:right="48"/>
        <w:jc w:val="both"/>
        <w:rPr>
          <w:color w:val="000000"/>
        </w:rPr>
      </w:pPr>
      <w:r w:rsidRPr="00ED41A6">
        <w:rPr>
          <w:color w:val="000000"/>
        </w:rPr>
        <w:t>Here the string word is compared against every pattern until a match is found. The statement(s) following the matching pattern executes. If no matches are found, the case statement exits without performing any action.</w:t>
      </w:r>
    </w:p>
    <w:p w:rsidR="00974BE0" w:rsidRPr="00ED41A6" w:rsidRDefault="00974BE0" w:rsidP="00974BE0">
      <w:pPr>
        <w:pStyle w:val="NormalWeb"/>
        <w:spacing w:before="120" w:beforeAutospacing="0" w:after="144" w:afterAutospacing="0"/>
        <w:ind w:left="48" w:right="48"/>
        <w:jc w:val="both"/>
        <w:rPr>
          <w:color w:val="000000"/>
        </w:rPr>
      </w:pPr>
      <w:r w:rsidRPr="00ED41A6">
        <w:rPr>
          <w:color w:val="000000"/>
        </w:rPr>
        <w:t>There is no maximum number of patterns, but the minimum is one.</w:t>
      </w:r>
    </w:p>
    <w:p w:rsidR="00974BE0" w:rsidRPr="00ED41A6" w:rsidRDefault="00974BE0" w:rsidP="00974BE0">
      <w:pPr>
        <w:pStyle w:val="NormalWeb"/>
        <w:spacing w:before="120" w:beforeAutospacing="0" w:after="144" w:afterAutospacing="0"/>
        <w:ind w:left="48" w:right="48"/>
        <w:jc w:val="both"/>
        <w:rPr>
          <w:color w:val="000000"/>
        </w:rPr>
      </w:pPr>
      <w:r w:rsidRPr="00ED41A6">
        <w:rPr>
          <w:color w:val="000000"/>
        </w:rPr>
        <w:t xml:space="preserve">When statement(s) part executes, the </w:t>
      </w:r>
      <w:proofErr w:type="gramStart"/>
      <w:r w:rsidRPr="00ED41A6">
        <w:rPr>
          <w:color w:val="000000"/>
        </w:rPr>
        <w:t>command ;</w:t>
      </w:r>
      <w:proofErr w:type="gramEnd"/>
      <w:r w:rsidRPr="00ED41A6">
        <w:rPr>
          <w:color w:val="000000"/>
        </w:rPr>
        <w:t>; indicates that the program flow should jump to the end of the entire case statement. This is similar to break in the C programming language.</w:t>
      </w:r>
    </w:p>
    <w:p w:rsidR="0001254A" w:rsidRPr="0001254A" w:rsidRDefault="00974BE0" w:rsidP="0001254A">
      <w:pPr>
        <w:pStyle w:val="Heading2"/>
        <w:rPr>
          <w:rFonts w:ascii="Times New Roman" w:hAnsi="Times New Roman" w:cs="Times New Roman"/>
          <w:color w:val="auto"/>
          <w:sz w:val="29"/>
          <w:szCs w:val="29"/>
        </w:rPr>
      </w:pPr>
      <w:r w:rsidRPr="00ED41A6">
        <w:rPr>
          <w:rFonts w:ascii="Times New Roman" w:hAnsi="Times New Roman" w:cs="Times New Roman"/>
          <w:b/>
          <w:bCs/>
          <w:sz w:val="29"/>
          <w:szCs w:val="29"/>
        </w:rPr>
        <w:t>Example</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proofErr w:type="gramStart"/>
      <w:r w:rsidRPr="00ED41A6">
        <w:rPr>
          <w:rStyle w:val="com"/>
          <w:rFonts w:ascii="Times New Roman" w:hAnsi="Times New Roman" w:cs="Times New Roman"/>
          <w:color w:val="880000"/>
          <w:sz w:val="23"/>
          <w:szCs w:val="23"/>
        </w:rPr>
        <w:t>#!/</w:t>
      </w:r>
      <w:proofErr w:type="gramEnd"/>
      <w:r w:rsidRPr="00ED41A6">
        <w:rPr>
          <w:rStyle w:val="com"/>
          <w:rFonts w:ascii="Times New Roman" w:hAnsi="Times New Roman" w:cs="Times New Roman"/>
          <w:color w:val="880000"/>
          <w:sz w:val="23"/>
          <w:szCs w:val="23"/>
        </w:rPr>
        <w:t>bin/</w:t>
      </w:r>
      <w:proofErr w:type="spellStart"/>
      <w:r w:rsidRPr="00ED41A6">
        <w:rPr>
          <w:rStyle w:val="com"/>
          <w:rFonts w:ascii="Times New Roman" w:hAnsi="Times New Roman" w:cs="Times New Roman"/>
          <w:color w:val="880000"/>
          <w:sz w:val="23"/>
          <w:szCs w:val="23"/>
        </w:rPr>
        <w:t>sh</w:t>
      </w:r>
      <w:proofErr w:type="spellEnd"/>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r w:rsidRPr="00ED41A6">
        <w:rPr>
          <w:rStyle w:val="pln"/>
          <w:rFonts w:ascii="Times New Roman" w:eastAsiaTheme="majorEastAsia" w:hAnsi="Times New Roman" w:cs="Times New Roman"/>
          <w:color w:val="000000"/>
          <w:sz w:val="23"/>
          <w:szCs w:val="23"/>
        </w:rPr>
        <w:t>FRUIT</w:t>
      </w:r>
      <w:r w:rsidRPr="00ED41A6">
        <w:rPr>
          <w:rStyle w:val="pun"/>
          <w:rFonts w:ascii="Times New Roman" w:hAnsi="Times New Roman" w:cs="Times New Roman"/>
          <w:color w:val="666600"/>
          <w:sz w:val="23"/>
          <w:szCs w:val="23"/>
        </w:rPr>
        <w:t>=</w:t>
      </w:r>
      <w:r w:rsidRPr="00ED41A6">
        <w:rPr>
          <w:rStyle w:val="str"/>
          <w:rFonts w:ascii="Times New Roman" w:hAnsi="Times New Roman" w:cs="Times New Roman"/>
          <w:color w:val="008800"/>
          <w:sz w:val="23"/>
          <w:szCs w:val="23"/>
        </w:rPr>
        <w:t>"kiwi"</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proofErr w:type="gramStart"/>
      <w:r w:rsidRPr="00ED41A6">
        <w:rPr>
          <w:rStyle w:val="kwd"/>
          <w:rFonts w:ascii="Times New Roman" w:eastAsiaTheme="majorEastAsia" w:hAnsi="Times New Roman" w:cs="Times New Roman"/>
          <w:color w:val="000088"/>
          <w:sz w:val="23"/>
          <w:szCs w:val="23"/>
        </w:rPr>
        <w:t>case</w:t>
      </w:r>
      <w:proofErr w:type="gramEnd"/>
      <w:r w:rsidRPr="00ED41A6">
        <w:rPr>
          <w:rStyle w:val="pln"/>
          <w:rFonts w:ascii="Times New Roman" w:eastAsiaTheme="majorEastAsia" w:hAnsi="Times New Roman" w:cs="Times New Roman"/>
          <w:color w:val="000000"/>
          <w:sz w:val="23"/>
          <w:szCs w:val="23"/>
        </w:rPr>
        <w:t xml:space="preserve"> </w:t>
      </w:r>
      <w:r w:rsidRPr="00ED41A6">
        <w:rPr>
          <w:rStyle w:val="str"/>
          <w:rFonts w:ascii="Times New Roman" w:hAnsi="Times New Roman" w:cs="Times New Roman"/>
          <w:color w:val="008800"/>
          <w:sz w:val="23"/>
          <w:szCs w:val="23"/>
        </w:rPr>
        <w:t>"$FRUIT"</w:t>
      </w:r>
      <w:r w:rsidRPr="00ED41A6">
        <w:rPr>
          <w:rStyle w:val="pln"/>
          <w:rFonts w:ascii="Times New Roman" w:eastAsiaTheme="majorEastAsia" w:hAnsi="Times New Roman" w:cs="Times New Roman"/>
          <w:color w:val="000000"/>
          <w:sz w:val="23"/>
          <w:szCs w:val="23"/>
        </w:rPr>
        <w:t xml:space="preserve"> </w:t>
      </w:r>
      <w:r w:rsidRPr="00ED41A6">
        <w:rPr>
          <w:rStyle w:val="kwd"/>
          <w:rFonts w:ascii="Times New Roman" w:eastAsiaTheme="majorEastAsia" w:hAnsi="Times New Roman" w:cs="Times New Roman"/>
          <w:color w:val="000088"/>
          <w:sz w:val="23"/>
          <w:szCs w:val="23"/>
        </w:rPr>
        <w:t>in</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r w:rsidRPr="00ED41A6">
        <w:rPr>
          <w:rStyle w:val="pln"/>
          <w:rFonts w:ascii="Times New Roman" w:eastAsiaTheme="majorEastAsia" w:hAnsi="Times New Roman" w:cs="Times New Roman"/>
          <w:color w:val="000000"/>
          <w:sz w:val="23"/>
          <w:szCs w:val="23"/>
        </w:rPr>
        <w:t xml:space="preserve">   </w:t>
      </w:r>
      <w:r w:rsidRPr="00ED41A6">
        <w:rPr>
          <w:rStyle w:val="str"/>
          <w:rFonts w:ascii="Times New Roman" w:hAnsi="Times New Roman" w:cs="Times New Roman"/>
          <w:color w:val="008800"/>
          <w:sz w:val="23"/>
          <w:szCs w:val="23"/>
        </w:rPr>
        <w:t>"</w:t>
      </w:r>
      <w:proofErr w:type="gramStart"/>
      <w:r w:rsidRPr="00ED41A6">
        <w:rPr>
          <w:rStyle w:val="str"/>
          <w:rFonts w:ascii="Times New Roman" w:hAnsi="Times New Roman" w:cs="Times New Roman"/>
          <w:color w:val="008800"/>
          <w:sz w:val="23"/>
          <w:szCs w:val="23"/>
        </w:rPr>
        <w:t>apple</w:t>
      </w:r>
      <w:proofErr w:type="gramEnd"/>
      <w:r w:rsidRPr="00ED41A6">
        <w:rPr>
          <w:rStyle w:val="str"/>
          <w:rFonts w:ascii="Times New Roman" w:hAnsi="Times New Roman" w:cs="Times New Roman"/>
          <w:color w:val="008800"/>
          <w:sz w:val="23"/>
          <w:szCs w:val="23"/>
        </w:rPr>
        <w:t>"</w:t>
      </w:r>
      <w:r w:rsidRPr="00ED41A6">
        <w:rPr>
          <w:rStyle w:val="pun"/>
          <w:rFonts w:ascii="Times New Roman" w:hAnsi="Times New Roman" w:cs="Times New Roman"/>
          <w:color w:val="666600"/>
          <w:sz w:val="23"/>
          <w:szCs w:val="23"/>
        </w:rPr>
        <w:t>)</w:t>
      </w:r>
      <w:r w:rsidRPr="00ED41A6">
        <w:rPr>
          <w:rStyle w:val="pln"/>
          <w:rFonts w:ascii="Times New Roman" w:eastAsiaTheme="majorEastAsia" w:hAnsi="Times New Roman" w:cs="Times New Roman"/>
          <w:color w:val="000000"/>
          <w:sz w:val="23"/>
          <w:szCs w:val="23"/>
        </w:rPr>
        <w:t xml:space="preserve"> echo </w:t>
      </w:r>
      <w:r w:rsidRPr="00ED41A6">
        <w:rPr>
          <w:rStyle w:val="str"/>
          <w:rFonts w:ascii="Times New Roman" w:hAnsi="Times New Roman" w:cs="Times New Roman"/>
          <w:color w:val="008800"/>
          <w:sz w:val="23"/>
          <w:szCs w:val="23"/>
        </w:rPr>
        <w:t>"Apple pie is quite tasty."</w:t>
      </w:r>
      <w:r w:rsidRPr="00ED41A6">
        <w:rPr>
          <w:rStyle w:val="pln"/>
          <w:rFonts w:ascii="Times New Roman" w:eastAsiaTheme="majorEastAsia" w:hAnsi="Times New Roman" w:cs="Times New Roman"/>
          <w:color w:val="000000"/>
          <w:sz w:val="23"/>
          <w:szCs w:val="23"/>
        </w:rPr>
        <w:t xml:space="preserve"> </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r w:rsidRPr="00ED41A6">
        <w:rPr>
          <w:rStyle w:val="pln"/>
          <w:rFonts w:ascii="Times New Roman" w:eastAsiaTheme="majorEastAsia" w:hAnsi="Times New Roman" w:cs="Times New Roman"/>
          <w:color w:val="000000"/>
          <w:sz w:val="23"/>
          <w:szCs w:val="23"/>
        </w:rPr>
        <w:t xml:space="preserve">   </w:t>
      </w:r>
      <w:r w:rsidRPr="00ED41A6">
        <w:rPr>
          <w:rStyle w:val="pun"/>
          <w:rFonts w:ascii="Times New Roman" w:hAnsi="Times New Roman" w:cs="Times New Roman"/>
          <w:color w:val="666600"/>
          <w:sz w:val="23"/>
          <w:szCs w:val="23"/>
        </w:rPr>
        <w:t>;;</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r w:rsidRPr="00ED41A6">
        <w:rPr>
          <w:rStyle w:val="pln"/>
          <w:rFonts w:ascii="Times New Roman" w:eastAsiaTheme="majorEastAsia" w:hAnsi="Times New Roman" w:cs="Times New Roman"/>
          <w:color w:val="000000"/>
          <w:sz w:val="23"/>
          <w:szCs w:val="23"/>
        </w:rPr>
        <w:t xml:space="preserve">   </w:t>
      </w:r>
      <w:r w:rsidRPr="00ED41A6">
        <w:rPr>
          <w:rStyle w:val="str"/>
          <w:rFonts w:ascii="Times New Roman" w:hAnsi="Times New Roman" w:cs="Times New Roman"/>
          <w:color w:val="008800"/>
          <w:sz w:val="23"/>
          <w:szCs w:val="23"/>
        </w:rPr>
        <w:t>"</w:t>
      </w:r>
      <w:proofErr w:type="gramStart"/>
      <w:r w:rsidRPr="00ED41A6">
        <w:rPr>
          <w:rStyle w:val="str"/>
          <w:rFonts w:ascii="Times New Roman" w:hAnsi="Times New Roman" w:cs="Times New Roman"/>
          <w:color w:val="008800"/>
          <w:sz w:val="23"/>
          <w:szCs w:val="23"/>
        </w:rPr>
        <w:t>banana</w:t>
      </w:r>
      <w:proofErr w:type="gramEnd"/>
      <w:r w:rsidRPr="00ED41A6">
        <w:rPr>
          <w:rStyle w:val="str"/>
          <w:rFonts w:ascii="Times New Roman" w:hAnsi="Times New Roman" w:cs="Times New Roman"/>
          <w:color w:val="008800"/>
          <w:sz w:val="23"/>
          <w:szCs w:val="23"/>
        </w:rPr>
        <w:t>"</w:t>
      </w:r>
      <w:r w:rsidRPr="00ED41A6">
        <w:rPr>
          <w:rStyle w:val="pun"/>
          <w:rFonts w:ascii="Times New Roman" w:hAnsi="Times New Roman" w:cs="Times New Roman"/>
          <w:color w:val="666600"/>
          <w:sz w:val="23"/>
          <w:szCs w:val="23"/>
        </w:rPr>
        <w:t>)</w:t>
      </w:r>
      <w:r w:rsidRPr="00ED41A6">
        <w:rPr>
          <w:rStyle w:val="pln"/>
          <w:rFonts w:ascii="Times New Roman" w:eastAsiaTheme="majorEastAsia" w:hAnsi="Times New Roman" w:cs="Times New Roman"/>
          <w:color w:val="000000"/>
          <w:sz w:val="23"/>
          <w:szCs w:val="23"/>
        </w:rPr>
        <w:t xml:space="preserve"> echo </w:t>
      </w:r>
      <w:r w:rsidRPr="00ED41A6">
        <w:rPr>
          <w:rStyle w:val="str"/>
          <w:rFonts w:ascii="Times New Roman" w:hAnsi="Times New Roman" w:cs="Times New Roman"/>
          <w:color w:val="008800"/>
          <w:sz w:val="23"/>
          <w:szCs w:val="23"/>
        </w:rPr>
        <w:t>"I like banana nut bread."</w:t>
      </w:r>
      <w:r w:rsidRPr="00ED41A6">
        <w:rPr>
          <w:rStyle w:val="pln"/>
          <w:rFonts w:ascii="Times New Roman" w:eastAsiaTheme="majorEastAsia" w:hAnsi="Times New Roman" w:cs="Times New Roman"/>
          <w:color w:val="000000"/>
          <w:sz w:val="23"/>
          <w:szCs w:val="23"/>
        </w:rPr>
        <w:t xml:space="preserve"> </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r w:rsidRPr="00ED41A6">
        <w:rPr>
          <w:rStyle w:val="pln"/>
          <w:rFonts w:ascii="Times New Roman" w:eastAsiaTheme="majorEastAsia" w:hAnsi="Times New Roman" w:cs="Times New Roman"/>
          <w:color w:val="000000"/>
          <w:sz w:val="23"/>
          <w:szCs w:val="23"/>
        </w:rPr>
        <w:t xml:space="preserve">   </w:t>
      </w:r>
      <w:r w:rsidRPr="00ED41A6">
        <w:rPr>
          <w:rStyle w:val="pun"/>
          <w:rFonts w:ascii="Times New Roman" w:hAnsi="Times New Roman" w:cs="Times New Roman"/>
          <w:color w:val="666600"/>
          <w:sz w:val="23"/>
          <w:szCs w:val="23"/>
        </w:rPr>
        <w:t>;;</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r w:rsidRPr="00ED41A6">
        <w:rPr>
          <w:rStyle w:val="pln"/>
          <w:rFonts w:ascii="Times New Roman" w:eastAsiaTheme="majorEastAsia" w:hAnsi="Times New Roman" w:cs="Times New Roman"/>
          <w:color w:val="000000"/>
          <w:sz w:val="23"/>
          <w:szCs w:val="23"/>
        </w:rPr>
        <w:t xml:space="preserve">   </w:t>
      </w:r>
      <w:r w:rsidRPr="00ED41A6">
        <w:rPr>
          <w:rStyle w:val="str"/>
          <w:rFonts w:ascii="Times New Roman" w:hAnsi="Times New Roman" w:cs="Times New Roman"/>
          <w:color w:val="008800"/>
          <w:sz w:val="23"/>
          <w:szCs w:val="23"/>
        </w:rPr>
        <w:t>"</w:t>
      </w:r>
      <w:proofErr w:type="gramStart"/>
      <w:r w:rsidRPr="00ED41A6">
        <w:rPr>
          <w:rStyle w:val="str"/>
          <w:rFonts w:ascii="Times New Roman" w:hAnsi="Times New Roman" w:cs="Times New Roman"/>
          <w:color w:val="008800"/>
          <w:sz w:val="23"/>
          <w:szCs w:val="23"/>
        </w:rPr>
        <w:t>kiwi</w:t>
      </w:r>
      <w:proofErr w:type="gramEnd"/>
      <w:r w:rsidRPr="00ED41A6">
        <w:rPr>
          <w:rStyle w:val="str"/>
          <w:rFonts w:ascii="Times New Roman" w:hAnsi="Times New Roman" w:cs="Times New Roman"/>
          <w:color w:val="008800"/>
          <w:sz w:val="23"/>
          <w:szCs w:val="23"/>
        </w:rPr>
        <w:t>"</w:t>
      </w:r>
      <w:r w:rsidRPr="00ED41A6">
        <w:rPr>
          <w:rStyle w:val="pun"/>
          <w:rFonts w:ascii="Times New Roman" w:hAnsi="Times New Roman" w:cs="Times New Roman"/>
          <w:color w:val="666600"/>
          <w:sz w:val="23"/>
          <w:szCs w:val="23"/>
        </w:rPr>
        <w:t>)</w:t>
      </w:r>
      <w:r w:rsidRPr="00ED41A6">
        <w:rPr>
          <w:rStyle w:val="pln"/>
          <w:rFonts w:ascii="Times New Roman" w:eastAsiaTheme="majorEastAsia" w:hAnsi="Times New Roman" w:cs="Times New Roman"/>
          <w:color w:val="000000"/>
          <w:sz w:val="23"/>
          <w:szCs w:val="23"/>
        </w:rPr>
        <w:t xml:space="preserve"> echo </w:t>
      </w:r>
      <w:r w:rsidRPr="00ED41A6">
        <w:rPr>
          <w:rStyle w:val="str"/>
          <w:rFonts w:ascii="Times New Roman" w:hAnsi="Times New Roman" w:cs="Times New Roman"/>
          <w:color w:val="008800"/>
          <w:sz w:val="23"/>
          <w:szCs w:val="23"/>
        </w:rPr>
        <w:t>"New Zealand is famous for kiwi."</w:t>
      </w:r>
      <w:r w:rsidRPr="00ED41A6">
        <w:rPr>
          <w:rStyle w:val="pln"/>
          <w:rFonts w:ascii="Times New Roman" w:eastAsiaTheme="majorEastAsia" w:hAnsi="Times New Roman" w:cs="Times New Roman"/>
          <w:color w:val="000000"/>
          <w:sz w:val="23"/>
          <w:szCs w:val="23"/>
        </w:rPr>
        <w:t xml:space="preserve"> </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r w:rsidRPr="00ED41A6">
        <w:rPr>
          <w:rStyle w:val="pln"/>
          <w:rFonts w:ascii="Times New Roman" w:eastAsiaTheme="majorEastAsia" w:hAnsi="Times New Roman" w:cs="Times New Roman"/>
          <w:color w:val="000000"/>
          <w:sz w:val="23"/>
          <w:szCs w:val="23"/>
        </w:rPr>
        <w:t xml:space="preserve">   </w:t>
      </w:r>
      <w:r w:rsidRPr="00ED41A6">
        <w:rPr>
          <w:rStyle w:val="pun"/>
          <w:rFonts w:ascii="Times New Roman" w:hAnsi="Times New Roman" w:cs="Times New Roman"/>
          <w:color w:val="666600"/>
          <w:sz w:val="23"/>
          <w:szCs w:val="23"/>
        </w:rPr>
        <w:t>;;</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sz w:val="23"/>
          <w:szCs w:val="23"/>
        </w:rPr>
      </w:pPr>
      <w:proofErr w:type="spellStart"/>
      <w:proofErr w:type="gramStart"/>
      <w:r w:rsidRPr="00ED41A6">
        <w:rPr>
          <w:rStyle w:val="kwd"/>
          <w:rFonts w:ascii="Times New Roman" w:eastAsiaTheme="majorEastAsia" w:hAnsi="Times New Roman" w:cs="Times New Roman"/>
          <w:color w:val="000088"/>
          <w:sz w:val="23"/>
          <w:szCs w:val="23"/>
        </w:rPr>
        <w:t>esac</w:t>
      </w:r>
      <w:proofErr w:type="spellEnd"/>
      <w:proofErr w:type="gramEnd"/>
    </w:p>
    <w:p w:rsidR="00974BE0" w:rsidRPr="0001254A" w:rsidRDefault="00974BE0" w:rsidP="00974BE0">
      <w:pPr>
        <w:pStyle w:val="NormalWeb"/>
        <w:spacing w:before="120" w:beforeAutospacing="0" w:after="144" w:afterAutospacing="0"/>
        <w:ind w:left="48" w:right="48"/>
        <w:jc w:val="both"/>
        <w:rPr>
          <w:b/>
          <w:color w:val="000000"/>
        </w:rPr>
      </w:pPr>
      <w:r w:rsidRPr="0001254A">
        <w:rPr>
          <w:b/>
          <w:color w:val="000000"/>
        </w:rPr>
        <w:t>Upon execution, you will receive the following result −</w:t>
      </w:r>
    </w:p>
    <w:p w:rsidR="00974BE0" w:rsidRPr="00ED41A6" w:rsidRDefault="00974BE0" w:rsidP="00974BE0">
      <w:pPr>
        <w:pStyle w:val="HTMLPreformatted"/>
        <w:rPr>
          <w:rFonts w:ascii="Times New Roman" w:hAnsi="Times New Roman" w:cs="Times New Roman"/>
          <w:sz w:val="23"/>
          <w:szCs w:val="23"/>
        </w:rPr>
      </w:pPr>
      <w:r w:rsidRPr="0001254A">
        <w:rPr>
          <w:rFonts w:ascii="Times New Roman" w:hAnsi="Times New Roman" w:cs="Times New Roman"/>
          <w:sz w:val="23"/>
          <w:szCs w:val="23"/>
          <w:shd w:val="clear" w:color="auto" w:fill="D9D9D9" w:themeFill="background1" w:themeFillShade="D9"/>
        </w:rPr>
        <w:t>New Zealand is famous for kiwi.</w:t>
      </w:r>
    </w:p>
    <w:p w:rsidR="00974BE0" w:rsidRPr="00ED41A6" w:rsidRDefault="00974BE0" w:rsidP="00974BE0">
      <w:pPr>
        <w:pStyle w:val="NormalWeb"/>
        <w:spacing w:before="120" w:beforeAutospacing="0" w:after="144" w:afterAutospacing="0"/>
        <w:ind w:left="48" w:right="48"/>
        <w:jc w:val="both"/>
        <w:rPr>
          <w:color w:val="000000"/>
        </w:rPr>
      </w:pPr>
      <w:r w:rsidRPr="00ED41A6">
        <w:rPr>
          <w:color w:val="000000"/>
        </w:rPr>
        <w:t>A good use for a case statement is the evaluation of command line arguments as follows −</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proofErr w:type="gramStart"/>
      <w:r w:rsidRPr="00ED41A6">
        <w:rPr>
          <w:rStyle w:val="com"/>
          <w:rFonts w:ascii="Times New Roman" w:hAnsi="Times New Roman" w:cs="Times New Roman"/>
          <w:color w:val="880000"/>
          <w:sz w:val="23"/>
          <w:szCs w:val="23"/>
        </w:rPr>
        <w:t>#!/</w:t>
      </w:r>
      <w:proofErr w:type="gramEnd"/>
      <w:r w:rsidRPr="00ED41A6">
        <w:rPr>
          <w:rStyle w:val="com"/>
          <w:rFonts w:ascii="Times New Roman" w:hAnsi="Times New Roman" w:cs="Times New Roman"/>
          <w:color w:val="880000"/>
          <w:sz w:val="23"/>
          <w:szCs w:val="23"/>
        </w:rPr>
        <w:t>bin/</w:t>
      </w:r>
      <w:proofErr w:type="spellStart"/>
      <w:r w:rsidRPr="00ED41A6">
        <w:rPr>
          <w:rStyle w:val="com"/>
          <w:rFonts w:ascii="Times New Roman" w:hAnsi="Times New Roman" w:cs="Times New Roman"/>
          <w:color w:val="880000"/>
          <w:sz w:val="23"/>
          <w:szCs w:val="23"/>
        </w:rPr>
        <w:t>sh</w:t>
      </w:r>
      <w:proofErr w:type="spellEnd"/>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proofErr w:type="gramStart"/>
      <w:r w:rsidRPr="00ED41A6">
        <w:rPr>
          <w:rStyle w:val="pln"/>
          <w:rFonts w:ascii="Times New Roman" w:eastAsiaTheme="majorEastAsia" w:hAnsi="Times New Roman" w:cs="Times New Roman"/>
          <w:color w:val="000000"/>
          <w:sz w:val="23"/>
          <w:szCs w:val="23"/>
        </w:rPr>
        <w:t>option</w:t>
      </w:r>
      <w:proofErr w:type="gramEnd"/>
      <w:r w:rsidRPr="00ED41A6">
        <w:rPr>
          <w:rStyle w:val="pun"/>
          <w:rFonts w:ascii="Times New Roman" w:hAnsi="Times New Roman" w:cs="Times New Roman"/>
          <w:color w:val="666600"/>
          <w:sz w:val="23"/>
          <w:szCs w:val="23"/>
        </w:rPr>
        <w:t>=</w:t>
      </w:r>
      <w:r w:rsidRPr="00ED41A6">
        <w:rPr>
          <w:rStyle w:val="str"/>
          <w:rFonts w:ascii="Times New Roman" w:hAnsi="Times New Roman" w:cs="Times New Roman"/>
          <w:color w:val="008800"/>
          <w:sz w:val="23"/>
          <w:szCs w:val="23"/>
        </w:rPr>
        <w:t>"${1}"</w:t>
      </w:r>
      <w:r w:rsidRPr="00ED41A6">
        <w:rPr>
          <w:rStyle w:val="pln"/>
          <w:rFonts w:ascii="Times New Roman" w:eastAsiaTheme="majorEastAsia" w:hAnsi="Times New Roman" w:cs="Times New Roman"/>
          <w:color w:val="000000"/>
          <w:sz w:val="23"/>
          <w:szCs w:val="23"/>
        </w:rPr>
        <w:t xml:space="preserve"> </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proofErr w:type="gramStart"/>
      <w:r w:rsidRPr="00ED41A6">
        <w:rPr>
          <w:rStyle w:val="kwd"/>
          <w:rFonts w:ascii="Times New Roman" w:eastAsiaTheme="majorEastAsia" w:hAnsi="Times New Roman" w:cs="Times New Roman"/>
          <w:color w:val="000088"/>
          <w:sz w:val="23"/>
          <w:szCs w:val="23"/>
        </w:rPr>
        <w:t>case</w:t>
      </w:r>
      <w:proofErr w:type="gramEnd"/>
      <w:r w:rsidRPr="00ED41A6">
        <w:rPr>
          <w:rStyle w:val="pln"/>
          <w:rFonts w:ascii="Times New Roman" w:eastAsiaTheme="majorEastAsia" w:hAnsi="Times New Roman" w:cs="Times New Roman"/>
          <w:color w:val="000000"/>
          <w:sz w:val="23"/>
          <w:szCs w:val="23"/>
        </w:rPr>
        <w:t xml:space="preserve"> $</w:t>
      </w:r>
      <w:r w:rsidRPr="00ED41A6">
        <w:rPr>
          <w:rStyle w:val="pun"/>
          <w:rFonts w:ascii="Times New Roman" w:hAnsi="Times New Roman" w:cs="Times New Roman"/>
          <w:color w:val="666600"/>
          <w:sz w:val="23"/>
          <w:szCs w:val="23"/>
        </w:rPr>
        <w:t>{</w:t>
      </w:r>
      <w:r w:rsidRPr="00ED41A6">
        <w:rPr>
          <w:rStyle w:val="pln"/>
          <w:rFonts w:ascii="Times New Roman" w:eastAsiaTheme="majorEastAsia" w:hAnsi="Times New Roman" w:cs="Times New Roman"/>
          <w:color w:val="000000"/>
          <w:sz w:val="23"/>
          <w:szCs w:val="23"/>
        </w:rPr>
        <w:t>option</w:t>
      </w:r>
      <w:r w:rsidRPr="00ED41A6">
        <w:rPr>
          <w:rStyle w:val="pun"/>
          <w:rFonts w:ascii="Times New Roman" w:hAnsi="Times New Roman" w:cs="Times New Roman"/>
          <w:color w:val="666600"/>
          <w:sz w:val="23"/>
          <w:szCs w:val="23"/>
        </w:rPr>
        <w:t>}</w:t>
      </w:r>
      <w:r w:rsidRPr="00ED41A6">
        <w:rPr>
          <w:rStyle w:val="pln"/>
          <w:rFonts w:ascii="Times New Roman" w:eastAsiaTheme="majorEastAsia" w:hAnsi="Times New Roman" w:cs="Times New Roman"/>
          <w:color w:val="000000"/>
          <w:sz w:val="23"/>
          <w:szCs w:val="23"/>
        </w:rPr>
        <w:t xml:space="preserve"> </w:t>
      </w:r>
      <w:r w:rsidRPr="00ED41A6">
        <w:rPr>
          <w:rStyle w:val="kwd"/>
          <w:rFonts w:ascii="Times New Roman" w:eastAsiaTheme="majorEastAsia" w:hAnsi="Times New Roman" w:cs="Times New Roman"/>
          <w:color w:val="000088"/>
          <w:sz w:val="23"/>
          <w:szCs w:val="23"/>
        </w:rPr>
        <w:t>in</w:t>
      </w:r>
      <w:r w:rsidRPr="00ED41A6">
        <w:rPr>
          <w:rStyle w:val="pln"/>
          <w:rFonts w:ascii="Times New Roman" w:eastAsiaTheme="majorEastAsia" w:hAnsi="Times New Roman" w:cs="Times New Roman"/>
          <w:color w:val="000000"/>
          <w:sz w:val="23"/>
          <w:szCs w:val="23"/>
        </w:rPr>
        <w:t xml:space="preserve"> </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r w:rsidRPr="00ED41A6">
        <w:rPr>
          <w:rStyle w:val="pln"/>
          <w:rFonts w:ascii="Times New Roman" w:eastAsiaTheme="majorEastAsia" w:hAnsi="Times New Roman" w:cs="Times New Roman"/>
          <w:color w:val="000000"/>
          <w:sz w:val="23"/>
          <w:szCs w:val="23"/>
        </w:rPr>
        <w:t xml:space="preserve">   </w:t>
      </w:r>
      <w:r w:rsidRPr="00ED41A6">
        <w:rPr>
          <w:rStyle w:val="pun"/>
          <w:rFonts w:ascii="Times New Roman" w:hAnsi="Times New Roman" w:cs="Times New Roman"/>
          <w:color w:val="666600"/>
          <w:sz w:val="23"/>
          <w:szCs w:val="23"/>
        </w:rPr>
        <w:t>-</w:t>
      </w:r>
      <w:r w:rsidRPr="00ED41A6">
        <w:rPr>
          <w:rStyle w:val="pln"/>
          <w:rFonts w:ascii="Times New Roman" w:eastAsiaTheme="majorEastAsia" w:hAnsi="Times New Roman" w:cs="Times New Roman"/>
          <w:color w:val="000000"/>
          <w:sz w:val="23"/>
          <w:szCs w:val="23"/>
        </w:rPr>
        <w:t>f</w:t>
      </w:r>
      <w:r w:rsidRPr="00ED41A6">
        <w:rPr>
          <w:rStyle w:val="pun"/>
          <w:rFonts w:ascii="Times New Roman" w:hAnsi="Times New Roman" w:cs="Times New Roman"/>
          <w:color w:val="666600"/>
          <w:sz w:val="23"/>
          <w:szCs w:val="23"/>
        </w:rPr>
        <w:t>)</w:t>
      </w:r>
      <w:r w:rsidRPr="00ED41A6">
        <w:rPr>
          <w:rStyle w:val="pln"/>
          <w:rFonts w:ascii="Times New Roman" w:eastAsiaTheme="majorEastAsia" w:hAnsi="Times New Roman" w:cs="Times New Roman"/>
          <w:color w:val="000000"/>
          <w:sz w:val="23"/>
          <w:szCs w:val="23"/>
        </w:rPr>
        <w:t xml:space="preserve"> FILE</w:t>
      </w:r>
      <w:r w:rsidRPr="00ED41A6">
        <w:rPr>
          <w:rStyle w:val="pun"/>
          <w:rFonts w:ascii="Times New Roman" w:hAnsi="Times New Roman" w:cs="Times New Roman"/>
          <w:color w:val="666600"/>
          <w:sz w:val="23"/>
          <w:szCs w:val="23"/>
        </w:rPr>
        <w:t>=</w:t>
      </w:r>
      <w:r w:rsidRPr="00ED41A6">
        <w:rPr>
          <w:rStyle w:val="str"/>
          <w:rFonts w:ascii="Times New Roman" w:hAnsi="Times New Roman" w:cs="Times New Roman"/>
          <w:color w:val="008800"/>
          <w:sz w:val="23"/>
          <w:szCs w:val="23"/>
        </w:rPr>
        <w:t>"${2}"</w:t>
      </w:r>
      <w:r w:rsidRPr="00ED41A6">
        <w:rPr>
          <w:rStyle w:val="pln"/>
          <w:rFonts w:ascii="Times New Roman" w:eastAsiaTheme="majorEastAsia" w:hAnsi="Times New Roman" w:cs="Times New Roman"/>
          <w:color w:val="000000"/>
          <w:sz w:val="23"/>
          <w:szCs w:val="23"/>
        </w:rPr>
        <w:t xml:space="preserve"> </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r w:rsidRPr="00ED41A6">
        <w:rPr>
          <w:rStyle w:val="pln"/>
          <w:rFonts w:ascii="Times New Roman" w:eastAsiaTheme="majorEastAsia" w:hAnsi="Times New Roman" w:cs="Times New Roman"/>
          <w:color w:val="000000"/>
          <w:sz w:val="23"/>
          <w:szCs w:val="23"/>
        </w:rPr>
        <w:t xml:space="preserve">      </w:t>
      </w:r>
      <w:proofErr w:type="gramStart"/>
      <w:r w:rsidRPr="00ED41A6">
        <w:rPr>
          <w:rStyle w:val="pln"/>
          <w:rFonts w:ascii="Times New Roman" w:eastAsiaTheme="majorEastAsia" w:hAnsi="Times New Roman" w:cs="Times New Roman"/>
          <w:color w:val="000000"/>
          <w:sz w:val="23"/>
          <w:szCs w:val="23"/>
        </w:rPr>
        <w:t>echo</w:t>
      </w:r>
      <w:proofErr w:type="gramEnd"/>
      <w:r w:rsidRPr="00ED41A6">
        <w:rPr>
          <w:rStyle w:val="pln"/>
          <w:rFonts w:ascii="Times New Roman" w:eastAsiaTheme="majorEastAsia" w:hAnsi="Times New Roman" w:cs="Times New Roman"/>
          <w:color w:val="000000"/>
          <w:sz w:val="23"/>
          <w:szCs w:val="23"/>
        </w:rPr>
        <w:t xml:space="preserve"> </w:t>
      </w:r>
      <w:r w:rsidRPr="00ED41A6">
        <w:rPr>
          <w:rStyle w:val="str"/>
          <w:rFonts w:ascii="Times New Roman" w:hAnsi="Times New Roman" w:cs="Times New Roman"/>
          <w:color w:val="008800"/>
          <w:sz w:val="23"/>
          <w:szCs w:val="23"/>
        </w:rPr>
        <w:t>"File name is $FILE"</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r w:rsidRPr="00ED41A6">
        <w:rPr>
          <w:rStyle w:val="pln"/>
          <w:rFonts w:ascii="Times New Roman" w:eastAsiaTheme="majorEastAsia" w:hAnsi="Times New Roman" w:cs="Times New Roman"/>
          <w:color w:val="000000"/>
          <w:sz w:val="23"/>
          <w:szCs w:val="23"/>
        </w:rPr>
        <w:t xml:space="preserve">      </w:t>
      </w:r>
      <w:r w:rsidRPr="00ED41A6">
        <w:rPr>
          <w:rStyle w:val="pun"/>
          <w:rFonts w:ascii="Times New Roman" w:hAnsi="Times New Roman" w:cs="Times New Roman"/>
          <w:color w:val="666600"/>
          <w:sz w:val="23"/>
          <w:szCs w:val="23"/>
        </w:rPr>
        <w:t>;;</w:t>
      </w:r>
      <w:r w:rsidRPr="00ED41A6">
        <w:rPr>
          <w:rStyle w:val="pln"/>
          <w:rFonts w:ascii="Times New Roman" w:eastAsiaTheme="majorEastAsia" w:hAnsi="Times New Roman" w:cs="Times New Roman"/>
          <w:color w:val="000000"/>
          <w:sz w:val="23"/>
          <w:szCs w:val="23"/>
        </w:rPr>
        <w:t xml:space="preserve"> </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r w:rsidRPr="00ED41A6">
        <w:rPr>
          <w:rStyle w:val="pln"/>
          <w:rFonts w:ascii="Times New Roman" w:eastAsiaTheme="majorEastAsia" w:hAnsi="Times New Roman" w:cs="Times New Roman"/>
          <w:color w:val="000000"/>
          <w:sz w:val="23"/>
          <w:szCs w:val="23"/>
        </w:rPr>
        <w:t xml:space="preserve">   </w:t>
      </w:r>
      <w:r w:rsidRPr="00ED41A6">
        <w:rPr>
          <w:rStyle w:val="pun"/>
          <w:rFonts w:ascii="Times New Roman" w:hAnsi="Times New Roman" w:cs="Times New Roman"/>
          <w:color w:val="666600"/>
          <w:sz w:val="23"/>
          <w:szCs w:val="23"/>
        </w:rPr>
        <w:t>-</w:t>
      </w:r>
      <w:r w:rsidRPr="00ED41A6">
        <w:rPr>
          <w:rStyle w:val="pln"/>
          <w:rFonts w:ascii="Times New Roman" w:eastAsiaTheme="majorEastAsia" w:hAnsi="Times New Roman" w:cs="Times New Roman"/>
          <w:color w:val="000000"/>
          <w:sz w:val="23"/>
          <w:szCs w:val="23"/>
        </w:rPr>
        <w:t>d</w:t>
      </w:r>
      <w:r w:rsidRPr="00ED41A6">
        <w:rPr>
          <w:rStyle w:val="pun"/>
          <w:rFonts w:ascii="Times New Roman" w:hAnsi="Times New Roman" w:cs="Times New Roman"/>
          <w:color w:val="666600"/>
          <w:sz w:val="23"/>
          <w:szCs w:val="23"/>
        </w:rPr>
        <w:t>)</w:t>
      </w:r>
      <w:r w:rsidRPr="00ED41A6">
        <w:rPr>
          <w:rStyle w:val="pln"/>
          <w:rFonts w:ascii="Times New Roman" w:eastAsiaTheme="majorEastAsia" w:hAnsi="Times New Roman" w:cs="Times New Roman"/>
          <w:color w:val="000000"/>
          <w:sz w:val="23"/>
          <w:szCs w:val="23"/>
        </w:rPr>
        <w:t xml:space="preserve"> DIR</w:t>
      </w:r>
      <w:r w:rsidRPr="00ED41A6">
        <w:rPr>
          <w:rStyle w:val="pun"/>
          <w:rFonts w:ascii="Times New Roman" w:hAnsi="Times New Roman" w:cs="Times New Roman"/>
          <w:color w:val="666600"/>
          <w:sz w:val="23"/>
          <w:szCs w:val="23"/>
        </w:rPr>
        <w:t>=</w:t>
      </w:r>
      <w:r w:rsidRPr="00ED41A6">
        <w:rPr>
          <w:rStyle w:val="str"/>
          <w:rFonts w:ascii="Times New Roman" w:hAnsi="Times New Roman" w:cs="Times New Roman"/>
          <w:color w:val="008800"/>
          <w:sz w:val="23"/>
          <w:szCs w:val="23"/>
        </w:rPr>
        <w:t>"${2}"</w:t>
      </w:r>
      <w:r w:rsidRPr="00ED41A6">
        <w:rPr>
          <w:rStyle w:val="pln"/>
          <w:rFonts w:ascii="Times New Roman" w:eastAsiaTheme="majorEastAsia" w:hAnsi="Times New Roman" w:cs="Times New Roman"/>
          <w:color w:val="000000"/>
          <w:sz w:val="23"/>
          <w:szCs w:val="23"/>
        </w:rPr>
        <w:t xml:space="preserve"> </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r w:rsidRPr="00ED41A6">
        <w:rPr>
          <w:rStyle w:val="pln"/>
          <w:rFonts w:ascii="Times New Roman" w:eastAsiaTheme="majorEastAsia" w:hAnsi="Times New Roman" w:cs="Times New Roman"/>
          <w:color w:val="000000"/>
          <w:sz w:val="23"/>
          <w:szCs w:val="23"/>
        </w:rPr>
        <w:t xml:space="preserve">      </w:t>
      </w:r>
      <w:proofErr w:type="gramStart"/>
      <w:r w:rsidRPr="00ED41A6">
        <w:rPr>
          <w:rStyle w:val="pln"/>
          <w:rFonts w:ascii="Times New Roman" w:eastAsiaTheme="majorEastAsia" w:hAnsi="Times New Roman" w:cs="Times New Roman"/>
          <w:color w:val="000000"/>
          <w:sz w:val="23"/>
          <w:szCs w:val="23"/>
        </w:rPr>
        <w:t>echo</w:t>
      </w:r>
      <w:proofErr w:type="gramEnd"/>
      <w:r w:rsidRPr="00ED41A6">
        <w:rPr>
          <w:rStyle w:val="pln"/>
          <w:rFonts w:ascii="Times New Roman" w:eastAsiaTheme="majorEastAsia" w:hAnsi="Times New Roman" w:cs="Times New Roman"/>
          <w:color w:val="000000"/>
          <w:sz w:val="23"/>
          <w:szCs w:val="23"/>
        </w:rPr>
        <w:t xml:space="preserve"> </w:t>
      </w:r>
      <w:r w:rsidRPr="00ED41A6">
        <w:rPr>
          <w:rStyle w:val="str"/>
          <w:rFonts w:ascii="Times New Roman" w:hAnsi="Times New Roman" w:cs="Times New Roman"/>
          <w:color w:val="008800"/>
          <w:sz w:val="23"/>
          <w:szCs w:val="23"/>
        </w:rPr>
        <w:t>"Dir name is $DIR"</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r w:rsidRPr="00ED41A6">
        <w:rPr>
          <w:rStyle w:val="pln"/>
          <w:rFonts w:ascii="Times New Roman" w:eastAsiaTheme="majorEastAsia" w:hAnsi="Times New Roman" w:cs="Times New Roman"/>
          <w:color w:val="000000"/>
          <w:sz w:val="23"/>
          <w:szCs w:val="23"/>
        </w:rPr>
        <w:t xml:space="preserve">      </w:t>
      </w:r>
      <w:r w:rsidRPr="00ED41A6">
        <w:rPr>
          <w:rStyle w:val="pun"/>
          <w:rFonts w:ascii="Times New Roman" w:hAnsi="Times New Roman" w:cs="Times New Roman"/>
          <w:color w:val="666600"/>
          <w:sz w:val="23"/>
          <w:szCs w:val="23"/>
        </w:rPr>
        <w:t>;;</w:t>
      </w:r>
      <w:r w:rsidRPr="00ED41A6">
        <w:rPr>
          <w:rStyle w:val="pln"/>
          <w:rFonts w:ascii="Times New Roman" w:eastAsiaTheme="majorEastAsia" w:hAnsi="Times New Roman" w:cs="Times New Roman"/>
          <w:color w:val="000000"/>
          <w:sz w:val="23"/>
          <w:szCs w:val="23"/>
        </w:rPr>
        <w:t xml:space="preserve"> </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r w:rsidRPr="00ED41A6">
        <w:rPr>
          <w:rStyle w:val="pln"/>
          <w:rFonts w:ascii="Times New Roman" w:eastAsiaTheme="majorEastAsia" w:hAnsi="Times New Roman" w:cs="Times New Roman"/>
          <w:color w:val="000000"/>
          <w:sz w:val="23"/>
          <w:szCs w:val="23"/>
        </w:rPr>
        <w:t xml:space="preserve">   </w:t>
      </w:r>
      <w:r w:rsidRPr="00ED41A6">
        <w:rPr>
          <w:rStyle w:val="pun"/>
          <w:rFonts w:ascii="Times New Roman" w:hAnsi="Times New Roman" w:cs="Times New Roman"/>
          <w:color w:val="666600"/>
          <w:sz w:val="23"/>
          <w:szCs w:val="23"/>
        </w:rPr>
        <w:t>*)</w:t>
      </w:r>
      <w:r w:rsidRPr="00ED41A6">
        <w:rPr>
          <w:rStyle w:val="pln"/>
          <w:rFonts w:ascii="Times New Roman" w:eastAsiaTheme="majorEastAsia" w:hAnsi="Times New Roman" w:cs="Times New Roman"/>
          <w:color w:val="000000"/>
          <w:sz w:val="23"/>
          <w:szCs w:val="23"/>
        </w:rPr>
        <w:t xml:space="preserve">  </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r w:rsidRPr="00ED41A6">
        <w:rPr>
          <w:rStyle w:val="pln"/>
          <w:rFonts w:ascii="Times New Roman" w:eastAsiaTheme="majorEastAsia" w:hAnsi="Times New Roman" w:cs="Times New Roman"/>
          <w:color w:val="000000"/>
          <w:sz w:val="23"/>
          <w:szCs w:val="23"/>
        </w:rPr>
        <w:t xml:space="preserve">      </w:t>
      </w:r>
      <w:proofErr w:type="gramStart"/>
      <w:r w:rsidRPr="00ED41A6">
        <w:rPr>
          <w:rStyle w:val="pln"/>
          <w:rFonts w:ascii="Times New Roman" w:eastAsiaTheme="majorEastAsia" w:hAnsi="Times New Roman" w:cs="Times New Roman"/>
          <w:color w:val="000000"/>
          <w:sz w:val="23"/>
          <w:szCs w:val="23"/>
        </w:rPr>
        <w:t>echo</w:t>
      </w:r>
      <w:proofErr w:type="gramEnd"/>
      <w:r w:rsidRPr="00ED41A6">
        <w:rPr>
          <w:rStyle w:val="pln"/>
          <w:rFonts w:ascii="Times New Roman" w:eastAsiaTheme="majorEastAsia" w:hAnsi="Times New Roman" w:cs="Times New Roman"/>
          <w:color w:val="000000"/>
          <w:sz w:val="23"/>
          <w:szCs w:val="23"/>
        </w:rPr>
        <w:t xml:space="preserve"> </w:t>
      </w:r>
      <w:r w:rsidRPr="00ED41A6">
        <w:rPr>
          <w:rStyle w:val="str"/>
          <w:rFonts w:ascii="Times New Roman" w:hAnsi="Times New Roman" w:cs="Times New Roman"/>
          <w:color w:val="008800"/>
          <w:sz w:val="23"/>
          <w:szCs w:val="23"/>
        </w:rPr>
        <w:t>"`</w:t>
      </w:r>
      <w:proofErr w:type="spellStart"/>
      <w:r w:rsidRPr="00ED41A6">
        <w:rPr>
          <w:rStyle w:val="str"/>
          <w:rFonts w:ascii="Times New Roman" w:hAnsi="Times New Roman" w:cs="Times New Roman"/>
          <w:color w:val="008800"/>
          <w:sz w:val="23"/>
          <w:szCs w:val="23"/>
        </w:rPr>
        <w:t>basename</w:t>
      </w:r>
      <w:proofErr w:type="spellEnd"/>
      <w:r w:rsidRPr="00ED41A6">
        <w:rPr>
          <w:rStyle w:val="str"/>
          <w:rFonts w:ascii="Times New Roman" w:hAnsi="Times New Roman" w:cs="Times New Roman"/>
          <w:color w:val="008800"/>
          <w:sz w:val="23"/>
          <w:szCs w:val="23"/>
        </w:rPr>
        <w:t xml:space="preserve"> ${0}`:usage: [-f file] | [-d directory]"</w:t>
      </w:r>
      <w:r w:rsidRPr="00ED41A6">
        <w:rPr>
          <w:rStyle w:val="pln"/>
          <w:rFonts w:ascii="Times New Roman" w:eastAsiaTheme="majorEastAsia" w:hAnsi="Times New Roman" w:cs="Times New Roman"/>
          <w:color w:val="000000"/>
          <w:sz w:val="23"/>
          <w:szCs w:val="23"/>
        </w:rPr>
        <w:t xml:space="preserve"> </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r w:rsidRPr="00ED41A6">
        <w:rPr>
          <w:rStyle w:val="pln"/>
          <w:rFonts w:ascii="Times New Roman" w:eastAsiaTheme="majorEastAsia" w:hAnsi="Times New Roman" w:cs="Times New Roman"/>
          <w:color w:val="000000"/>
          <w:sz w:val="23"/>
          <w:szCs w:val="23"/>
        </w:rPr>
        <w:t xml:space="preserve">      </w:t>
      </w:r>
      <w:proofErr w:type="gramStart"/>
      <w:r w:rsidRPr="00ED41A6">
        <w:rPr>
          <w:rStyle w:val="kwd"/>
          <w:rFonts w:ascii="Times New Roman" w:eastAsiaTheme="majorEastAsia" w:hAnsi="Times New Roman" w:cs="Times New Roman"/>
          <w:color w:val="000088"/>
          <w:sz w:val="23"/>
          <w:szCs w:val="23"/>
        </w:rPr>
        <w:t>exit</w:t>
      </w:r>
      <w:proofErr w:type="gramEnd"/>
      <w:r w:rsidRPr="00ED41A6">
        <w:rPr>
          <w:rStyle w:val="pln"/>
          <w:rFonts w:ascii="Times New Roman" w:eastAsiaTheme="majorEastAsia" w:hAnsi="Times New Roman" w:cs="Times New Roman"/>
          <w:color w:val="000000"/>
          <w:sz w:val="23"/>
          <w:szCs w:val="23"/>
        </w:rPr>
        <w:t xml:space="preserve"> </w:t>
      </w:r>
      <w:r w:rsidRPr="00ED41A6">
        <w:rPr>
          <w:rStyle w:val="lit"/>
          <w:rFonts w:ascii="Times New Roman" w:hAnsi="Times New Roman" w:cs="Times New Roman"/>
          <w:color w:val="006666"/>
          <w:sz w:val="23"/>
          <w:szCs w:val="23"/>
        </w:rPr>
        <w:t>1</w:t>
      </w:r>
      <w:r w:rsidRPr="00ED41A6">
        <w:rPr>
          <w:rStyle w:val="pln"/>
          <w:rFonts w:ascii="Times New Roman" w:eastAsiaTheme="majorEastAsia" w:hAnsi="Times New Roman" w:cs="Times New Roman"/>
          <w:color w:val="000000"/>
          <w:sz w:val="23"/>
          <w:szCs w:val="23"/>
        </w:rPr>
        <w:t xml:space="preserve"> </w:t>
      </w:r>
      <w:r w:rsidRPr="00ED41A6">
        <w:rPr>
          <w:rStyle w:val="com"/>
          <w:rFonts w:ascii="Times New Roman" w:hAnsi="Times New Roman" w:cs="Times New Roman"/>
          <w:color w:val="880000"/>
          <w:sz w:val="23"/>
          <w:szCs w:val="23"/>
        </w:rPr>
        <w:t># Command to come out of the program with status 1</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Style w:val="pln"/>
          <w:rFonts w:ascii="Times New Roman" w:eastAsiaTheme="majorEastAsia" w:hAnsi="Times New Roman" w:cs="Times New Roman"/>
          <w:color w:val="000000"/>
          <w:sz w:val="23"/>
          <w:szCs w:val="23"/>
        </w:rPr>
      </w:pPr>
      <w:r w:rsidRPr="00ED41A6">
        <w:rPr>
          <w:rStyle w:val="pln"/>
          <w:rFonts w:ascii="Times New Roman" w:eastAsiaTheme="majorEastAsia" w:hAnsi="Times New Roman" w:cs="Times New Roman"/>
          <w:color w:val="000000"/>
          <w:sz w:val="23"/>
          <w:szCs w:val="23"/>
        </w:rPr>
        <w:t xml:space="preserve">      </w:t>
      </w:r>
      <w:r w:rsidRPr="00ED41A6">
        <w:rPr>
          <w:rStyle w:val="pun"/>
          <w:rFonts w:ascii="Times New Roman" w:hAnsi="Times New Roman" w:cs="Times New Roman"/>
          <w:color w:val="666600"/>
          <w:sz w:val="23"/>
          <w:szCs w:val="23"/>
        </w:rPr>
        <w:t>;;</w:t>
      </w:r>
      <w:r w:rsidRPr="00ED41A6">
        <w:rPr>
          <w:rStyle w:val="pln"/>
          <w:rFonts w:ascii="Times New Roman" w:eastAsiaTheme="majorEastAsia" w:hAnsi="Times New Roman" w:cs="Times New Roman"/>
          <w:color w:val="000000"/>
          <w:sz w:val="23"/>
          <w:szCs w:val="23"/>
        </w:rPr>
        <w:t xml:space="preserve"> </w:t>
      </w:r>
    </w:p>
    <w:p w:rsidR="00974BE0" w:rsidRPr="00ED41A6" w:rsidRDefault="00974BE0" w:rsidP="00974BE0">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sz w:val="23"/>
          <w:szCs w:val="23"/>
        </w:rPr>
      </w:pPr>
      <w:proofErr w:type="spellStart"/>
      <w:proofErr w:type="gramStart"/>
      <w:r w:rsidRPr="00ED41A6">
        <w:rPr>
          <w:rStyle w:val="kwd"/>
          <w:rFonts w:ascii="Times New Roman" w:eastAsiaTheme="majorEastAsia" w:hAnsi="Times New Roman" w:cs="Times New Roman"/>
          <w:color w:val="000088"/>
          <w:sz w:val="23"/>
          <w:szCs w:val="23"/>
        </w:rPr>
        <w:t>esac</w:t>
      </w:r>
      <w:proofErr w:type="spellEnd"/>
      <w:proofErr w:type="gramEnd"/>
      <w:r w:rsidRPr="00ED41A6">
        <w:rPr>
          <w:rStyle w:val="pln"/>
          <w:rFonts w:ascii="Times New Roman" w:eastAsiaTheme="majorEastAsia" w:hAnsi="Times New Roman" w:cs="Times New Roman"/>
          <w:color w:val="000000"/>
          <w:sz w:val="23"/>
          <w:szCs w:val="23"/>
        </w:rPr>
        <w:t xml:space="preserve"> </w:t>
      </w:r>
    </w:p>
    <w:p w:rsidR="00974BE0" w:rsidRPr="00ED41A6" w:rsidRDefault="00974BE0" w:rsidP="00974BE0">
      <w:pPr>
        <w:pStyle w:val="NormalWeb"/>
        <w:spacing w:before="120" w:beforeAutospacing="0" w:after="144" w:afterAutospacing="0"/>
        <w:ind w:left="48" w:right="48"/>
        <w:jc w:val="both"/>
        <w:rPr>
          <w:color w:val="000000"/>
        </w:rPr>
      </w:pPr>
      <w:r w:rsidRPr="00ED41A6">
        <w:rPr>
          <w:color w:val="000000"/>
        </w:rPr>
        <w:t>Here is a sample run of the above program −</w:t>
      </w:r>
    </w:p>
    <w:p w:rsidR="00974BE0" w:rsidRPr="0001254A" w:rsidRDefault="00974BE0" w:rsidP="0001254A">
      <w:pPr>
        <w:pStyle w:val="HTMLPreformatted"/>
        <w:shd w:val="clear" w:color="auto" w:fill="D9D9D9" w:themeFill="background1" w:themeFillShade="D9"/>
        <w:rPr>
          <w:rFonts w:ascii="Times New Roman" w:hAnsi="Times New Roman" w:cs="Times New Roman"/>
          <w:b/>
          <w:sz w:val="23"/>
          <w:szCs w:val="23"/>
        </w:rPr>
      </w:pPr>
      <w:r w:rsidRPr="0001254A">
        <w:rPr>
          <w:rFonts w:ascii="Times New Roman" w:hAnsi="Times New Roman" w:cs="Times New Roman"/>
          <w:b/>
          <w:sz w:val="23"/>
          <w:szCs w:val="23"/>
        </w:rPr>
        <w:t>$./test.sh</w:t>
      </w:r>
    </w:p>
    <w:p w:rsidR="00974BE0" w:rsidRPr="0001254A" w:rsidRDefault="00974BE0" w:rsidP="0001254A">
      <w:pPr>
        <w:pStyle w:val="HTMLPreformatted"/>
        <w:shd w:val="clear" w:color="auto" w:fill="D9D9D9" w:themeFill="background1" w:themeFillShade="D9"/>
        <w:rPr>
          <w:rFonts w:ascii="Times New Roman" w:hAnsi="Times New Roman" w:cs="Times New Roman"/>
          <w:b/>
          <w:sz w:val="23"/>
          <w:szCs w:val="23"/>
        </w:rPr>
      </w:pPr>
      <w:r w:rsidRPr="0001254A">
        <w:rPr>
          <w:rFonts w:ascii="Times New Roman" w:hAnsi="Times New Roman" w:cs="Times New Roman"/>
          <w:b/>
          <w:sz w:val="23"/>
          <w:szCs w:val="23"/>
        </w:rPr>
        <w:t xml:space="preserve">test.sh: usage: </w:t>
      </w:r>
      <w:proofErr w:type="gramStart"/>
      <w:r w:rsidRPr="0001254A">
        <w:rPr>
          <w:rFonts w:ascii="Times New Roman" w:hAnsi="Times New Roman" w:cs="Times New Roman"/>
          <w:b/>
          <w:sz w:val="23"/>
          <w:szCs w:val="23"/>
        </w:rPr>
        <w:t>[ -</w:t>
      </w:r>
      <w:proofErr w:type="gramEnd"/>
      <w:r w:rsidRPr="0001254A">
        <w:rPr>
          <w:rFonts w:ascii="Times New Roman" w:hAnsi="Times New Roman" w:cs="Times New Roman"/>
          <w:b/>
          <w:sz w:val="23"/>
          <w:szCs w:val="23"/>
        </w:rPr>
        <w:t>f filename ] | [ -d directory ]</w:t>
      </w:r>
    </w:p>
    <w:p w:rsidR="00974BE0" w:rsidRPr="0001254A" w:rsidRDefault="00974BE0" w:rsidP="0001254A">
      <w:pPr>
        <w:pStyle w:val="HTMLPreformatted"/>
        <w:shd w:val="clear" w:color="auto" w:fill="D9D9D9" w:themeFill="background1" w:themeFillShade="D9"/>
        <w:rPr>
          <w:rFonts w:ascii="Times New Roman" w:hAnsi="Times New Roman" w:cs="Times New Roman"/>
          <w:b/>
          <w:sz w:val="23"/>
          <w:szCs w:val="23"/>
        </w:rPr>
      </w:pPr>
      <w:r w:rsidRPr="0001254A">
        <w:rPr>
          <w:rFonts w:ascii="Times New Roman" w:hAnsi="Times New Roman" w:cs="Times New Roman"/>
          <w:b/>
          <w:sz w:val="23"/>
          <w:szCs w:val="23"/>
        </w:rPr>
        <w:t>$ ./test.sh -f index.htm</w:t>
      </w:r>
    </w:p>
    <w:p w:rsidR="00974BE0" w:rsidRPr="00ED41A6" w:rsidRDefault="00974BE0" w:rsidP="00FA1ABC">
      <w:pPr>
        <w:pStyle w:val="HTMLPreformatted"/>
        <w:shd w:val="clear" w:color="auto" w:fill="D9D9D9" w:themeFill="background1" w:themeFillShade="D9"/>
        <w:rPr>
          <w:rFonts w:ascii="Times New Roman" w:hAnsi="Times New Roman" w:cs="Times New Roman"/>
          <w:sz w:val="23"/>
          <w:szCs w:val="23"/>
        </w:rPr>
      </w:pPr>
      <w:r w:rsidRPr="00ED41A6">
        <w:rPr>
          <w:rFonts w:ascii="Times New Roman" w:hAnsi="Times New Roman" w:cs="Times New Roman"/>
          <w:sz w:val="23"/>
          <w:szCs w:val="23"/>
        </w:rPr>
        <w:lastRenderedPageBreak/>
        <w:t xml:space="preserve">$ </w:t>
      </w:r>
      <w:proofErr w:type="gramStart"/>
      <w:r w:rsidRPr="00ED41A6">
        <w:rPr>
          <w:rFonts w:ascii="Times New Roman" w:hAnsi="Times New Roman" w:cs="Times New Roman"/>
          <w:sz w:val="23"/>
          <w:szCs w:val="23"/>
        </w:rPr>
        <w:t>vi</w:t>
      </w:r>
      <w:proofErr w:type="gramEnd"/>
      <w:r w:rsidRPr="00ED41A6">
        <w:rPr>
          <w:rFonts w:ascii="Times New Roman" w:hAnsi="Times New Roman" w:cs="Times New Roman"/>
          <w:sz w:val="23"/>
          <w:szCs w:val="23"/>
        </w:rPr>
        <w:t xml:space="preserve"> test.sh</w:t>
      </w:r>
    </w:p>
    <w:p w:rsidR="00974BE0" w:rsidRPr="00ED41A6" w:rsidRDefault="00974BE0" w:rsidP="00FA1ABC">
      <w:pPr>
        <w:pStyle w:val="HTMLPreformatted"/>
        <w:shd w:val="clear" w:color="auto" w:fill="D9D9D9" w:themeFill="background1" w:themeFillShade="D9"/>
        <w:rPr>
          <w:rFonts w:ascii="Times New Roman" w:hAnsi="Times New Roman" w:cs="Times New Roman"/>
          <w:sz w:val="23"/>
          <w:szCs w:val="23"/>
        </w:rPr>
      </w:pPr>
      <w:r w:rsidRPr="00ED41A6">
        <w:rPr>
          <w:rFonts w:ascii="Times New Roman" w:hAnsi="Times New Roman" w:cs="Times New Roman"/>
          <w:sz w:val="23"/>
          <w:szCs w:val="23"/>
        </w:rPr>
        <w:t>$ ./test.sh -f index.htm</w:t>
      </w:r>
    </w:p>
    <w:p w:rsidR="00974BE0" w:rsidRPr="00ED41A6" w:rsidRDefault="00974BE0" w:rsidP="00FA1ABC">
      <w:pPr>
        <w:pStyle w:val="HTMLPreformatted"/>
        <w:shd w:val="clear" w:color="auto" w:fill="D9D9D9" w:themeFill="background1" w:themeFillShade="D9"/>
        <w:rPr>
          <w:rFonts w:ascii="Times New Roman" w:hAnsi="Times New Roman" w:cs="Times New Roman"/>
          <w:sz w:val="23"/>
          <w:szCs w:val="23"/>
        </w:rPr>
      </w:pPr>
      <w:r w:rsidRPr="00ED41A6">
        <w:rPr>
          <w:rFonts w:ascii="Times New Roman" w:hAnsi="Times New Roman" w:cs="Times New Roman"/>
          <w:sz w:val="23"/>
          <w:szCs w:val="23"/>
        </w:rPr>
        <w:t>File name is index.htm</w:t>
      </w:r>
    </w:p>
    <w:p w:rsidR="00974BE0" w:rsidRPr="00ED41A6" w:rsidRDefault="00974BE0" w:rsidP="00FA1ABC">
      <w:pPr>
        <w:pStyle w:val="HTMLPreformatted"/>
        <w:shd w:val="clear" w:color="auto" w:fill="D9D9D9" w:themeFill="background1" w:themeFillShade="D9"/>
        <w:rPr>
          <w:rFonts w:ascii="Times New Roman" w:hAnsi="Times New Roman" w:cs="Times New Roman"/>
          <w:sz w:val="23"/>
          <w:szCs w:val="23"/>
        </w:rPr>
      </w:pPr>
      <w:r w:rsidRPr="00ED41A6">
        <w:rPr>
          <w:rFonts w:ascii="Times New Roman" w:hAnsi="Times New Roman" w:cs="Times New Roman"/>
          <w:sz w:val="23"/>
          <w:szCs w:val="23"/>
        </w:rPr>
        <w:t xml:space="preserve">$ ./test.sh -d </w:t>
      </w:r>
      <w:proofErr w:type="spellStart"/>
      <w:proofErr w:type="gramStart"/>
      <w:r w:rsidRPr="00ED41A6">
        <w:rPr>
          <w:rFonts w:ascii="Times New Roman" w:hAnsi="Times New Roman" w:cs="Times New Roman"/>
          <w:sz w:val="23"/>
          <w:szCs w:val="23"/>
        </w:rPr>
        <w:t>unix</w:t>
      </w:r>
      <w:proofErr w:type="spellEnd"/>
      <w:proofErr w:type="gramEnd"/>
    </w:p>
    <w:p w:rsidR="00BC7764" w:rsidRPr="00ED41A6" w:rsidRDefault="00974BE0" w:rsidP="00FA1ABC">
      <w:pPr>
        <w:pStyle w:val="HTMLPreformatted"/>
        <w:shd w:val="clear" w:color="auto" w:fill="D9D9D9" w:themeFill="background1" w:themeFillShade="D9"/>
        <w:rPr>
          <w:rFonts w:ascii="Times New Roman" w:hAnsi="Times New Roman" w:cs="Times New Roman"/>
          <w:sz w:val="23"/>
          <w:szCs w:val="23"/>
        </w:rPr>
      </w:pPr>
      <w:r w:rsidRPr="00ED41A6">
        <w:rPr>
          <w:rFonts w:ascii="Times New Roman" w:hAnsi="Times New Roman" w:cs="Times New Roman"/>
          <w:sz w:val="23"/>
          <w:szCs w:val="23"/>
        </w:rPr>
        <w:t xml:space="preserve">Dir name is </w:t>
      </w:r>
      <w:proofErr w:type="spellStart"/>
      <w:proofErr w:type="gramStart"/>
      <w:r w:rsidRPr="00ED41A6">
        <w:rPr>
          <w:rFonts w:ascii="Times New Roman" w:hAnsi="Times New Roman" w:cs="Times New Roman"/>
          <w:sz w:val="23"/>
          <w:szCs w:val="23"/>
        </w:rPr>
        <w:t>unix</w:t>
      </w:r>
      <w:proofErr w:type="spellEnd"/>
      <w:proofErr w:type="gramEnd"/>
    </w:p>
    <w:p w:rsidR="00BC7764" w:rsidRPr="00ED41A6" w:rsidRDefault="00BC7764" w:rsidP="00BC7764">
      <w:pPr>
        <w:pStyle w:val="HTMLPreformatted"/>
        <w:rPr>
          <w:rFonts w:ascii="Times New Roman" w:hAnsi="Times New Roman" w:cs="Times New Roman"/>
          <w:sz w:val="23"/>
          <w:szCs w:val="23"/>
        </w:rPr>
      </w:pPr>
    </w:p>
    <w:p w:rsidR="00651885" w:rsidRPr="00ED41A6" w:rsidRDefault="00651885" w:rsidP="00BC7764">
      <w:pPr>
        <w:pStyle w:val="HTMLPreformatted"/>
        <w:rPr>
          <w:rFonts w:ascii="Times New Roman" w:hAnsi="Times New Roman" w:cs="Times New Roman"/>
          <w:sz w:val="23"/>
          <w:szCs w:val="23"/>
        </w:rPr>
      </w:pPr>
      <w:r w:rsidRPr="00ED41A6">
        <w:rPr>
          <w:rFonts w:ascii="Times New Roman" w:hAnsi="Times New Roman" w:cs="Times New Roman"/>
          <w:b/>
          <w:bCs/>
          <w:color w:val="50317B"/>
          <w:spacing w:val="-6"/>
          <w:sz w:val="33"/>
          <w:szCs w:val="33"/>
        </w:rPr>
        <w:t>Uses in Init Scripts</w:t>
      </w:r>
    </w:p>
    <w:p w:rsidR="00651885" w:rsidRPr="00ED41A6" w:rsidRDefault="00651885" w:rsidP="00651885">
      <w:pPr>
        <w:shd w:val="clear" w:color="auto" w:fill="FFFFFF"/>
        <w:spacing w:after="253" w:line="240" w:lineRule="auto"/>
        <w:jc w:val="both"/>
        <w:textAlignment w:val="baseline"/>
        <w:rPr>
          <w:rFonts w:ascii="Times New Roman" w:eastAsia="Times New Roman" w:hAnsi="Times New Roman" w:cs="Times New Roman"/>
          <w:color w:val="4A4949"/>
        </w:rPr>
      </w:pPr>
      <w:r w:rsidRPr="00ED41A6">
        <w:rPr>
          <w:rFonts w:ascii="Times New Roman" w:eastAsia="Times New Roman" w:hAnsi="Times New Roman" w:cs="Times New Roman"/>
          <w:color w:val="4A4949"/>
        </w:rPr>
        <w:t xml:space="preserve">If you have ever edited any of init scripts, you must be seen that most of init scripts uses case statements for running commands like </w:t>
      </w:r>
      <w:proofErr w:type="gramStart"/>
      <w:r w:rsidRPr="00ED41A6">
        <w:rPr>
          <w:rFonts w:ascii="Times New Roman" w:eastAsia="Times New Roman" w:hAnsi="Times New Roman" w:cs="Times New Roman"/>
          <w:color w:val="4A4949"/>
        </w:rPr>
        <w:t>start,</w:t>
      </w:r>
      <w:proofErr w:type="gramEnd"/>
      <w:r w:rsidRPr="00ED41A6">
        <w:rPr>
          <w:rFonts w:ascii="Times New Roman" w:eastAsia="Times New Roman" w:hAnsi="Times New Roman" w:cs="Times New Roman"/>
          <w:color w:val="4A4949"/>
        </w:rPr>
        <w:t xml:space="preserve"> stop etc.</w:t>
      </w:r>
    </w:p>
    <w:p w:rsidR="00651885" w:rsidRPr="00ED41A6" w:rsidRDefault="00651885" w:rsidP="00651885">
      <w:pPr>
        <w:pBdr>
          <w:top w:val="single" w:sz="2" w:space="6" w:color="A2A2A2"/>
          <w:left w:val="single" w:sz="18" w:space="6" w:color="A2A2A2"/>
          <w:bottom w:val="single" w:sz="2" w:space="6" w:color="A2A2A2"/>
          <w:right w:val="single" w:sz="4" w:space="6"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3" w:after="303" w:line="360" w:lineRule="atLeast"/>
        <w:textAlignment w:val="baseline"/>
        <w:rPr>
          <w:rFonts w:ascii="Times New Roman" w:eastAsia="Times New Roman" w:hAnsi="Times New Roman" w:cs="Times New Roman"/>
          <w:color w:val="1F1D1D"/>
          <w:sz w:val="18"/>
          <w:szCs w:val="18"/>
        </w:rPr>
      </w:pPr>
      <w:proofErr w:type="gramStart"/>
      <w:r w:rsidRPr="00ED41A6">
        <w:rPr>
          <w:rFonts w:ascii="Times New Roman" w:eastAsia="Times New Roman" w:hAnsi="Times New Roman" w:cs="Times New Roman"/>
          <w:color w:val="1F1D1D"/>
          <w:sz w:val="18"/>
          <w:szCs w:val="18"/>
        </w:rPr>
        <w:t>case</w:t>
      </w:r>
      <w:proofErr w:type="gramEnd"/>
      <w:r w:rsidRPr="00ED41A6">
        <w:rPr>
          <w:rFonts w:ascii="Times New Roman" w:eastAsia="Times New Roman" w:hAnsi="Times New Roman" w:cs="Times New Roman"/>
          <w:color w:val="1F1D1D"/>
          <w:sz w:val="18"/>
          <w:szCs w:val="18"/>
        </w:rPr>
        <w:t xml:space="preserve"> "$1" in</w:t>
      </w:r>
    </w:p>
    <w:p w:rsidR="00651885" w:rsidRPr="00ED41A6" w:rsidRDefault="00651885" w:rsidP="00651885">
      <w:pPr>
        <w:pBdr>
          <w:top w:val="single" w:sz="2" w:space="6" w:color="A2A2A2"/>
          <w:left w:val="single" w:sz="18" w:space="6" w:color="A2A2A2"/>
          <w:bottom w:val="single" w:sz="2" w:space="6" w:color="A2A2A2"/>
          <w:right w:val="single" w:sz="4" w:space="6"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3" w:after="303" w:line="360" w:lineRule="atLeast"/>
        <w:textAlignment w:val="baseline"/>
        <w:rPr>
          <w:rFonts w:ascii="Times New Roman" w:eastAsia="Times New Roman" w:hAnsi="Times New Roman" w:cs="Times New Roman"/>
          <w:color w:val="1F1D1D"/>
          <w:sz w:val="18"/>
          <w:szCs w:val="18"/>
        </w:rPr>
      </w:pPr>
      <w:r w:rsidRPr="00ED41A6">
        <w:rPr>
          <w:rFonts w:ascii="Times New Roman" w:eastAsia="Times New Roman" w:hAnsi="Times New Roman" w:cs="Times New Roman"/>
          <w:color w:val="1F1D1D"/>
          <w:sz w:val="18"/>
          <w:szCs w:val="18"/>
        </w:rPr>
        <w:t xml:space="preserve">        </w:t>
      </w:r>
      <w:proofErr w:type="gramStart"/>
      <w:r w:rsidRPr="00ED41A6">
        <w:rPr>
          <w:rFonts w:ascii="Times New Roman" w:eastAsia="Times New Roman" w:hAnsi="Times New Roman" w:cs="Times New Roman"/>
          <w:color w:val="1F1D1D"/>
          <w:sz w:val="18"/>
          <w:szCs w:val="18"/>
        </w:rPr>
        <w:t>start</w:t>
      </w:r>
      <w:proofErr w:type="gramEnd"/>
      <w:r w:rsidRPr="00ED41A6">
        <w:rPr>
          <w:rFonts w:ascii="Times New Roman" w:eastAsia="Times New Roman" w:hAnsi="Times New Roman" w:cs="Times New Roman"/>
          <w:color w:val="1F1D1D"/>
          <w:sz w:val="18"/>
          <w:szCs w:val="18"/>
        </w:rPr>
        <w:t>)</w:t>
      </w:r>
    </w:p>
    <w:p w:rsidR="00651885" w:rsidRPr="00ED41A6" w:rsidRDefault="00651885" w:rsidP="00651885">
      <w:pPr>
        <w:pBdr>
          <w:top w:val="single" w:sz="2" w:space="6" w:color="A2A2A2"/>
          <w:left w:val="single" w:sz="18" w:space="6" w:color="A2A2A2"/>
          <w:bottom w:val="single" w:sz="2" w:space="6" w:color="A2A2A2"/>
          <w:right w:val="single" w:sz="4" w:space="6"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3" w:after="303" w:line="360" w:lineRule="atLeast"/>
        <w:textAlignment w:val="baseline"/>
        <w:rPr>
          <w:rFonts w:ascii="Times New Roman" w:eastAsia="Times New Roman" w:hAnsi="Times New Roman" w:cs="Times New Roman"/>
          <w:color w:val="1F1D1D"/>
          <w:sz w:val="18"/>
          <w:szCs w:val="18"/>
        </w:rPr>
      </w:pPr>
      <w:r w:rsidRPr="00ED41A6">
        <w:rPr>
          <w:rFonts w:ascii="Times New Roman" w:eastAsia="Times New Roman" w:hAnsi="Times New Roman" w:cs="Times New Roman"/>
          <w:color w:val="1F1D1D"/>
          <w:sz w:val="18"/>
          <w:szCs w:val="18"/>
        </w:rPr>
        <w:t xml:space="preserve">            </w:t>
      </w:r>
      <w:proofErr w:type="gramStart"/>
      <w:r w:rsidRPr="00ED41A6">
        <w:rPr>
          <w:rFonts w:ascii="Times New Roman" w:eastAsia="Times New Roman" w:hAnsi="Times New Roman" w:cs="Times New Roman"/>
          <w:color w:val="1F1D1D"/>
          <w:sz w:val="18"/>
          <w:szCs w:val="18"/>
        </w:rPr>
        <w:t>start</w:t>
      </w:r>
      <w:proofErr w:type="gramEnd"/>
    </w:p>
    <w:p w:rsidR="00651885" w:rsidRPr="00ED41A6" w:rsidRDefault="00651885" w:rsidP="00651885">
      <w:pPr>
        <w:pBdr>
          <w:top w:val="single" w:sz="2" w:space="6" w:color="A2A2A2"/>
          <w:left w:val="single" w:sz="18" w:space="6" w:color="A2A2A2"/>
          <w:bottom w:val="single" w:sz="2" w:space="6" w:color="A2A2A2"/>
          <w:right w:val="single" w:sz="4" w:space="6"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3" w:after="303" w:line="360" w:lineRule="atLeast"/>
        <w:textAlignment w:val="baseline"/>
        <w:rPr>
          <w:rFonts w:ascii="Times New Roman" w:eastAsia="Times New Roman" w:hAnsi="Times New Roman" w:cs="Times New Roman"/>
          <w:color w:val="1F1D1D"/>
          <w:sz w:val="18"/>
          <w:szCs w:val="18"/>
        </w:rPr>
      </w:pPr>
      <w:r w:rsidRPr="00ED41A6">
        <w:rPr>
          <w:rFonts w:ascii="Times New Roman" w:eastAsia="Times New Roman" w:hAnsi="Times New Roman" w:cs="Times New Roman"/>
          <w:color w:val="1F1D1D"/>
          <w:sz w:val="18"/>
          <w:szCs w:val="18"/>
        </w:rPr>
        <w:t xml:space="preserve">            ;;</w:t>
      </w:r>
    </w:p>
    <w:p w:rsidR="00651885" w:rsidRPr="00ED41A6" w:rsidRDefault="00651885" w:rsidP="00651885">
      <w:pPr>
        <w:pBdr>
          <w:top w:val="single" w:sz="2" w:space="6" w:color="A2A2A2"/>
          <w:left w:val="single" w:sz="18" w:space="6" w:color="A2A2A2"/>
          <w:bottom w:val="single" w:sz="2" w:space="6" w:color="A2A2A2"/>
          <w:right w:val="single" w:sz="4" w:space="6"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3" w:after="303" w:line="360" w:lineRule="atLeast"/>
        <w:textAlignment w:val="baseline"/>
        <w:rPr>
          <w:rFonts w:ascii="Times New Roman" w:eastAsia="Times New Roman" w:hAnsi="Times New Roman" w:cs="Times New Roman"/>
          <w:color w:val="1F1D1D"/>
          <w:sz w:val="18"/>
          <w:szCs w:val="18"/>
        </w:rPr>
      </w:pPr>
      <w:r w:rsidRPr="00ED41A6">
        <w:rPr>
          <w:rFonts w:ascii="Times New Roman" w:eastAsia="Times New Roman" w:hAnsi="Times New Roman" w:cs="Times New Roman"/>
          <w:color w:val="1F1D1D"/>
          <w:sz w:val="18"/>
          <w:szCs w:val="18"/>
        </w:rPr>
        <w:t xml:space="preserve">        </w:t>
      </w:r>
      <w:proofErr w:type="gramStart"/>
      <w:r w:rsidRPr="00ED41A6">
        <w:rPr>
          <w:rFonts w:ascii="Times New Roman" w:eastAsia="Times New Roman" w:hAnsi="Times New Roman" w:cs="Times New Roman"/>
          <w:color w:val="1F1D1D"/>
          <w:sz w:val="18"/>
          <w:szCs w:val="18"/>
        </w:rPr>
        <w:t>stop</w:t>
      </w:r>
      <w:proofErr w:type="gramEnd"/>
      <w:r w:rsidRPr="00ED41A6">
        <w:rPr>
          <w:rFonts w:ascii="Times New Roman" w:eastAsia="Times New Roman" w:hAnsi="Times New Roman" w:cs="Times New Roman"/>
          <w:color w:val="1F1D1D"/>
          <w:sz w:val="18"/>
          <w:szCs w:val="18"/>
        </w:rPr>
        <w:t>)</w:t>
      </w:r>
    </w:p>
    <w:p w:rsidR="00651885" w:rsidRPr="00ED41A6" w:rsidRDefault="00651885" w:rsidP="00651885">
      <w:pPr>
        <w:pBdr>
          <w:top w:val="single" w:sz="2" w:space="6" w:color="A2A2A2"/>
          <w:left w:val="single" w:sz="18" w:space="6" w:color="A2A2A2"/>
          <w:bottom w:val="single" w:sz="2" w:space="6" w:color="A2A2A2"/>
          <w:right w:val="single" w:sz="4" w:space="6"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3" w:after="303" w:line="360" w:lineRule="atLeast"/>
        <w:textAlignment w:val="baseline"/>
        <w:rPr>
          <w:rFonts w:ascii="Times New Roman" w:eastAsia="Times New Roman" w:hAnsi="Times New Roman" w:cs="Times New Roman"/>
          <w:color w:val="1F1D1D"/>
          <w:sz w:val="18"/>
          <w:szCs w:val="18"/>
        </w:rPr>
      </w:pPr>
      <w:r w:rsidRPr="00ED41A6">
        <w:rPr>
          <w:rFonts w:ascii="Times New Roman" w:eastAsia="Times New Roman" w:hAnsi="Times New Roman" w:cs="Times New Roman"/>
          <w:color w:val="1F1D1D"/>
          <w:sz w:val="18"/>
          <w:szCs w:val="18"/>
        </w:rPr>
        <w:t xml:space="preserve">            </w:t>
      </w:r>
      <w:proofErr w:type="gramStart"/>
      <w:r w:rsidRPr="00ED41A6">
        <w:rPr>
          <w:rFonts w:ascii="Times New Roman" w:eastAsia="Times New Roman" w:hAnsi="Times New Roman" w:cs="Times New Roman"/>
          <w:color w:val="1F1D1D"/>
          <w:sz w:val="18"/>
          <w:szCs w:val="18"/>
        </w:rPr>
        <w:t>stop</w:t>
      </w:r>
      <w:proofErr w:type="gramEnd"/>
    </w:p>
    <w:p w:rsidR="00651885" w:rsidRPr="00ED41A6" w:rsidRDefault="00651885" w:rsidP="00651885">
      <w:pPr>
        <w:pBdr>
          <w:top w:val="single" w:sz="2" w:space="6" w:color="A2A2A2"/>
          <w:left w:val="single" w:sz="18" w:space="6" w:color="A2A2A2"/>
          <w:bottom w:val="single" w:sz="2" w:space="6" w:color="A2A2A2"/>
          <w:right w:val="single" w:sz="4" w:space="6"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3" w:after="303" w:line="360" w:lineRule="atLeast"/>
        <w:textAlignment w:val="baseline"/>
        <w:rPr>
          <w:rFonts w:ascii="Times New Roman" w:eastAsia="Times New Roman" w:hAnsi="Times New Roman" w:cs="Times New Roman"/>
          <w:color w:val="1F1D1D"/>
          <w:sz w:val="18"/>
          <w:szCs w:val="18"/>
        </w:rPr>
      </w:pPr>
      <w:r w:rsidRPr="00ED41A6">
        <w:rPr>
          <w:rFonts w:ascii="Times New Roman" w:eastAsia="Times New Roman" w:hAnsi="Times New Roman" w:cs="Times New Roman"/>
          <w:color w:val="1F1D1D"/>
          <w:sz w:val="18"/>
          <w:szCs w:val="18"/>
        </w:rPr>
        <w:t xml:space="preserve">            ;;</w:t>
      </w:r>
    </w:p>
    <w:p w:rsidR="00651885" w:rsidRPr="00ED41A6" w:rsidRDefault="00651885" w:rsidP="00651885">
      <w:pPr>
        <w:pBdr>
          <w:top w:val="single" w:sz="2" w:space="6" w:color="A2A2A2"/>
          <w:left w:val="single" w:sz="18" w:space="6" w:color="A2A2A2"/>
          <w:bottom w:val="single" w:sz="2" w:space="6" w:color="A2A2A2"/>
          <w:right w:val="single" w:sz="4" w:space="6"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3" w:after="303" w:line="360" w:lineRule="atLeast"/>
        <w:textAlignment w:val="baseline"/>
        <w:rPr>
          <w:rFonts w:ascii="Times New Roman" w:eastAsia="Times New Roman" w:hAnsi="Times New Roman" w:cs="Times New Roman"/>
          <w:color w:val="1F1D1D"/>
          <w:sz w:val="18"/>
          <w:szCs w:val="18"/>
        </w:rPr>
      </w:pPr>
      <w:r w:rsidRPr="00ED41A6">
        <w:rPr>
          <w:rFonts w:ascii="Times New Roman" w:eastAsia="Times New Roman" w:hAnsi="Times New Roman" w:cs="Times New Roman"/>
          <w:color w:val="1F1D1D"/>
          <w:sz w:val="18"/>
          <w:szCs w:val="18"/>
        </w:rPr>
        <w:t xml:space="preserve">        </w:t>
      </w:r>
      <w:proofErr w:type="gramStart"/>
      <w:r w:rsidRPr="00ED41A6">
        <w:rPr>
          <w:rFonts w:ascii="Times New Roman" w:eastAsia="Times New Roman" w:hAnsi="Times New Roman" w:cs="Times New Roman"/>
          <w:color w:val="1F1D1D"/>
          <w:sz w:val="18"/>
          <w:szCs w:val="18"/>
        </w:rPr>
        <w:t>status</w:t>
      </w:r>
      <w:proofErr w:type="gramEnd"/>
      <w:r w:rsidRPr="00ED41A6">
        <w:rPr>
          <w:rFonts w:ascii="Times New Roman" w:eastAsia="Times New Roman" w:hAnsi="Times New Roman" w:cs="Times New Roman"/>
          <w:color w:val="1F1D1D"/>
          <w:sz w:val="18"/>
          <w:szCs w:val="18"/>
        </w:rPr>
        <w:t>)</w:t>
      </w:r>
    </w:p>
    <w:p w:rsidR="00651885" w:rsidRPr="00ED41A6" w:rsidRDefault="00651885" w:rsidP="00651885">
      <w:pPr>
        <w:pBdr>
          <w:top w:val="single" w:sz="2" w:space="6" w:color="A2A2A2"/>
          <w:left w:val="single" w:sz="18" w:space="6" w:color="A2A2A2"/>
          <w:bottom w:val="single" w:sz="2" w:space="6" w:color="A2A2A2"/>
          <w:right w:val="single" w:sz="4" w:space="6"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3" w:after="303" w:line="360" w:lineRule="atLeast"/>
        <w:textAlignment w:val="baseline"/>
        <w:rPr>
          <w:rFonts w:ascii="Times New Roman" w:eastAsia="Times New Roman" w:hAnsi="Times New Roman" w:cs="Times New Roman"/>
          <w:color w:val="1F1D1D"/>
          <w:sz w:val="18"/>
          <w:szCs w:val="18"/>
        </w:rPr>
      </w:pPr>
      <w:r w:rsidRPr="00ED41A6">
        <w:rPr>
          <w:rFonts w:ascii="Times New Roman" w:eastAsia="Times New Roman" w:hAnsi="Times New Roman" w:cs="Times New Roman"/>
          <w:color w:val="1F1D1D"/>
          <w:sz w:val="18"/>
          <w:szCs w:val="18"/>
        </w:rPr>
        <w:t xml:space="preserve">            </w:t>
      </w:r>
      <w:proofErr w:type="gramStart"/>
      <w:r w:rsidRPr="00ED41A6">
        <w:rPr>
          <w:rFonts w:ascii="Times New Roman" w:eastAsia="Times New Roman" w:hAnsi="Times New Roman" w:cs="Times New Roman"/>
          <w:color w:val="1F1D1D"/>
          <w:sz w:val="18"/>
          <w:szCs w:val="18"/>
        </w:rPr>
        <w:t>status</w:t>
      </w:r>
      <w:proofErr w:type="gramEnd"/>
      <w:r w:rsidRPr="00ED41A6">
        <w:rPr>
          <w:rFonts w:ascii="Times New Roman" w:eastAsia="Times New Roman" w:hAnsi="Times New Roman" w:cs="Times New Roman"/>
          <w:color w:val="1F1D1D"/>
          <w:sz w:val="18"/>
          <w:szCs w:val="18"/>
        </w:rPr>
        <w:t xml:space="preserve"> </w:t>
      </w:r>
      <w:proofErr w:type="spellStart"/>
      <w:r w:rsidRPr="00ED41A6">
        <w:rPr>
          <w:rFonts w:ascii="Times New Roman" w:eastAsia="Times New Roman" w:hAnsi="Times New Roman" w:cs="Times New Roman"/>
          <w:color w:val="1F1D1D"/>
          <w:sz w:val="18"/>
          <w:szCs w:val="18"/>
        </w:rPr>
        <w:t>myservice</w:t>
      </w:r>
      <w:proofErr w:type="spellEnd"/>
    </w:p>
    <w:p w:rsidR="00651885" w:rsidRPr="00ED41A6" w:rsidRDefault="00651885" w:rsidP="00651885">
      <w:pPr>
        <w:pBdr>
          <w:top w:val="single" w:sz="2" w:space="6" w:color="A2A2A2"/>
          <w:left w:val="single" w:sz="18" w:space="6" w:color="A2A2A2"/>
          <w:bottom w:val="single" w:sz="2" w:space="6" w:color="A2A2A2"/>
          <w:right w:val="single" w:sz="4" w:space="6"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3" w:after="303" w:line="360" w:lineRule="atLeast"/>
        <w:textAlignment w:val="baseline"/>
        <w:rPr>
          <w:rFonts w:ascii="Times New Roman" w:eastAsia="Times New Roman" w:hAnsi="Times New Roman" w:cs="Times New Roman"/>
          <w:color w:val="1F1D1D"/>
          <w:sz w:val="18"/>
          <w:szCs w:val="18"/>
        </w:rPr>
      </w:pPr>
      <w:r w:rsidRPr="00ED41A6">
        <w:rPr>
          <w:rFonts w:ascii="Times New Roman" w:eastAsia="Times New Roman" w:hAnsi="Times New Roman" w:cs="Times New Roman"/>
          <w:color w:val="1F1D1D"/>
          <w:sz w:val="18"/>
          <w:szCs w:val="18"/>
        </w:rPr>
        <w:t xml:space="preserve">            ;;</w:t>
      </w:r>
    </w:p>
    <w:p w:rsidR="00651885" w:rsidRPr="00ED41A6" w:rsidRDefault="00651885" w:rsidP="00651885">
      <w:pPr>
        <w:pBdr>
          <w:top w:val="single" w:sz="2" w:space="6" w:color="A2A2A2"/>
          <w:left w:val="single" w:sz="18" w:space="6" w:color="A2A2A2"/>
          <w:bottom w:val="single" w:sz="2" w:space="6" w:color="A2A2A2"/>
          <w:right w:val="single" w:sz="4" w:space="6"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3" w:after="303" w:line="360" w:lineRule="atLeast"/>
        <w:textAlignment w:val="baseline"/>
        <w:rPr>
          <w:rFonts w:ascii="Times New Roman" w:eastAsia="Times New Roman" w:hAnsi="Times New Roman" w:cs="Times New Roman"/>
          <w:color w:val="1F1D1D"/>
          <w:sz w:val="18"/>
          <w:szCs w:val="18"/>
        </w:rPr>
      </w:pPr>
      <w:r w:rsidRPr="00ED41A6">
        <w:rPr>
          <w:rFonts w:ascii="Times New Roman" w:eastAsia="Times New Roman" w:hAnsi="Times New Roman" w:cs="Times New Roman"/>
          <w:color w:val="1F1D1D"/>
          <w:sz w:val="18"/>
          <w:szCs w:val="18"/>
        </w:rPr>
        <w:t xml:space="preserve">        </w:t>
      </w:r>
      <w:proofErr w:type="gramStart"/>
      <w:r w:rsidRPr="00ED41A6">
        <w:rPr>
          <w:rFonts w:ascii="Times New Roman" w:eastAsia="Times New Roman" w:hAnsi="Times New Roman" w:cs="Times New Roman"/>
          <w:color w:val="1F1D1D"/>
          <w:sz w:val="18"/>
          <w:szCs w:val="18"/>
        </w:rPr>
        <w:t>restart</w:t>
      </w:r>
      <w:proofErr w:type="gramEnd"/>
      <w:r w:rsidRPr="00ED41A6">
        <w:rPr>
          <w:rFonts w:ascii="Times New Roman" w:eastAsia="Times New Roman" w:hAnsi="Times New Roman" w:cs="Times New Roman"/>
          <w:color w:val="1F1D1D"/>
          <w:sz w:val="18"/>
          <w:szCs w:val="18"/>
        </w:rPr>
        <w:t>)</w:t>
      </w:r>
    </w:p>
    <w:p w:rsidR="00651885" w:rsidRPr="00ED41A6" w:rsidRDefault="00651885" w:rsidP="00651885">
      <w:pPr>
        <w:pBdr>
          <w:top w:val="single" w:sz="2" w:space="6" w:color="A2A2A2"/>
          <w:left w:val="single" w:sz="18" w:space="6" w:color="A2A2A2"/>
          <w:bottom w:val="single" w:sz="2" w:space="6" w:color="A2A2A2"/>
          <w:right w:val="single" w:sz="4" w:space="6"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3" w:after="303" w:line="360" w:lineRule="atLeast"/>
        <w:textAlignment w:val="baseline"/>
        <w:rPr>
          <w:rFonts w:ascii="Times New Roman" w:eastAsia="Times New Roman" w:hAnsi="Times New Roman" w:cs="Times New Roman"/>
          <w:color w:val="1F1D1D"/>
          <w:sz w:val="18"/>
          <w:szCs w:val="18"/>
        </w:rPr>
      </w:pPr>
      <w:r w:rsidRPr="00ED41A6">
        <w:rPr>
          <w:rFonts w:ascii="Times New Roman" w:eastAsia="Times New Roman" w:hAnsi="Times New Roman" w:cs="Times New Roman"/>
          <w:color w:val="1F1D1D"/>
          <w:sz w:val="18"/>
          <w:szCs w:val="18"/>
        </w:rPr>
        <w:t xml:space="preserve">            </w:t>
      </w:r>
      <w:proofErr w:type="gramStart"/>
      <w:r w:rsidRPr="00ED41A6">
        <w:rPr>
          <w:rFonts w:ascii="Times New Roman" w:eastAsia="Times New Roman" w:hAnsi="Times New Roman" w:cs="Times New Roman"/>
          <w:color w:val="1F1D1D"/>
          <w:sz w:val="18"/>
          <w:szCs w:val="18"/>
        </w:rPr>
        <w:t>stop</w:t>
      </w:r>
      <w:proofErr w:type="gramEnd"/>
    </w:p>
    <w:p w:rsidR="00651885" w:rsidRPr="00ED41A6" w:rsidRDefault="00651885" w:rsidP="00651885">
      <w:pPr>
        <w:pBdr>
          <w:top w:val="single" w:sz="2" w:space="6" w:color="A2A2A2"/>
          <w:left w:val="single" w:sz="18" w:space="6" w:color="A2A2A2"/>
          <w:bottom w:val="single" w:sz="2" w:space="6" w:color="A2A2A2"/>
          <w:right w:val="single" w:sz="4" w:space="6"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3" w:after="303" w:line="360" w:lineRule="atLeast"/>
        <w:textAlignment w:val="baseline"/>
        <w:rPr>
          <w:rFonts w:ascii="Times New Roman" w:eastAsia="Times New Roman" w:hAnsi="Times New Roman" w:cs="Times New Roman"/>
          <w:color w:val="1F1D1D"/>
          <w:sz w:val="18"/>
          <w:szCs w:val="18"/>
        </w:rPr>
      </w:pPr>
      <w:r w:rsidRPr="00ED41A6">
        <w:rPr>
          <w:rFonts w:ascii="Times New Roman" w:eastAsia="Times New Roman" w:hAnsi="Times New Roman" w:cs="Times New Roman"/>
          <w:color w:val="1F1D1D"/>
          <w:sz w:val="18"/>
          <w:szCs w:val="18"/>
        </w:rPr>
        <w:t xml:space="preserve">            </w:t>
      </w:r>
      <w:proofErr w:type="gramStart"/>
      <w:r w:rsidRPr="00ED41A6">
        <w:rPr>
          <w:rFonts w:ascii="Times New Roman" w:eastAsia="Times New Roman" w:hAnsi="Times New Roman" w:cs="Times New Roman"/>
          <w:color w:val="1F1D1D"/>
          <w:sz w:val="18"/>
          <w:szCs w:val="18"/>
        </w:rPr>
        <w:t>start</w:t>
      </w:r>
      <w:proofErr w:type="gramEnd"/>
    </w:p>
    <w:p w:rsidR="00651885" w:rsidRPr="00ED41A6" w:rsidRDefault="00651885" w:rsidP="00651885">
      <w:pPr>
        <w:pBdr>
          <w:top w:val="single" w:sz="2" w:space="6" w:color="A2A2A2"/>
          <w:left w:val="single" w:sz="18" w:space="6" w:color="A2A2A2"/>
          <w:bottom w:val="single" w:sz="2" w:space="6" w:color="A2A2A2"/>
          <w:right w:val="single" w:sz="4" w:space="6"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3" w:after="303" w:line="360" w:lineRule="atLeast"/>
        <w:textAlignment w:val="baseline"/>
        <w:rPr>
          <w:rFonts w:ascii="Times New Roman" w:eastAsia="Times New Roman" w:hAnsi="Times New Roman" w:cs="Times New Roman"/>
          <w:color w:val="1F1D1D"/>
          <w:sz w:val="18"/>
          <w:szCs w:val="18"/>
        </w:rPr>
      </w:pPr>
      <w:r w:rsidRPr="00ED41A6">
        <w:rPr>
          <w:rFonts w:ascii="Times New Roman" w:eastAsia="Times New Roman" w:hAnsi="Times New Roman" w:cs="Times New Roman"/>
          <w:color w:val="1F1D1D"/>
          <w:sz w:val="18"/>
          <w:szCs w:val="18"/>
        </w:rPr>
        <w:t xml:space="preserve">            ;;</w:t>
      </w:r>
    </w:p>
    <w:p w:rsidR="00651885" w:rsidRPr="00ED41A6" w:rsidRDefault="00651885" w:rsidP="00651885">
      <w:pPr>
        <w:pBdr>
          <w:top w:val="single" w:sz="2" w:space="6" w:color="A2A2A2"/>
          <w:left w:val="single" w:sz="18" w:space="6" w:color="A2A2A2"/>
          <w:bottom w:val="single" w:sz="2" w:space="6" w:color="A2A2A2"/>
          <w:right w:val="single" w:sz="4" w:space="6"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3" w:after="303" w:line="360" w:lineRule="atLeast"/>
        <w:textAlignment w:val="baseline"/>
        <w:rPr>
          <w:rFonts w:ascii="Times New Roman" w:eastAsia="Times New Roman" w:hAnsi="Times New Roman" w:cs="Times New Roman"/>
          <w:color w:val="1F1D1D"/>
          <w:sz w:val="18"/>
          <w:szCs w:val="18"/>
        </w:rPr>
      </w:pPr>
      <w:r w:rsidRPr="00ED41A6">
        <w:rPr>
          <w:rFonts w:ascii="Times New Roman" w:eastAsia="Times New Roman" w:hAnsi="Times New Roman" w:cs="Times New Roman"/>
          <w:color w:val="1F1D1D"/>
          <w:sz w:val="18"/>
          <w:szCs w:val="18"/>
        </w:rPr>
        <w:t xml:space="preserve">        *)</w:t>
      </w:r>
    </w:p>
    <w:p w:rsidR="00651885" w:rsidRPr="00ED41A6" w:rsidRDefault="00651885" w:rsidP="00651885">
      <w:pPr>
        <w:pBdr>
          <w:top w:val="single" w:sz="2" w:space="6" w:color="A2A2A2"/>
          <w:left w:val="single" w:sz="18" w:space="6" w:color="A2A2A2"/>
          <w:bottom w:val="single" w:sz="2" w:space="6" w:color="A2A2A2"/>
          <w:right w:val="single" w:sz="4" w:space="6"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3" w:after="303" w:line="360" w:lineRule="atLeast"/>
        <w:textAlignment w:val="baseline"/>
        <w:rPr>
          <w:rFonts w:ascii="Times New Roman" w:eastAsia="Times New Roman" w:hAnsi="Times New Roman" w:cs="Times New Roman"/>
          <w:color w:val="1F1D1D"/>
          <w:sz w:val="18"/>
          <w:szCs w:val="18"/>
        </w:rPr>
      </w:pPr>
      <w:r w:rsidRPr="00ED41A6">
        <w:rPr>
          <w:rFonts w:ascii="Times New Roman" w:eastAsia="Times New Roman" w:hAnsi="Times New Roman" w:cs="Times New Roman"/>
          <w:color w:val="1F1D1D"/>
          <w:sz w:val="18"/>
          <w:szCs w:val="18"/>
        </w:rPr>
        <w:lastRenderedPageBreak/>
        <w:t xml:space="preserve">            </w:t>
      </w:r>
      <w:proofErr w:type="gramStart"/>
      <w:r w:rsidRPr="00ED41A6">
        <w:rPr>
          <w:rFonts w:ascii="Times New Roman" w:eastAsia="Times New Roman" w:hAnsi="Times New Roman" w:cs="Times New Roman"/>
          <w:color w:val="1F1D1D"/>
          <w:sz w:val="18"/>
          <w:szCs w:val="18"/>
        </w:rPr>
        <w:t>echo</w:t>
      </w:r>
      <w:proofErr w:type="gramEnd"/>
      <w:r w:rsidRPr="00ED41A6">
        <w:rPr>
          <w:rFonts w:ascii="Times New Roman" w:eastAsia="Times New Roman" w:hAnsi="Times New Roman" w:cs="Times New Roman"/>
          <w:color w:val="1F1D1D"/>
          <w:sz w:val="18"/>
          <w:szCs w:val="18"/>
        </w:rPr>
        <w:t xml:space="preserve"> "Use command: service </w:t>
      </w:r>
      <w:proofErr w:type="spellStart"/>
      <w:r w:rsidRPr="00ED41A6">
        <w:rPr>
          <w:rFonts w:ascii="Times New Roman" w:eastAsia="Times New Roman" w:hAnsi="Times New Roman" w:cs="Times New Roman"/>
          <w:color w:val="1F1D1D"/>
          <w:sz w:val="18"/>
          <w:szCs w:val="18"/>
        </w:rPr>
        <w:t>myservice</w:t>
      </w:r>
      <w:proofErr w:type="spellEnd"/>
      <w:r w:rsidRPr="00ED41A6">
        <w:rPr>
          <w:rFonts w:ascii="Times New Roman" w:eastAsia="Times New Roman" w:hAnsi="Times New Roman" w:cs="Times New Roman"/>
          <w:color w:val="1F1D1D"/>
          <w:sz w:val="18"/>
          <w:szCs w:val="18"/>
        </w:rPr>
        <w:t xml:space="preserve"> {</w:t>
      </w:r>
      <w:proofErr w:type="spellStart"/>
      <w:r w:rsidRPr="00ED41A6">
        <w:rPr>
          <w:rFonts w:ascii="Times New Roman" w:eastAsia="Times New Roman" w:hAnsi="Times New Roman" w:cs="Times New Roman"/>
          <w:color w:val="1F1D1D"/>
          <w:sz w:val="18"/>
          <w:szCs w:val="18"/>
        </w:rPr>
        <w:t>start|stop|restart|status</w:t>
      </w:r>
      <w:proofErr w:type="spellEnd"/>
      <w:r w:rsidRPr="00ED41A6">
        <w:rPr>
          <w:rFonts w:ascii="Times New Roman" w:eastAsia="Times New Roman" w:hAnsi="Times New Roman" w:cs="Times New Roman"/>
          <w:color w:val="1F1D1D"/>
          <w:sz w:val="18"/>
          <w:szCs w:val="18"/>
        </w:rPr>
        <w:t>}"</w:t>
      </w:r>
    </w:p>
    <w:p w:rsidR="00651885" w:rsidRPr="00ED41A6" w:rsidRDefault="00651885" w:rsidP="00651885">
      <w:pPr>
        <w:pBdr>
          <w:top w:val="single" w:sz="2" w:space="6" w:color="A2A2A2"/>
          <w:left w:val="single" w:sz="18" w:space="6" w:color="A2A2A2"/>
          <w:bottom w:val="single" w:sz="2" w:space="6" w:color="A2A2A2"/>
          <w:right w:val="single" w:sz="4" w:space="6"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3" w:after="303" w:line="360" w:lineRule="atLeast"/>
        <w:textAlignment w:val="baseline"/>
        <w:rPr>
          <w:rFonts w:ascii="Times New Roman" w:eastAsia="Times New Roman" w:hAnsi="Times New Roman" w:cs="Times New Roman"/>
          <w:color w:val="1F1D1D"/>
          <w:sz w:val="18"/>
          <w:szCs w:val="18"/>
        </w:rPr>
      </w:pPr>
      <w:r w:rsidRPr="00ED41A6">
        <w:rPr>
          <w:rFonts w:ascii="Times New Roman" w:eastAsia="Times New Roman" w:hAnsi="Times New Roman" w:cs="Times New Roman"/>
          <w:color w:val="1F1D1D"/>
          <w:sz w:val="18"/>
          <w:szCs w:val="18"/>
        </w:rPr>
        <w:t xml:space="preserve">            </w:t>
      </w:r>
      <w:proofErr w:type="gramStart"/>
      <w:r w:rsidRPr="00ED41A6">
        <w:rPr>
          <w:rFonts w:ascii="Times New Roman" w:eastAsia="Times New Roman" w:hAnsi="Times New Roman" w:cs="Times New Roman"/>
          <w:color w:val="1F1D1D"/>
          <w:sz w:val="18"/>
          <w:szCs w:val="18"/>
        </w:rPr>
        <w:t>exit</w:t>
      </w:r>
      <w:proofErr w:type="gramEnd"/>
      <w:r w:rsidRPr="00ED41A6">
        <w:rPr>
          <w:rFonts w:ascii="Times New Roman" w:eastAsia="Times New Roman" w:hAnsi="Times New Roman" w:cs="Times New Roman"/>
          <w:color w:val="1F1D1D"/>
          <w:sz w:val="18"/>
          <w:szCs w:val="18"/>
        </w:rPr>
        <w:t xml:space="preserve"> 1</w:t>
      </w:r>
    </w:p>
    <w:p w:rsidR="00651885" w:rsidRPr="00ED41A6" w:rsidRDefault="00651885" w:rsidP="00651885">
      <w:pPr>
        <w:pBdr>
          <w:top w:val="single" w:sz="2" w:space="6" w:color="A2A2A2"/>
          <w:left w:val="single" w:sz="18" w:space="6" w:color="A2A2A2"/>
          <w:bottom w:val="single" w:sz="2" w:space="6" w:color="A2A2A2"/>
          <w:right w:val="single" w:sz="4" w:space="6"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3" w:after="303" w:line="360" w:lineRule="atLeast"/>
        <w:textAlignment w:val="baseline"/>
        <w:rPr>
          <w:rFonts w:ascii="Times New Roman" w:eastAsia="Times New Roman" w:hAnsi="Times New Roman" w:cs="Times New Roman"/>
          <w:color w:val="1F1D1D"/>
          <w:sz w:val="18"/>
          <w:szCs w:val="18"/>
        </w:rPr>
      </w:pPr>
      <w:proofErr w:type="spellStart"/>
      <w:proofErr w:type="gramStart"/>
      <w:r w:rsidRPr="00ED41A6">
        <w:rPr>
          <w:rFonts w:ascii="Times New Roman" w:eastAsia="Times New Roman" w:hAnsi="Times New Roman" w:cs="Times New Roman"/>
          <w:color w:val="1F1D1D"/>
          <w:sz w:val="18"/>
          <w:szCs w:val="18"/>
        </w:rPr>
        <w:t>esac</w:t>
      </w:r>
      <w:proofErr w:type="spellEnd"/>
      <w:proofErr w:type="gramEnd"/>
    </w:p>
    <w:p w:rsidR="0007145D" w:rsidRPr="00ED41A6" w:rsidRDefault="0007145D" w:rsidP="008036C0">
      <w:pPr>
        <w:shd w:val="clear" w:color="auto" w:fill="FFFFFF"/>
        <w:spacing w:after="0" w:line="240" w:lineRule="auto"/>
        <w:ind w:left="720" w:hanging="720"/>
        <w:jc w:val="both"/>
        <w:textAlignment w:val="baseline"/>
        <w:rPr>
          <w:rFonts w:ascii="Times New Roman" w:eastAsia="Times New Roman" w:hAnsi="Times New Roman" w:cs="Times New Roman"/>
          <w:b/>
          <w:sz w:val="24"/>
          <w:szCs w:val="24"/>
        </w:rPr>
      </w:pPr>
    </w:p>
    <w:p w:rsidR="0007145D" w:rsidRPr="00ED41A6" w:rsidRDefault="0007145D" w:rsidP="00274A42">
      <w:pPr>
        <w:shd w:val="clear" w:color="auto" w:fill="FFFFFF"/>
        <w:tabs>
          <w:tab w:val="left" w:pos="0"/>
        </w:tabs>
        <w:spacing w:after="0" w:line="240" w:lineRule="auto"/>
        <w:jc w:val="both"/>
        <w:textAlignment w:val="baseline"/>
        <w:rPr>
          <w:rFonts w:ascii="Times New Roman" w:eastAsia="Times New Roman" w:hAnsi="Times New Roman" w:cs="Times New Roman"/>
          <w:b/>
          <w:sz w:val="24"/>
          <w:szCs w:val="24"/>
        </w:rPr>
      </w:pPr>
      <w:r w:rsidRPr="00ED41A6">
        <w:rPr>
          <w:rFonts w:ascii="Times New Roman" w:eastAsia="Times New Roman" w:hAnsi="Times New Roman" w:cs="Times New Roman"/>
          <w:b/>
          <w:sz w:val="24"/>
          <w:szCs w:val="24"/>
        </w:rPr>
        <w:t>Command line arguments: Suppose you are in your home directory which has sub-</w:t>
      </w:r>
      <w:r w:rsidRPr="00ED41A6">
        <w:rPr>
          <w:rFonts w:ascii="Times New Roman" w:hAnsi="Times New Roman" w:cs="Times New Roman"/>
          <w:sz w:val="24"/>
          <w:szCs w:val="24"/>
        </w:rPr>
        <w:t xml:space="preserve"> </w:t>
      </w:r>
      <w:r w:rsidRPr="00ED41A6">
        <w:rPr>
          <w:rFonts w:ascii="Times New Roman" w:eastAsia="Times New Roman" w:hAnsi="Times New Roman" w:cs="Times New Roman"/>
          <w:b/>
          <w:sz w:val="24"/>
          <w:szCs w:val="24"/>
        </w:rPr>
        <w:t xml:space="preserve">directories dir-1, dir-2, dir-3, dir-4 and dir-5. Write a shell script which uses touch command in it to create files </w:t>
      </w:r>
      <w:proofErr w:type="spellStart"/>
      <w:r w:rsidRPr="00ED41A6">
        <w:rPr>
          <w:rFonts w:ascii="Times New Roman" w:eastAsia="Times New Roman" w:hAnsi="Times New Roman" w:cs="Times New Roman"/>
          <w:b/>
          <w:sz w:val="24"/>
          <w:szCs w:val="24"/>
        </w:rPr>
        <w:t>fil-i</w:t>
      </w:r>
      <w:proofErr w:type="spellEnd"/>
      <w:r w:rsidRPr="00ED41A6">
        <w:rPr>
          <w:rFonts w:ascii="Times New Roman" w:eastAsia="Times New Roman" w:hAnsi="Times New Roman" w:cs="Times New Roman"/>
          <w:b/>
          <w:sz w:val="24"/>
          <w:szCs w:val="24"/>
        </w:rPr>
        <w:t xml:space="preserve"> in dir-</w:t>
      </w:r>
      <w:proofErr w:type="spellStart"/>
      <w:r w:rsidRPr="00ED41A6">
        <w:rPr>
          <w:rFonts w:ascii="Times New Roman" w:eastAsia="Times New Roman" w:hAnsi="Times New Roman" w:cs="Times New Roman"/>
          <w:b/>
          <w:sz w:val="24"/>
          <w:szCs w:val="24"/>
        </w:rPr>
        <w:t>i</w:t>
      </w:r>
      <w:proofErr w:type="spellEnd"/>
      <w:r w:rsidRPr="00ED41A6">
        <w:rPr>
          <w:rFonts w:ascii="Times New Roman" w:eastAsia="Times New Roman" w:hAnsi="Times New Roman" w:cs="Times New Roman"/>
          <w:b/>
          <w:sz w:val="24"/>
          <w:szCs w:val="24"/>
        </w:rPr>
        <w:t xml:space="preserve"> for </w:t>
      </w:r>
      <w:proofErr w:type="spellStart"/>
      <w:r w:rsidRPr="00ED41A6">
        <w:rPr>
          <w:rFonts w:ascii="Times New Roman" w:eastAsia="Times New Roman" w:hAnsi="Times New Roman" w:cs="Times New Roman"/>
          <w:b/>
          <w:sz w:val="24"/>
          <w:szCs w:val="24"/>
        </w:rPr>
        <w:t>i</w:t>
      </w:r>
      <w:proofErr w:type="spellEnd"/>
      <w:r w:rsidRPr="00ED41A6">
        <w:rPr>
          <w:rFonts w:ascii="Times New Roman" w:eastAsia="Times New Roman" w:hAnsi="Times New Roman" w:cs="Times New Roman"/>
          <w:b/>
          <w:sz w:val="24"/>
          <w:szCs w:val="24"/>
        </w:rPr>
        <w:t xml:space="preserve"> taking values from 1 to 5 using command line arguments.</w:t>
      </w:r>
    </w:p>
    <w:p w:rsidR="0007145D" w:rsidRPr="00ED41A6" w:rsidRDefault="0007145D" w:rsidP="008036C0">
      <w:pPr>
        <w:shd w:val="clear" w:color="auto" w:fill="FFFFFF"/>
        <w:spacing w:after="0" w:line="240" w:lineRule="auto"/>
        <w:ind w:left="720" w:hanging="720"/>
        <w:jc w:val="both"/>
        <w:textAlignment w:val="baseline"/>
        <w:rPr>
          <w:rFonts w:ascii="Times New Roman" w:eastAsia="Times New Roman" w:hAnsi="Times New Roman" w:cs="Times New Roman"/>
          <w:b/>
          <w:sz w:val="24"/>
          <w:szCs w:val="24"/>
        </w:rPr>
      </w:pPr>
    </w:p>
    <w:p w:rsidR="0007145D" w:rsidRPr="00ED41A6" w:rsidRDefault="0007145D" w:rsidP="008036C0">
      <w:pPr>
        <w:shd w:val="clear" w:color="auto" w:fill="FFFFFF"/>
        <w:spacing w:after="0" w:line="240" w:lineRule="auto"/>
        <w:ind w:left="720" w:hanging="720"/>
        <w:jc w:val="both"/>
        <w:textAlignment w:val="baseline"/>
        <w:rPr>
          <w:rFonts w:ascii="Times New Roman" w:eastAsia="Times New Roman" w:hAnsi="Times New Roman" w:cs="Times New Roman"/>
          <w:b/>
          <w:sz w:val="24"/>
          <w:szCs w:val="24"/>
        </w:rPr>
      </w:pPr>
      <w:r w:rsidRPr="00ED41A6">
        <w:rPr>
          <w:rFonts w:ascii="Times New Roman" w:eastAsia="Times New Roman" w:hAnsi="Times New Roman" w:cs="Times New Roman"/>
          <w:b/>
          <w:sz w:val="24"/>
          <w:szCs w:val="24"/>
        </w:rPr>
        <w:t>How to read command line arguments in a bash script</w:t>
      </w:r>
    </w:p>
    <w:p w:rsidR="0007145D" w:rsidRPr="00ED41A6" w:rsidRDefault="0007145D" w:rsidP="008036C0">
      <w:pPr>
        <w:shd w:val="clear" w:color="auto" w:fill="FFFFFF"/>
        <w:spacing w:after="0" w:line="240" w:lineRule="auto"/>
        <w:ind w:left="720" w:hanging="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To input arguments into a Bash script, like any normal command line program, there are special variables set aside for this.</w:t>
      </w:r>
    </w:p>
    <w:p w:rsidR="0007145D" w:rsidRPr="00ED41A6" w:rsidRDefault="0007145D" w:rsidP="008036C0">
      <w:pPr>
        <w:shd w:val="clear" w:color="auto" w:fill="FFFFFF"/>
        <w:spacing w:after="0" w:line="240" w:lineRule="auto"/>
        <w:ind w:left="720" w:hanging="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The arguments are stored in variables with a number in the order of the argument starting at 1</w:t>
      </w:r>
    </w:p>
    <w:p w:rsidR="0007145D" w:rsidRPr="00ED41A6" w:rsidRDefault="0007145D" w:rsidP="008036C0">
      <w:pPr>
        <w:shd w:val="clear" w:color="auto" w:fill="FFFFFF"/>
        <w:spacing w:after="0" w:line="240" w:lineRule="auto"/>
        <w:ind w:left="720" w:hanging="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w:t>
      </w:r>
      <w:r w:rsidRPr="00ED41A6">
        <w:rPr>
          <w:rFonts w:ascii="Times New Roman" w:eastAsia="Times New Roman" w:hAnsi="Times New Roman" w:cs="Times New Roman"/>
          <w:sz w:val="24"/>
          <w:szCs w:val="24"/>
        </w:rPr>
        <w:tab/>
        <w:t>First Argument: $1</w:t>
      </w:r>
    </w:p>
    <w:p w:rsidR="0007145D" w:rsidRPr="00ED41A6" w:rsidRDefault="0007145D" w:rsidP="008036C0">
      <w:pPr>
        <w:shd w:val="clear" w:color="auto" w:fill="FFFFFF"/>
        <w:spacing w:after="0" w:line="240" w:lineRule="auto"/>
        <w:ind w:left="720" w:hanging="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w:t>
      </w:r>
      <w:r w:rsidRPr="00ED41A6">
        <w:rPr>
          <w:rFonts w:ascii="Times New Roman" w:eastAsia="Times New Roman" w:hAnsi="Times New Roman" w:cs="Times New Roman"/>
          <w:sz w:val="24"/>
          <w:szCs w:val="24"/>
        </w:rPr>
        <w:tab/>
        <w:t>Second Argument: $2</w:t>
      </w:r>
    </w:p>
    <w:p w:rsidR="0007145D" w:rsidRPr="00ED41A6" w:rsidRDefault="0007145D" w:rsidP="008036C0">
      <w:pPr>
        <w:shd w:val="clear" w:color="auto" w:fill="FFFFFF"/>
        <w:spacing w:after="0" w:line="240" w:lineRule="auto"/>
        <w:ind w:left="720" w:hanging="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w:t>
      </w:r>
      <w:r w:rsidRPr="00ED41A6">
        <w:rPr>
          <w:rFonts w:ascii="Times New Roman" w:eastAsia="Times New Roman" w:hAnsi="Times New Roman" w:cs="Times New Roman"/>
          <w:sz w:val="24"/>
          <w:szCs w:val="24"/>
        </w:rPr>
        <w:tab/>
        <w:t>Third Argument: $3</w:t>
      </w:r>
    </w:p>
    <w:p w:rsidR="0007145D" w:rsidRPr="00ED41A6" w:rsidRDefault="0007145D" w:rsidP="008036C0">
      <w:pPr>
        <w:shd w:val="clear" w:color="auto" w:fill="FFFFFF"/>
        <w:spacing w:after="0" w:line="240" w:lineRule="auto"/>
        <w:ind w:left="720" w:hanging="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w:t>
      </w:r>
      <w:r w:rsidRPr="00ED41A6">
        <w:rPr>
          <w:rFonts w:ascii="Times New Roman" w:eastAsia="Times New Roman" w:hAnsi="Times New Roman" w:cs="Times New Roman"/>
          <w:sz w:val="24"/>
          <w:szCs w:val="24"/>
        </w:rPr>
        <w:tab/>
        <w:t>Example</w:t>
      </w:r>
    </w:p>
    <w:p w:rsidR="0007145D" w:rsidRPr="00ED41A6" w:rsidRDefault="0007145D" w:rsidP="008036C0">
      <w:pPr>
        <w:shd w:val="clear" w:color="auto" w:fill="FFFFFF"/>
        <w:spacing w:after="0" w:line="240" w:lineRule="auto"/>
        <w:ind w:left="720" w:hanging="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w:t>
      </w:r>
      <w:r w:rsidRPr="00ED41A6">
        <w:rPr>
          <w:rFonts w:ascii="Times New Roman" w:eastAsia="Times New Roman" w:hAnsi="Times New Roman" w:cs="Times New Roman"/>
          <w:sz w:val="24"/>
          <w:szCs w:val="24"/>
        </w:rPr>
        <w:tab/>
      </w:r>
      <w:proofErr w:type="gramStart"/>
      <w:r w:rsidRPr="00ED41A6">
        <w:rPr>
          <w:rFonts w:ascii="Times New Roman" w:eastAsia="Times New Roman" w:hAnsi="Times New Roman" w:cs="Times New Roman"/>
          <w:sz w:val="24"/>
          <w:szCs w:val="24"/>
        </w:rPr>
        <w:t>command</w:t>
      </w:r>
      <w:proofErr w:type="gramEnd"/>
      <w:r w:rsidRPr="00ED41A6">
        <w:rPr>
          <w:rFonts w:ascii="Times New Roman" w:eastAsia="Times New Roman" w:hAnsi="Times New Roman" w:cs="Times New Roman"/>
          <w:sz w:val="24"/>
          <w:szCs w:val="24"/>
        </w:rPr>
        <w:t>: ./</w:t>
      </w:r>
      <w:proofErr w:type="spellStart"/>
      <w:r w:rsidRPr="00ED41A6">
        <w:rPr>
          <w:rFonts w:ascii="Times New Roman" w:eastAsia="Times New Roman" w:hAnsi="Times New Roman" w:cs="Times New Roman"/>
          <w:sz w:val="24"/>
          <w:szCs w:val="24"/>
        </w:rPr>
        <w:t>script.bash</w:t>
      </w:r>
      <w:proofErr w:type="spellEnd"/>
      <w:r w:rsidRPr="00ED41A6">
        <w:rPr>
          <w:rFonts w:ascii="Times New Roman" w:eastAsia="Times New Roman" w:hAnsi="Times New Roman" w:cs="Times New Roman"/>
          <w:sz w:val="24"/>
          <w:szCs w:val="24"/>
        </w:rPr>
        <w:t xml:space="preserve"> alpha beta gamma</w:t>
      </w:r>
    </w:p>
    <w:p w:rsidR="0007145D" w:rsidRPr="00ED41A6" w:rsidRDefault="0007145D" w:rsidP="008036C0">
      <w:pPr>
        <w:shd w:val="clear" w:color="auto" w:fill="FFFFFF"/>
        <w:spacing w:after="0" w:line="240" w:lineRule="auto"/>
        <w:ind w:left="720" w:hanging="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w:t>
      </w:r>
      <w:r w:rsidRPr="00ED41A6">
        <w:rPr>
          <w:rFonts w:ascii="Times New Roman" w:eastAsia="Times New Roman" w:hAnsi="Times New Roman" w:cs="Times New Roman"/>
          <w:sz w:val="24"/>
          <w:szCs w:val="24"/>
        </w:rPr>
        <w:tab/>
        <w:t>Variables: $1=='alpha'; $2=='beta'; $3=='gamma'</w:t>
      </w:r>
    </w:p>
    <w:p w:rsidR="0007145D" w:rsidRPr="00ED41A6" w:rsidRDefault="0007145D" w:rsidP="008036C0">
      <w:pPr>
        <w:shd w:val="clear" w:color="auto" w:fill="FFFFFF"/>
        <w:spacing w:after="0" w:line="240" w:lineRule="auto"/>
        <w:ind w:left="720" w:hanging="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 xml:space="preserve">The variable $0 is the script's name. </w:t>
      </w:r>
    </w:p>
    <w:p w:rsidR="0007145D" w:rsidRPr="00ED41A6" w:rsidRDefault="0007145D" w:rsidP="008036C0">
      <w:pPr>
        <w:shd w:val="clear" w:color="auto" w:fill="FFFFFF"/>
        <w:spacing w:after="0" w:line="240" w:lineRule="auto"/>
        <w:ind w:left="720" w:hanging="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 xml:space="preserve">The total number of arguments is stored in $#. </w:t>
      </w:r>
    </w:p>
    <w:p w:rsidR="0007145D" w:rsidRPr="00ED41A6" w:rsidRDefault="0007145D" w:rsidP="008036C0">
      <w:pPr>
        <w:shd w:val="clear" w:color="auto" w:fill="FFFFFF"/>
        <w:spacing w:after="0" w:line="240" w:lineRule="auto"/>
        <w:ind w:left="720" w:hanging="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The variables $@ and $* return all the arguments.</w:t>
      </w:r>
    </w:p>
    <w:p w:rsidR="0007145D" w:rsidRPr="00ED41A6" w:rsidRDefault="000E6543" w:rsidP="008036C0">
      <w:pPr>
        <w:shd w:val="clear" w:color="auto" w:fill="FFFFFF"/>
        <w:spacing w:after="0" w:line="240" w:lineRule="auto"/>
        <w:ind w:left="720" w:hanging="720"/>
        <w:jc w:val="both"/>
        <w:textAlignment w:val="baseline"/>
        <w:rPr>
          <w:rFonts w:ascii="Times New Roman" w:eastAsia="Times New Roman" w:hAnsi="Times New Roman" w:cs="Times New Roman"/>
          <w:sz w:val="24"/>
          <w:szCs w:val="24"/>
        </w:rPr>
      </w:pPr>
      <w:r w:rsidRPr="00ED41A6">
        <w:rPr>
          <w:rFonts w:ascii="Times New Roman" w:hAnsi="Times New Roman" w:cs="Times New Roman"/>
          <w:noProof/>
          <w:sz w:val="24"/>
          <w:szCs w:val="24"/>
          <w:lang w:val="en-IN" w:eastAsia="en-IN"/>
        </w:rPr>
        <w:drawing>
          <wp:inline distT="0" distB="0" distL="0" distR="0">
            <wp:extent cx="54864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486400" cy="1885950"/>
                    </a:xfrm>
                    <a:prstGeom prst="rect">
                      <a:avLst/>
                    </a:prstGeom>
                  </pic:spPr>
                </pic:pic>
              </a:graphicData>
            </a:graphic>
          </wp:inline>
        </w:drawing>
      </w:r>
    </w:p>
    <w:p w:rsidR="004635C6" w:rsidRPr="00ED41A6" w:rsidRDefault="004635C6"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b/>
          <w:sz w:val="24"/>
          <w:szCs w:val="24"/>
        </w:rPr>
      </w:pPr>
      <w:proofErr w:type="gramStart"/>
      <w:r w:rsidRPr="00ED41A6">
        <w:rPr>
          <w:rFonts w:ascii="Times New Roman" w:eastAsia="Times New Roman" w:hAnsi="Times New Roman" w:cs="Times New Roman"/>
          <w:b/>
          <w:sz w:val="24"/>
          <w:szCs w:val="24"/>
        </w:rPr>
        <w:t>#!/</w:t>
      </w:r>
      <w:proofErr w:type="gramEnd"/>
      <w:r w:rsidRPr="00ED41A6">
        <w:rPr>
          <w:rFonts w:ascii="Times New Roman" w:eastAsia="Times New Roman" w:hAnsi="Times New Roman" w:cs="Times New Roman"/>
          <w:b/>
          <w:sz w:val="24"/>
          <w:szCs w:val="24"/>
        </w:rPr>
        <w:t>bin/bash</w:t>
      </w:r>
    </w:p>
    <w:p w:rsidR="004635C6" w:rsidRPr="00ED41A6" w:rsidRDefault="004635C6"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b/>
          <w:sz w:val="24"/>
          <w:szCs w:val="24"/>
        </w:rPr>
      </w:pPr>
      <w:proofErr w:type="spellStart"/>
      <w:proofErr w:type="gramStart"/>
      <w:r w:rsidRPr="00ED41A6">
        <w:rPr>
          <w:rFonts w:ascii="Times New Roman" w:eastAsia="Times New Roman" w:hAnsi="Times New Roman" w:cs="Times New Roman"/>
          <w:b/>
          <w:sz w:val="24"/>
          <w:szCs w:val="24"/>
        </w:rPr>
        <w:t>cd</w:t>
      </w:r>
      <w:proofErr w:type="spellEnd"/>
      <w:proofErr w:type="gramEnd"/>
      <w:r w:rsidRPr="00ED41A6">
        <w:rPr>
          <w:rFonts w:ascii="Times New Roman" w:eastAsia="Times New Roman" w:hAnsi="Times New Roman" w:cs="Times New Roman"/>
          <w:b/>
          <w:sz w:val="24"/>
          <w:szCs w:val="24"/>
        </w:rPr>
        <w:t xml:space="preserve"> /home/</w:t>
      </w:r>
      <w:proofErr w:type="spellStart"/>
      <w:r w:rsidRPr="00ED41A6">
        <w:rPr>
          <w:rFonts w:ascii="Times New Roman" w:eastAsia="Times New Roman" w:hAnsi="Times New Roman" w:cs="Times New Roman"/>
          <w:b/>
          <w:sz w:val="24"/>
          <w:szCs w:val="24"/>
        </w:rPr>
        <w:t>vivek</w:t>
      </w:r>
      <w:proofErr w:type="spellEnd"/>
    </w:p>
    <w:p w:rsidR="004635C6" w:rsidRPr="00ED41A6" w:rsidRDefault="004635C6"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b/>
          <w:sz w:val="24"/>
          <w:szCs w:val="24"/>
        </w:rPr>
      </w:pPr>
      <w:proofErr w:type="gramStart"/>
      <w:r w:rsidRPr="00ED41A6">
        <w:rPr>
          <w:rFonts w:ascii="Times New Roman" w:eastAsia="Times New Roman" w:hAnsi="Times New Roman" w:cs="Times New Roman"/>
          <w:b/>
          <w:sz w:val="24"/>
          <w:szCs w:val="24"/>
        </w:rPr>
        <w:t>for</w:t>
      </w:r>
      <w:proofErr w:type="gramEnd"/>
      <w:r w:rsidRPr="00ED41A6">
        <w:rPr>
          <w:rFonts w:ascii="Times New Roman" w:eastAsia="Times New Roman" w:hAnsi="Times New Roman" w:cs="Times New Roman"/>
          <w:b/>
          <w:sz w:val="24"/>
          <w:szCs w:val="24"/>
        </w:rPr>
        <w:t xml:space="preserve"> </w:t>
      </w:r>
      <w:proofErr w:type="spellStart"/>
      <w:r w:rsidRPr="00ED41A6">
        <w:rPr>
          <w:rFonts w:ascii="Times New Roman" w:eastAsia="Times New Roman" w:hAnsi="Times New Roman" w:cs="Times New Roman"/>
          <w:b/>
          <w:sz w:val="24"/>
          <w:szCs w:val="24"/>
        </w:rPr>
        <w:t>i</w:t>
      </w:r>
      <w:proofErr w:type="spellEnd"/>
      <w:r w:rsidRPr="00ED41A6">
        <w:rPr>
          <w:rFonts w:ascii="Times New Roman" w:eastAsia="Times New Roman" w:hAnsi="Times New Roman" w:cs="Times New Roman"/>
          <w:b/>
          <w:sz w:val="24"/>
          <w:szCs w:val="24"/>
        </w:rPr>
        <w:t xml:space="preserve"> in 1 2 3</w:t>
      </w:r>
    </w:p>
    <w:p w:rsidR="004635C6" w:rsidRPr="00ED41A6" w:rsidRDefault="004635C6"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b/>
          <w:sz w:val="24"/>
          <w:szCs w:val="24"/>
        </w:rPr>
      </w:pPr>
      <w:proofErr w:type="gramStart"/>
      <w:r w:rsidRPr="00ED41A6">
        <w:rPr>
          <w:rFonts w:ascii="Times New Roman" w:eastAsia="Times New Roman" w:hAnsi="Times New Roman" w:cs="Times New Roman"/>
          <w:b/>
          <w:sz w:val="24"/>
          <w:szCs w:val="24"/>
        </w:rPr>
        <w:t>do</w:t>
      </w:r>
      <w:proofErr w:type="gramEnd"/>
    </w:p>
    <w:p w:rsidR="004635C6" w:rsidRPr="00ED41A6" w:rsidRDefault="004635C6"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b/>
          <w:sz w:val="24"/>
          <w:szCs w:val="24"/>
        </w:rPr>
      </w:pPr>
      <w:proofErr w:type="spellStart"/>
      <w:proofErr w:type="gramStart"/>
      <w:r w:rsidRPr="00ED41A6">
        <w:rPr>
          <w:rFonts w:ascii="Times New Roman" w:eastAsia="Times New Roman" w:hAnsi="Times New Roman" w:cs="Times New Roman"/>
          <w:b/>
          <w:sz w:val="24"/>
          <w:szCs w:val="24"/>
        </w:rPr>
        <w:t>mkdir</w:t>
      </w:r>
      <w:proofErr w:type="spellEnd"/>
      <w:proofErr w:type="gramEnd"/>
      <w:r w:rsidRPr="00ED41A6">
        <w:rPr>
          <w:rFonts w:ascii="Times New Roman" w:eastAsia="Times New Roman" w:hAnsi="Times New Roman" w:cs="Times New Roman"/>
          <w:b/>
          <w:sz w:val="24"/>
          <w:szCs w:val="24"/>
        </w:rPr>
        <w:t xml:space="preserve"> dir-$</w:t>
      </w:r>
      <w:proofErr w:type="spellStart"/>
      <w:r w:rsidRPr="00ED41A6">
        <w:rPr>
          <w:rFonts w:ascii="Times New Roman" w:eastAsia="Times New Roman" w:hAnsi="Times New Roman" w:cs="Times New Roman"/>
          <w:b/>
          <w:sz w:val="24"/>
          <w:szCs w:val="24"/>
        </w:rPr>
        <w:t>i</w:t>
      </w:r>
      <w:proofErr w:type="spellEnd"/>
    </w:p>
    <w:p w:rsidR="004635C6" w:rsidRPr="00ED41A6" w:rsidRDefault="004635C6"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b/>
          <w:sz w:val="24"/>
          <w:szCs w:val="24"/>
        </w:rPr>
      </w:pPr>
      <w:proofErr w:type="spellStart"/>
      <w:proofErr w:type="gramStart"/>
      <w:r w:rsidRPr="00ED41A6">
        <w:rPr>
          <w:rFonts w:ascii="Times New Roman" w:eastAsia="Times New Roman" w:hAnsi="Times New Roman" w:cs="Times New Roman"/>
          <w:b/>
          <w:sz w:val="24"/>
          <w:szCs w:val="24"/>
        </w:rPr>
        <w:t>cd</w:t>
      </w:r>
      <w:proofErr w:type="spellEnd"/>
      <w:proofErr w:type="gramEnd"/>
      <w:r w:rsidRPr="00ED41A6">
        <w:rPr>
          <w:rFonts w:ascii="Times New Roman" w:eastAsia="Times New Roman" w:hAnsi="Times New Roman" w:cs="Times New Roman"/>
          <w:b/>
          <w:sz w:val="24"/>
          <w:szCs w:val="24"/>
        </w:rPr>
        <w:t xml:space="preserve"> dir-$</w:t>
      </w:r>
      <w:proofErr w:type="spellStart"/>
      <w:r w:rsidRPr="00ED41A6">
        <w:rPr>
          <w:rFonts w:ascii="Times New Roman" w:eastAsia="Times New Roman" w:hAnsi="Times New Roman" w:cs="Times New Roman"/>
          <w:b/>
          <w:sz w:val="24"/>
          <w:szCs w:val="24"/>
        </w:rPr>
        <w:t>i</w:t>
      </w:r>
      <w:proofErr w:type="spellEnd"/>
    </w:p>
    <w:p w:rsidR="004635C6" w:rsidRPr="00ED41A6" w:rsidRDefault="004635C6"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b/>
          <w:sz w:val="24"/>
          <w:szCs w:val="24"/>
        </w:rPr>
      </w:pPr>
      <w:proofErr w:type="gramStart"/>
      <w:r w:rsidRPr="00ED41A6">
        <w:rPr>
          <w:rFonts w:ascii="Times New Roman" w:eastAsia="Times New Roman" w:hAnsi="Times New Roman" w:cs="Times New Roman"/>
          <w:b/>
          <w:sz w:val="24"/>
          <w:szCs w:val="24"/>
        </w:rPr>
        <w:t>touch</w:t>
      </w:r>
      <w:proofErr w:type="gramEnd"/>
      <w:r w:rsidRPr="00ED41A6">
        <w:rPr>
          <w:rFonts w:ascii="Times New Roman" w:eastAsia="Times New Roman" w:hAnsi="Times New Roman" w:cs="Times New Roman"/>
          <w:b/>
          <w:sz w:val="24"/>
          <w:szCs w:val="24"/>
        </w:rPr>
        <w:t xml:space="preserve"> </w:t>
      </w:r>
      <w:proofErr w:type="spellStart"/>
      <w:r w:rsidRPr="00ED41A6">
        <w:rPr>
          <w:rFonts w:ascii="Times New Roman" w:eastAsia="Times New Roman" w:hAnsi="Times New Roman" w:cs="Times New Roman"/>
          <w:b/>
          <w:sz w:val="24"/>
          <w:szCs w:val="24"/>
        </w:rPr>
        <w:t>fil</w:t>
      </w:r>
      <w:proofErr w:type="spellEnd"/>
      <w:r w:rsidRPr="00ED41A6">
        <w:rPr>
          <w:rFonts w:ascii="Times New Roman" w:eastAsia="Times New Roman" w:hAnsi="Times New Roman" w:cs="Times New Roman"/>
          <w:b/>
          <w:sz w:val="24"/>
          <w:szCs w:val="24"/>
        </w:rPr>
        <w:t>-$</w:t>
      </w:r>
      <w:proofErr w:type="spellStart"/>
      <w:r w:rsidRPr="00ED41A6">
        <w:rPr>
          <w:rFonts w:ascii="Times New Roman" w:eastAsia="Times New Roman" w:hAnsi="Times New Roman" w:cs="Times New Roman"/>
          <w:b/>
          <w:sz w:val="24"/>
          <w:szCs w:val="24"/>
        </w:rPr>
        <w:t>i</w:t>
      </w:r>
      <w:proofErr w:type="spellEnd"/>
    </w:p>
    <w:p w:rsidR="004635C6" w:rsidRPr="00ED41A6" w:rsidRDefault="004635C6"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b/>
          <w:sz w:val="24"/>
          <w:szCs w:val="24"/>
        </w:rPr>
      </w:pPr>
      <w:proofErr w:type="spellStart"/>
      <w:proofErr w:type="gramStart"/>
      <w:r w:rsidRPr="00ED41A6">
        <w:rPr>
          <w:rFonts w:ascii="Times New Roman" w:eastAsia="Times New Roman" w:hAnsi="Times New Roman" w:cs="Times New Roman"/>
          <w:b/>
          <w:sz w:val="24"/>
          <w:szCs w:val="24"/>
        </w:rPr>
        <w:t>cd</w:t>
      </w:r>
      <w:proofErr w:type="spellEnd"/>
      <w:r w:rsidRPr="00ED41A6">
        <w:rPr>
          <w:rFonts w:ascii="Times New Roman" w:eastAsia="Times New Roman" w:hAnsi="Times New Roman" w:cs="Times New Roman"/>
          <w:b/>
          <w:sz w:val="24"/>
          <w:szCs w:val="24"/>
        </w:rPr>
        <w:t xml:space="preserve"> ..</w:t>
      </w:r>
      <w:proofErr w:type="gramEnd"/>
    </w:p>
    <w:p w:rsidR="004635C6" w:rsidRPr="00ED41A6" w:rsidRDefault="004635C6"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b/>
          <w:sz w:val="24"/>
          <w:szCs w:val="24"/>
        </w:rPr>
      </w:pPr>
      <w:proofErr w:type="gramStart"/>
      <w:r w:rsidRPr="00ED41A6">
        <w:rPr>
          <w:rFonts w:ascii="Times New Roman" w:eastAsia="Times New Roman" w:hAnsi="Times New Roman" w:cs="Times New Roman"/>
          <w:b/>
          <w:sz w:val="24"/>
          <w:szCs w:val="24"/>
        </w:rPr>
        <w:t>done</w:t>
      </w:r>
      <w:proofErr w:type="gramEnd"/>
    </w:p>
    <w:p w:rsidR="004635C6" w:rsidRPr="00ED41A6" w:rsidRDefault="004635C6"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b/>
          <w:sz w:val="24"/>
          <w:szCs w:val="24"/>
        </w:rPr>
      </w:pPr>
    </w:p>
    <w:p w:rsidR="004635C6" w:rsidRPr="00ED41A6" w:rsidRDefault="004635C6"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b/>
          <w:sz w:val="24"/>
          <w:szCs w:val="24"/>
        </w:rPr>
      </w:pPr>
      <w:proofErr w:type="gramStart"/>
      <w:r w:rsidRPr="00ED41A6">
        <w:rPr>
          <w:rFonts w:ascii="Times New Roman" w:eastAsia="Times New Roman" w:hAnsi="Times New Roman" w:cs="Times New Roman"/>
          <w:b/>
          <w:sz w:val="24"/>
          <w:szCs w:val="24"/>
        </w:rPr>
        <w:t>#!/</w:t>
      </w:r>
      <w:proofErr w:type="gramEnd"/>
      <w:r w:rsidRPr="00ED41A6">
        <w:rPr>
          <w:rFonts w:ascii="Times New Roman" w:eastAsia="Times New Roman" w:hAnsi="Times New Roman" w:cs="Times New Roman"/>
          <w:b/>
          <w:sz w:val="24"/>
          <w:szCs w:val="24"/>
        </w:rPr>
        <w:t>bin/bash</w:t>
      </w:r>
    </w:p>
    <w:p w:rsidR="004635C6" w:rsidRPr="00ED41A6" w:rsidRDefault="004635C6"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b/>
          <w:sz w:val="24"/>
          <w:szCs w:val="24"/>
        </w:rPr>
      </w:pPr>
      <w:r w:rsidRPr="00ED41A6">
        <w:rPr>
          <w:rFonts w:ascii="Times New Roman" w:eastAsia="Times New Roman" w:hAnsi="Times New Roman" w:cs="Times New Roman"/>
          <w:b/>
          <w:sz w:val="24"/>
          <w:szCs w:val="24"/>
        </w:rPr>
        <w:t>#echo $1 $2 $3 $4 $5</w:t>
      </w:r>
    </w:p>
    <w:p w:rsidR="004635C6" w:rsidRPr="00ED41A6" w:rsidRDefault="004635C6"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b/>
          <w:sz w:val="24"/>
          <w:szCs w:val="24"/>
        </w:rPr>
      </w:pPr>
      <w:proofErr w:type="gramStart"/>
      <w:r w:rsidRPr="00ED41A6">
        <w:rPr>
          <w:rFonts w:ascii="Times New Roman" w:eastAsia="Times New Roman" w:hAnsi="Times New Roman" w:cs="Times New Roman"/>
          <w:b/>
          <w:sz w:val="24"/>
          <w:szCs w:val="24"/>
        </w:rPr>
        <w:t>echo</w:t>
      </w:r>
      <w:proofErr w:type="gramEnd"/>
      <w:r w:rsidRPr="00ED41A6">
        <w:rPr>
          <w:rFonts w:ascii="Times New Roman" w:eastAsia="Times New Roman" w:hAnsi="Times New Roman" w:cs="Times New Roman"/>
          <w:b/>
          <w:sz w:val="24"/>
          <w:szCs w:val="24"/>
        </w:rPr>
        <w:t xml:space="preserve"> $#</w:t>
      </w:r>
    </w:p>
    <w:p w:rsidR="004635C6" w:rsidRPr="00ED41A6" w:rsidRDefault="004635C6"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b/>
          <w:sz w:val="24"/>
          <w:szCs w:val="24"/>
        </w:rPr>
      </w:pPr>
      <w:proofErr w:type="gramStart"/>
      <w:r w:rsidRPr="00ED41A6">
        <w:rPr>
          <w:rFonts w:ascii="Times New Roman" w:eastAsia="Times New Roman" w:hAnsi="Times New Roman" w:cs="Times New Roman"/>
          <w:b/>
          <w:sz w:val="24"/>
          <w:szCs w:val="24"/>
        </w:rPr>
        <w:t>echo</w:t>
      </w:r>
      <w:proofErr w:type="gramEnd"/>
      <w:r w:rsidRPr="00ED41A6">
        <w:rPr>
          <w:rFonts w:ascii="Times New Roman" w:eastAsia="Times New Roman" w:hAnsi="Times New Roman" w:cs="Times New Roman"/>
          <w:b/>
          <w:sz w:val="24"/>
          <w:szCs w:val="24"/>
        </w:rPr>
        <w:t xml:space="preserve"> $@</w:t>
      </w:r>
    </w:p>
    <w:p w:rsidR="004635C6" w:rsidRPr="00ED41A6" w:rsidRDefault="004635C6"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b/>
          <w:sz w:val="24"/>
          <w:szCs w:val="24"/>
        </w:rPr>
      </w:pPr>
      <w:proofErr w:type="gramStart"/>
      <w:r w:rsidRPr="00ED41A6">
        <w:rPr>
          <w:rFonts w:ascii="Times New Roman" w:eastAsia="Times New Roman" w:hAnsi="Times New Roman" w:cs="Times New Roman"/>
          <w:b/>
          <w:sz w:val="24"/>
          <w:szCs w:val="24"/>
        </w:rPr>
        <w:t>echo</w:t>
      </w:r>
      <w:proofErr w:type="gramEnd"/>
      <w:r w:rsidRPr="00ED41A6">
        <w:rPr>
          <w:rFonts w:ascii="Times New Roman" w:eastAsia="Times New Roman" w:hAnsi="Times New Roman" w:cs="Times New Roman"/>
          <w:b/>
          <w:sz w:val="24"/>
          <w:szCs w:val="24"/>
        </w:rPr>
        <w:t xml:space="preserve"> $*</w:t>
      </w:r>
    </w:p>
    <w:p w:rsidR="00DF477D" w:rsidRPr="00ED41A6" w:rsidRDefault="00DF477D" w:rsidP="008036C0">
      <w:pPr>
        <w:shd w:val="clear" w:color="auto" w:fill="FFFFFF"/>
        <w:spacing w:after="0" w:line="240" w:lineRule="auto"/>
        <w:ind w:left="720" w:hanging="720"/>
        <w:jc w:val="both"/>
        <w:textAlignment w:val="baseline"/>
        <w:rPr>
          <w:rFonts w:ascii="Times New Roman" w:eastAsia="Times New Roman" w:hAnsi="Times New Roman" w:cs="Times New Roman"/>
          <w:b/>
          <w:sz w:val="24"/>
          <w:szCs w:val="24"/>
        </w:rPr>
      </w:pPr>
    </w:p>
    <w:p w:rsidR="003E6D1D" w:rsidRPr="00ED41A6" w:rsidRDefault="00FA1ABC" w:rsidP="008036C0">
      <w:pPr>
        <w:shd w:val="clear" w:color="auto" w:fill="FFFFFF"/>
        <w:spacing w:after="0" w:line="240" w:lineRule="auto"/>
        <w:ind w:left="720" w:hanging="720"/>
        <w:jc w:val="both"/>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w:t>
      </w:r>
    </w:p>
    <w:p w:rsidR="003E6D1D" w:rsidRPr="00ED41A6" w:rsidRDefault="003E6D1D" w:rsidP="008036C0">
      <w:pPr>
        <w:shd w:val="clear" w:color="auto" w:fill="FFFFFF"/>
        <w:spacing w:after="0" w:line="240" w:lineRule="auto"/>
        <w:ind w:left="720" w:hanging="720"/>
        <w:jc w:val="both"/>
        <w:textAlignment w:val="baseline"/>
        <w:rPr>
          <w:rFonts w:ascii="Times New Roman" w:eastAsia="Times New Roman" w:hAnsi="Times New Roman" w:cs="Times New Roman"/>
          <w:b/>
          <w:sz w:val="24"/>
          <w:szCs w:val="24"/>
        </w:rPr>
      </w:pPr>
      <w:r w:rsidRPr="00ED41A6">
        <w:rPr>
          <w:rFonts w:ascii="Times New Roman" w:eastAsia="Times New Roman" w:hAnsi="Times New Roman" w:cs="Times New Roman"/>
          <w:b/>
          <w:sz w:val="24"/>
          <w:szCs w:val="24"/>
        </w:rPr>
        <w:t xml:space="preserve"> Write a Shell program to find the largest among three numbers.</w:t>
      </w:r>
    </w:p>
    <w:p w:rsidR="003E6D1D" w:rsidRPr="00ED41A6" w:rsidRDefault="003E6D1D" w:rsidP="008036C0">
      <w:pPr>
        <w:shd w:val="clear" w:color="auto" w:fill="FFFFFF"/>
        <w:spacing w:after="0" w:line="240" w:lineRule="auto"/>
        <w:ind w:left="720" w:hanging="720"/>
        <w:jc w:val="both"/>
        <w:textAlignment w:val="baseline"/>
        <w:rPr>
          <w:rFonts w:ascii="Times New Roman" w:eastAsia="Times New Roman" w:hAnsi="Times New Roman" w:cs="Times New Roman"/>
          <w:b/>
          <w:sz w:val="24"/>
          <w:szCs w:val="24"/>
        </w:rPr>
      </w:pPr>
    </w:p>
    <w:p w:rsidR="003E6D1D" w:rsidRPr="00ED41A6" w:rsidRDefault="003E6D1D" w:rsidP="008036C0">
      <w:pPr>
        <w:shd w:val="clear" w:color="auto" w:fill="FFFFFF"/>
        <w:spacing w:after="0" w:line="240" w:lineRule="auto"/>
        <w:ind w:left="720" w:hanging="720"/>
        <w:jc w:val="both"/>
        <w:textAlignment w:val="baseline"/>
        <w:rPr>
          <w:rFonts w:ascii="Times New Roman" w:eastAsia="Times New Roman" w:hAnsi="Times New Roman" w:cs="Times New Roman"/>
          <w:b/>
          <w:sz w:val="24"/>
          <w:szCs w:val="24"/>
        </w:rPr>
      </w:pPr>
      <w:r w:rsidRPr="00ED41A6">
        <w:rPr>
          <w:rFonts w:ascii="Times New Roman" w:eastAsia="Times New Roman" w:hAnsi="Times New Roman" w:cs="Times New Roman"/>
          <w:b/>
          <w:sz w:val="24"/>
          <w:szCs w:val="24"/>
        </w:rPr>
        <w:t>PROGRAM</w:t>
      </w:r>
    </w:p>
    <w:p w:rsidR="003E6D1D" w:rsidRPr="00ED41A6" w:rsidRDefault="003E6D1D" w:rsidP="008036C0">
      <w:pPr>
        <w:shd w:val="clear" w:color="auto" w:fill="FFFFFF"/>
        <w:spacing w:after="0" w:line="240" w:lineRule="auto"/>
        <w:ind w:left="720" w:hanging="720"/>
        <w:jc w:val="both"/>
        <w:textAlignment w:val="baseline"/>
        <w:rPr>
          <w:rFonts w:ascii="Times New Roman" w:eastAsia="Times New Roman" w:hAnsi="Times New Roman" w:cs="Times New Roman"/>
          <w:b/>
          <w:sz w:val="24"/>
          <w:szCs w:val="24"/>
        </w:rPr>
      </w:pP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echo</w:t>
      </w:r>
      <w:proofErr w:type="gramEnd"/>
      <w:r w:rsidRPr="00ED41A6">
        <w:rPr>
          <w:rFonts w:ascii="Times New Roman" w:eastAsia="Times New Roman" w:hAnsi="Times New Roman" w:cs="Times New Roman"/>
          <w:sz w:val="24"/>
          <w:szCs w:val="24"/>
        </w:rPr>
        <w:t xml:space="preserve"> “Enter the first number:” read a</w:t>
      </w: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echo</w:t>
      </w:r>
      <w:proofErr w:type="gramEnd"/>
      <w:r w:rsidRPr="00ED41A6">
        <w:rPr>
          <w:rFonts w:ascii="Times New Roman" w:eastAsia="Times New Roman" w:hAnsi="Times New Roman" w:cs="Times New Roman"/>
          <w:sz w:val="24"/>
          <w:szCs w:val="24"/>
        </w:rPr>
        <w:t xml:space="preserve"> “Enter the second number:” read b</w:t>
      </w: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echo</w:t>
      </w:r>
      <w:proofErr w:type="gramEnd"/>
      <w:r w:rsidRPr="00ED41A6">
        <w:rPr>
          <w:rFonts w:ascii="Times New Roman" w:eastAsia="Times New Roman" w:hAnsi="Times New Roman" w:cs="Times New Roman"/>
          <w:sz w:val="24"/>
          <w:szCs w:val="24"/>
        </w:rPr>
        <w:t xml:space="preserve"> “Enter the third number:” read c</w:t>
      </w: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if</w:t>
      </w:r>
      <w:proofErr w:type="gramEnd"/>
      <w:r w:rsidRPr="00ED41A6">
        <w:rPr>
          <w:rFonts w:ascii="Times New Roman" w:eastAsia="Times New Roman" w:hAnsi="Times New Roman" w:cs="Times New Roman"/>
          <w:sz w:val="24"/>
          <w:szCs w:val="24"/>
        </w:rPr>
        <w:t xml:space="preserve"> [ $a -</w:t>
      </w:r>
      <w:proofErr w:type="spellStart"/>
      <w:r w:rsidRPr="00ED41A6">
        <w:rPr>
          <w:rFonts w:ascii="Times New Roman" w:eastAsia="Times New Roman" w:hAnsi="Times New Roman" w:cs="Times New Roman"/>
          <w:sz w:val="24"/>
          <w:szCs w:val="24"/>
        </w:rPr>
        <w:t>gt</w:t>
      </w:r>
      <w:proofErr w:type="spellEnd"/>
      <w:r w:rsidRPr="00ED41A6">
        <w:rPr>
          <w:rFonts w:ascii="Times New Roman" w:eastAsia="Times New Roman" w:hAnsi="Times New Roman" w:cs="Times New Roman"/>
          <w:sz w:val="24"/>
          <w:szCs w:val="24"/>
        </w:rPr>
        <w:t xml:space="preserve"> $b -a $a -</w:t>
      </w:r>
      <w:proofErr w:type="spellStart"/>
      <w:r w:rsidRPr="00ED41A6">
        <w:rPr>
          <w:rFonts w:ascii="Times New Roman" w:eastAsia="Times New Roman" w:hAnsi="Times New Roman" w:cs="Times New Roman"/>
          <w:sz w:val="24"/>
          <w:szCs w:val="24"/>
        </w:rPr>
        <w:t>gt</w:t>
      </w:r>
      <w:proofErr w:type="spellEnd"/>
      <w:r w:rsidRPr="00ED41A6">
        <w:rPr>
          <w:rFonts w:ascii="Times New Roman" w:eastAsia="Times New Roman" w:hAnsi="Times New Roman" w:cs="Times New Roman"/>
          <w:sz w:val="24"/>
          <w:szCs w:val="24"/>
        </w:rPr>
        <w:t xml:space="preserve"> $c ] then</w:t>
      </w: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echo</w:t>
      </w:r>
      <w:proofErr w:type="gramEnd"/>
      <w:r w:rsidRPr="00ED41A6">
        <w:rPr>
          <w:rFonts w:ascii="Times New Roman" w:eastAsia="Times New Roman" w:hAnsi="Times New Roman" w:cs="Times New Roman"/>
          <w:sz w:val="24"/>
          <w:szCs w:val="24"/>
        </w:rPr>
        <w:t xml:space="preserve"> “$s is greater” </w:t>
      </w:r>
      <w:proofErr w:type="spellStart"/>
      <w:r w:rsidRPr="00ED41A6">
        <w:rPr>
          <w:rFonts w:ascii="Times New Roman" w:eastAsia="Times New Roman" w:hAnsi="Times New Roman" w:cs="Times New Roman"/>
          <w:sz w:val="24"/>
          <w:szCs w:val="24"/>
        </w:rPr>
        <w:t>elif</w:t>
      </w:r>
      <w:proofErr w:type="spellEnd"/>
      <w:r w:rsidRPr="00ED41A6">
        <w:rPr>
          <w:rFonts w:ascii="Times New Roman" w:eastAsia="Times New Roman" w:hAnsi="Times New Roman" w:cs="Times New Roman"/>
          <w:sz w:val="24"/>
          <w:szCs w:val="24"/>
        </w:rPr>
        <w:t xml:space="preserve"> [ $b -</w:t>
      </w:r>
      <w:proofErr w:type="spellStart"/>
      <w:r w:rsidRPr="00ED41A6">
        <w:rPr>
          <w:rFonts w:ascii="Times New Roman" w:eastAsia="Times New Roman" w:hAnsi="Times New Roman" w:cs="Times New Roman"/>
          <w:sz w:val="24"/>
          <w:szCs w:val="24"/>
        </w:rPr>
        <w:t>gt</w:t>
      </w:r>
      <w:proofErr w:type="spellEnd"/>
      <w:r w:rsidRPr="00ED41A6">
        <w:rPr>
          <w:rFonts w:ascii="Times New Roman" w:eastAsia="Times New Roman" w:hAnsi="Times New Roman" w:cs="Times New Roman"/>
          <w:sz w:val="24"/>
          <w:szCs w:val="24"/>
        </w:rPr>
        <w:t xml:space="preserve"> $c ]</w:t>
      </w: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then</w:t>
      </w:r>
      <w:proofErr w:type="gramEnd"/>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echo</w:t>
      </w:r>
      <w:proofErr w:type="gramEnd"/>
      <w:r w:rsidRPr="00ED41A6">
        <w:rPr>
          <w:rFonts w:ascii="Times New Roman" w:eastAsia="Times New Roman" w:hAnsi="Times New Roman" w:cs="Times New Roman"/>
          <w:sz w:val="24"/>
          <w:szCs w:val="24"/>
        </w:rPr>
        <w:t xml:space="preserve"> “$b is greater”</w:t>
      </w: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else</w:t>
      </w:r>
      <w:proofErr w:type="gramEnd"/>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echo</w:t>
      </w:r>
      <w:proofErr w:type="gramEnd"/>
      <w:r w:rsidRPr="00ED41A6">
        <w:rPr>
          <w:rFonts w:ascii="Times New Roman" w:eastAsia="Times New Roman" w:hAnsi="Times New Roman" w:cs="Times New Roman"/>
          <w:sz w:val="24"/>
          <w:szCs w:val="24"/>
        </w:rPr>
        <w:t xml:space="preserve"> “$c is greater”</w:t>
      </w: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roofErr w:type="spellStart"/>
      <w:proofErr w:type="gramStart"/>
      <w:r w:rsidRPr="00ED41A6">
        <w:rPr>
          <w:rFonts w:ascii="Times New Roman" w:eastAsia="Times New Roman" w:hAnsi="Times New Roman" w:cs="Times New Roman"/>
          <w:sz w:val="24"/>
          <w:szCs w:val="24"/>
        </w:rPr>
        <w:t>fi</w:t>
      </w:r>
      <w:proofErr w:type="spellEnd"/>
      <w:proofErr w:type="gramEnd"/>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
    <w:p w:rsidR="003E6D1D" w:rsidRPr="00ED41A6" w:rsidRDefault="003E6D1D" w:rsidP="008036C0">
      <w:pPr>
        <w:shd w:val="clear" w:color="auto" w:fill="FFFFFF"/>
        <w:spacing w:after="0" w:line="240" w:lineRule="auto"/>
        <w:ind w:left="720" w:hanging="720"/>
        <w:jc w:val="both"/>
        <w:textAlignment w:val="baseline"/>
        <w:rPr>
          <w:rFonts w:ascii="Times New Roman" w:eastAsia="Times New Roman" w:hAnsi="Times New Roman" w:cs="Times New Roman"/>
          <w:b/>
          <w:sz w:val="24"/>
          <w:szCs w:val="24"/>
        </w:rPr>
      </w:pPr>
      <w:r w:rsidRPr="00ED41A6">
        <w:rPr>
          <w:rFonts w:ascii="Times New Roman" w:eastAsia="Times New Roman" w:hAnsi="Times New Roman" w:cs="Times New Roman"/>
          <w:b/>
          <w:sz w:val="24"/>
          <w:szCs w:val="24"/>
        </w:rPr>
        <w:t>Write a Shell program to find the largest among ‘n’ different numbers.</w:t>
      </w:r>
    </w:p>
    <w:p w:rsidR="003E6D1D" w:rsidRPr="00ED41A6" w:rsidRDefault="003E6D1D" w:rsidP="008036C0">
      <w:pPr>
        <w:shd w:val="clear" w:color="auto" w:fill="FFFFFF"/>
        <w:spacing w:after="0" w:line="240" w:lineRule="auto"/>
        <w:ind w:left="720" w:hanging="720"/>
        <w:jc w:val="both"/>
        <w:textAlignment w:val="baseline"/>
        <w:rPr>
          <w:rFonts w:ascii="Times New Roman" w:eastAsia="Times New Roman" w:hAnsi="Times New Roman" w:cs="Times New Roman"/>
          <w:b/>
          <w:sz w:val="24"/>
          <w:szCs w:val="24"/>
        </w:rPr>
      </w:pPr>
      <w:r w:rsidRPr="00ED41A6">
        <w:rPr>
          <w:rFonts w:ascii="Times New Roman" w:eastAsia="Times New Roman" w:hAnsi="Times New Roman" w:cs="Times New Roman"/>
          <w:b/>
          <w:sz w:val="24"/>
          <w:szCs w:val="24"/>
        </w:rPr>
        <w:t>PROGRAM</w:t>
      </w:r>
    </w:p>
    <w:p w:rsidR="003E6D1D" w:rsidRPr="00ED41A6" w:rsidRDefault="003E6D1D" w:rsidP="008036C0">
      <w:pPr>
        <w:shd w:val="clear" w:color="auto" w:fill="FFFFFF"/>
        <w:spacing w:after="0" w:line="240" w:lineRule="auto"/>
        <w:ind w:left="720" w:hanging="720"/>
        <w:jc w:val="both"/>
        <w:textAlignment w:val="baseline"/>
        <w:rPr>
          <w:rFonts w:ascii="Times New Roman" w:eastAsia="Times New Roman" w:hAnsi="Times New Roman" w:cs="Times New Roman"/>
          <w:b/>
          <w:sz w:val="24"/>
          <w:szCs w:val="24"/>
        </w:rPr>
      </w:pP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echo</w:t>
      </w:r>
      <w:proofErr w:type="gramEnd"/>
      <w:r w:rsidRPr="00ED41A6">
        <w:rPr>
          <w:rFonts w:ascii="Times New Roman" w:eastAsia="Times New Roman" w:hAnsi="Times New Roman" w:cs="Times New Roman"/>
          <w:sz w:val="24"/>
          <w:szCs w:val="24"/>
        </w:rPr>
        <w:t xml:space="preserve"> “Enter the number of elements:” </w:t>
      </w: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read</w:t>
      </w:r>
      <w:proofErr w:type="gramEnd"/>
      <w:r w:rsidRPr="00ED41A6">
        <w:rPr>
          <w:rFonts w:ascii="Times New Roman" w:eastAsia="Times New Roman" w:hAnsi="Times New Roman" w:cs="Times New Roman"/>
          <w:sz w:val="24"/>
          <w:szCs w:val="24"/>
        </w:rPr>
        <w:t xml:space="preserve"> n</w:t>
      </w: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t>l=0</w:t>
      </w: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for(</w:t>
      </w:r>
      <w:proofErr w:type="gramEnd"/>
      <w:r w:rsidRPr="00ED41A6">
        <w:rPr>
          <w:rFonts w:ascii="Times New Roman" w:eastAsia="Times New Roman" w:hAnsi="Times New Roman" w:cs="Times New Roman"/>
          <w:sz w:val="24"/>
          <w:szCs w:val="24"/>
        </w:rPr>
        <w:t>(</w:t>
      </w:r>
      <w:proofErr w:type="spellStart"/>
      <w:r w:rsidRPr="00ED41A6">
        <w:rPr>
          <w:rFonts w:ascii="Times New Roman" w:eastAsia="Times New Roman" w:hAnsi="Times New Roman" w:cs="Times New Roman"/>
          <w:sz w:val="24"/>
          <w:szCs w:val="24"/>
        </w:rPr>
        <w:t>i</w:t>
      </w:r>
      <w:proofErr w:type="spellEnd"/>
      <w:r w:rsidRPr="00ED41A6">
        <w:rPr>
          <w:rFonts w:ascii="Times New Roman" w:eastAsia="Times New Roman" w:hAnsi="Times New Roman" w:cs="Times New Roman"/>
          <w:sz w:val="24"/>
          <w:szCs w:val="24"/>
        </w:rPr>
        <w:t xml:space="preserve"> = 1 ; </w:t>
      </w:r>
      <w:proofErr w:type="spellStart"/>
      <w:r w:rsidRPr="00ED41A6">
        <w:rPr>
          <w:rFonts w:ascii="Times New Roman" w:eastAsia="Times New Roman" w:hAnsi="Times New Roman" w:cs="Times New Roman"/>
          <w:sz w:val="24"/>
          <w:szCs w:val="24"/>
        </w:rPr>
        <w:t>i</w:t>
      </w:r>
      <w:proofErr w:type="spellEnd"/>
      <w:r w:rsidRPr="00ED41A6">
        <w:rPr>
          <w:rFonts w:ascii="Times New Roman" w:eastAsia="Times New Roman" w:hAnsi="Times New Roman" w:cs="Times New Roman"/>
          <w:sz w:val="24"/>
          <w:szCs w:val="24"/>
        </w:rPr>
        <w:t xml:space="preserve"> &lt;= n ; </w:t>
      </w:r>
      <w:proofErr w:type="spellStart"/>
      <w:r w:rsidRPr="00ED41A6">
        <w:rPr>
          <w:rFonts w:ascii="Times New Roman" w:eastAsia="Times New Roman" w:hAnsi="Times New Roman" w:cs="Times New Roman"/>
          <w:sz w:val="24"/>
          <w:szCs w:val="24"/>
        </w:rPr>
        <w:t>i</w:t>
      </w:r>
      <w:proofErr w:type="spellEnd"/>
      <w:r w:rsidRPr="00ED41A6">
        <w:rPr>
          <w:rFonts w:ascii="Times New Roman" w:eastAsia="Times New Roman" w:hAnsi="Times New Roman" w:cs="Times New Roman"/>
          <w:sz w:val="24"/>
          <w:szCs w:val="24"/>
        </w:rPr>
        <w:t>++)) do</w:t>
      </w: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echo</w:t>
      </w:r>
      <w:proofErr w:type="gramEnd"/>
      <w:r w:rsidRPr="00ED41A6">
        <w:rPr>
          <w:rFonts w:ascii="Times New Roman" w:eastAsia="Times New Roman" w:hAnsi="Times New Roman" w:cs="Times New Roman"/>
          <w:sz w:val="24"/>
          <w:szCs w:val="24"/>
        </w:rPr>
        <w:t xml:space="preserve"> “Enter the number:” read no</w:t>
      </w: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if</w:t>
      </w:r>
      <w:proofErr w:type="gramEnd"/>
      <w:r w:rsidRPr="00ED41A6">
        <w:rPr>
          <w:rFonts w:ascii="Times New Roman" w:eastAsia="Times New Roman" w:hAnsi="Times New Roman" w:cs="Times New Roman"/>
          <w:sz w:val="24"/>
          <w:szCs w:val="24"/>
        </w:rPr>
        <w:t xml:space="preserve"> [ $no -</w:t>
      </w:r>
      <w:proofErr w:type="spellStart"/>
      <w:r w:rsidRPr="00ED41A6">
        <w:rPr>
          <w:rFonts w:ascii="Times New Roman" w:eastAsia="Times New Roman" w:hAnsi="Times New Roman" w:cs="Times New Roman"/>
          <w:sz w:val="24"/>
          <w:szCs w:val="24"/>
        </w:rPr>
        <w:t>gt</w:t>
      </w:r>
      <w:proofErr w:type="spellEnd"/>
      <w:r w:rsidRPr="00ED41A6">
        <w:rPr>
          <w:rFonts w:ascii="Times New Roman" w:eastAsia="Times New Roman" w:hAnsi="Times New Roman" w:cs="Times New Roman"/>
          <w:sz w:val="24"/>
          <w:szCs w:val="24"/>
        </w:rPr>
        <w:t xml:space="preserve"> $l ] then</w:t>
      </w: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r w:rsidRPr="00ED41A6">
        <w:rPr>
          <w:rFonts w:ascii="Times New Roman" w:eastAsia="Times New Roman" w:hAnsi="Times New Roman" w:cs="Times New Roman"/>
          <w:sz w:val="24"/>
          <w:szCs w:val="24"/>
        </w:rPr>
        <w:lastRenderedPageBreak/>
        <w:t>l=$no</w:t>
      </w: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roofErr w:type="spellStart"/>
      <w:proofErr w:type="gramStart"/>
      <w:r w:rsidRPr="00ED41A6">
        <w:rPr>
          <w:rFonts w:ascii="Times New Roman" w:eastAsia="Times New Roman" w:hAnsi="Times New Roman" w:cs="Times New Roman"/>
          <w:sz w:val="24"/>
          <w:szCs w:val="24"/>
        </w:rPr>
        <w:t>fi</w:t>
      </w:r>
      <w:proofErr w:type="spellEnd"/>
      <w:proofErr w:type="gramEnd"/>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done</w:t>
      </w:r>
      <w:proofErr w:type="gramEnd"/>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
    <w:p w:rsidR="003E6D1D" w:rsidRPr="00ED41A6" w:rsidRDefault="003E6D1D" w:rsidP="00FA1ABC">
      <w:pPr>
        <w:shd w:val="clear" w:color="auto" w:fill="D9D9D9" w:themeFill="background1" w:themeFillShade="D9"/>
        <w:spacing w:after="0" w:line="240" w:lineRule="auto"/>
        <w:ind w:left="720" w:hanging="720"/>
        <w:jc w:val="both"/>
        <w:textAlignment w:val="baseline"/>
        <w:rPr>
          <w:rFonts w:ascii="Times New Roman" w:eastAsia="Times New Roman" w:hAnsi="Times New Roman" w:cs="Times New Roman"/>
          <w:sz w:val="24"/>
          <w:szCs w:val="24"/>
        </w:rPr>
      </w:pPr>
      <w:proofErr w:type="gramStart"/>
      <w:r w:rsidRPr="00ED41A6">
        <w:rPr>
          <w:rFonts w:ascii="Times New Roman" w:eastAsia="Times New Roman" w:hAnsi="Times New Roman" w:cs="Times New Roman"/>
          <w:sz w:val="24"/>
          <w:szCs w:val="24"/>
        </w:rPr>
        <w:t>echo</w:t>
      </w:r>
      <w:proofErr w:type="gramEnd"/>
      <w:r w:rsidRPr="00ED41A6">
        <w:rPr>
          <w:rFonts w:ascii="Times New Roman" w:eastAsia="Times New Roman" w:hAnsi="Times New Roman" w:cs="Times New Roman"/>
          <w:sz w:val="24"/>
          <w:szCs w:val="24"/>
        </w:rPr>
        <w:t xml:space="preserve"> “The largest numbers is : $l”</w:t>
      </w:r>
    </w:p>
    <w:p w:rsidR="00FA1ABC" w:rsidRDefault="009E110D" w:rsidP="009E110D">
      <w:pPr>
        <w:pStyle w:val="Textbody"/>
        <w:spacing w:after="0"/>
        <w:jc w:val="both"/>
        <w:rPr>
          <w:rFonts w:ascii="Times New Roman" w:hAnsi="Times New Roman" w:cs="Times New Roman"/>
        </w:rPr>
      </w:pPr>
      <w:r w:rsidRPr="00ED41A6">
        <w:rPr>
          <w:rFonts w:ascii="Times New Roman" w:hAnsi="Times New Roman" w:cs="Times New Roman"/>
        </w:rPr>
        <w:t> </w:t>
      </w:r>
    </w:p>
    <w:p w:rsidR="009E110D" w:rsidRPr="00ED41A6" w:rsidRDefault="009E110D" w:rsidP="009E110D">
      <w:pPr>
        <w:pStyle w:val="Textbody"/>
        <w:spacing w:after="0"/>
        <w:jc w:val="both"/>
        <w:rPr>
          <w:rFonts w:ascii="Times New Roman" w:hAnsi="Times New Roman" w:cs="Times New Roman"/>
        </w:rPr>
      </w:pPr>
      <w:r w:rsidRPr="00ED41A6">
        <w:rPr>
          <w:rFonts w:ascii="Times New Roman" w:hAnsi="Times New Roman" w:cs="Times New Roman"/>
          <w:b/>
        </w:rPr>
        <w:t>String Comparison Operators</w:t>
      </w:r>
    </w:p>
    <w:tbl>
      <w:tblPr>
        <w:tblW w:w="9638" w:type="dxa"/>
        <w:tblLayout w:type="fixed"/>
        <w:tblCellMar>
          <w:left w:w="10" w:type="dxa"/>
          <w:right w:w="10" w:type="dxa"/>
        </w:tblCellMar>
        <w:tblLook w:val="04A0"/>
      </w:tblPr>
      <w:tblGrid>
        <w:gridCol w:w="1196"/>
        <w:gridCol w:w="3326"/>
        <w:gridCol w:w="5116"/>
      </w:tblGrid>
      <w:tr w:rsidR="009E110D" w:rsidRPr="00ED41A6" w:rsidTr="0041129A">
        <w:tc>
          <w:tcPr>
            <w:tcW w:w="1196" w:type="dxa"/>
            <w:shd w:val="clear" w:color="auto" w:fill="FFCC00"/>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b/>
              </w:rPr>
            </w:pPr>
            <w:r w:rsidRPr="00ED41A6">
              <w:rPr>
                <w:rFonts w:ascii="Times New Roman" w:hAnsi="Times New Roman" w:cs="Times New Roman"/>
                <w:b/>
              </w:rPr>
              <w:t>Operator</w:t>
            </w:r>
          </w:p>
        </w:tc>
        <w:tc>
          <w:tcPr>
            <w:tcW w:w="3326" w:type="dxa"/>
            <w:shd w:val="clear" w:color="auto" w:fill="FFCC00"/>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b/>
              </w:rPr>
            </w:pPr>
            <w:r w:rsidRPr="00ED41A6">
              <w:rPr>
                <w:rFonts w:ascii="Times New Roman" w:hAnsi="Times New Roman" w:cs="Times New Roman"/>
                <w:b/>
              </w:rPr>
              <w:t>Description</w:t>
            </w:r>
          </w:p>
        </w:tc>
        <w:tc>
          <w:tcPr>
            <w:tcW w:w="5116" w:type="dxa"/>
            <w:shd w:val="clear" w:color="auto" w:fill="FFCC00"/>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b/>
              </w:rPr>
            </w:pPr>
            <w:r w:rsidRPr="00ED41A6">
              <w:rPr>
                <w:rFonts w:ascii="Times New Roman" w:hAnsi="Times New Roman" w:cs="Times New Roman"/>
                <w:b/>
              </w:rPr>
              <w:t>Example</w:t>
            </w:r>
          </w:p>
        </w:tc>
      </w:tr>
      <w:tr w:rsidR="009E110D" w:rsidRPr="00ED41A6" w:rsidTr="0041129A">
        <w:tc>
          <w:tcPr>
            <w:tcW w:w="1196" w:type="dxa"/>
            <w:shd w:val="clear" w:color="auto" w:fill="CCFF99"/>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 or ==</w:t>
            </w:r>
          </w:p>
        </w:tc>
        <w:tc>
          <w:tcPr>
            <w:tcW w:w="3326" w:type="dxa"/>
            <w:shd w:val="clear" w:color="auto" w:fill="CCFF99"/>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Is Equal To</w:t>
            </w:r>
          </w:p>
        </w:tc>
        <w:tc>
          <w:tcPr>
            <w:tcW w:w="5116" w:type="dxa"/>
            <w:shd w:val="clear" w:color="auto" w:fill="CCFF99"/>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if [ "$1" == "$2" ]</w:t>
            </w:r>
          </w:p>
        </w:tc>
      </w:tr>
      <w:tr w:rsidR="009E110D" w:rsidRPr="00ED41A6" w:rsidTr="0041129A">
        <w:tc>
          <w:tcPr>
            <w:tcW w:w="1196" w:type="dxa"/>
            <w:shd w:val="clear" w:color="auto" w:fill="FFFF66"/>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w:t>
            </w:r>
          </w:p>
        </w:tc>
        <w:tc>
          <w:tcPr>
            <w:tcW w:w="3326" w:type="dxa"/>
            <w:shd w:val="clear" w:color="auto" w:fill="FFFF66"/>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Is Not Equal To</w:t>
            </w:r>
          </w:p>
        </w:tc>
        <w:tc>
          <w:tcPr>
            <w:tcW w:w="5116" w:type="dxa"/>
            <w:shd w:val="clear" w:color="auto" w:fill="FFFF66"/>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if [ "$1" != "$2" ]</w:t>
            </w:r>
          </w:p>
        </w:tc>
      </w:tr>
      <w:tr w:rsidR="009E110D" w:rsidRPr="00ED41A6" w:rsidTr="0041129A">
        <w:tc>
          <w:tcPr>
            <w:tcW w:w="1196" w:type="dxa"/>
            <w:shd w:val="clear" w:color="auto" w:fill="CCFF99"/>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&gt;</w:t>
            </w:r>
          </w:p>
        </w:tc>
        <w:tc>
          <w:tcPr>
            <w:tcW w:w="3326" w:type="dxa"/>
            <w:shd w:val="clear" w:color="auto" w:fill="CCFF99"/>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Is Greater Than (ASCII comparison)</w:t>
            </w:r>
          </w:p>
        </w:tc>
        <w:tc>
          <w:tcPr>
            <w:tcW w:w="5116" w:type="dxa"/>
            <w:shd w:val="clear" w:color="auto" w:fill="CCFF99"/>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if [ "$1" &gt; "$2" ]</w:t>
            </w:r>
          </w:p>
        </w:tc>
      </w:tr>
      <w:tr w:rsidR="009E110D" w:rsidRPr="00ED41A6" w:rsidTr="0041129A">
        <w:tc>
          <w:tcPr>
            <w:tcW w:w="1196" w:type="dxa"/>
            <w:shd w:val="clear" w:color="auto" w:fill="FFFF66"/>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&gt;=</w:t>
            </w:r>
          </w:p>
        </w:tc>
        <w:tc>
          <w:tcPr>
            <w:tcW w:w="3326" w:type="dxa"/>
            <w:shd w:val="clear" w:color="auto" w:fill="FFFF66"/>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Is Greater Than Or Equal To</w:t>
            </w:r>
          </w:p>
        </w:tc>
        <w:tc>
          <w:tcPr>
            <w:tcW w:w="5116" w:type="dxa"/>
            <w:shd w:val="clear" w:color="auto" w:fill="FFFF66"/>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if [ "$1" &gt;= "$2" ]</w:t>
            </w:r>
          </w:p>
        </w:tc>
      </w:tr>
      <w:tr w:rsidR="009E110D" w:rsidRPr="00ED41A6" w:rsidTr="0041129A">
        <w:tc>
          <w:tcPr>
            <w:tcW w:w="1196" w:type="dxa"/>
            <w:shd w:val="clear" w:color="auto" w:fill="CCFF99"/>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&lt;</w:t>
            </w:r>
          </w:p>
        </w:tc>
        <w:tc>
          <w:tcPr>
            <w:tcW w:w="3326" w:type="dxa"/>
            <w:shd w:val="clear" w:color="auto" w:fill="CCFF99"/>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Is Less Than</w:t>
            </w:r>
          </w:p>
        </w:tc>
        <w:tc>
          <w:tcPr>
            <w:tcW w:w="5116" w:type="dxa"/>
            <w:shd w:val="clear" w:color="auto" w:fill="CCFF99"/>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if [ "$1" &lt; "$2" ]</w:t>
            </w:r>
          </w:p>
        </w:tc>
      </w:tr>
      <w:tr w:rsidR="009E110D" w:rsidRPr="00ED41A6" w:rsidTr="0041129A">
        <w:tc>
          <w:tcPr>
            <w:tcW w:w="1196" w:type="dxa"/>
            <w:shd w:val="clear" w:color="auto" w:fill="FFFF66"/>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&lt;=</w:t>
            </w:r>
          </w:p>
        </w:tc>
        <w:tc>
          <w:tcPr>
            <w:tcW w:w="3326" w:type="dxa"/>
            <w:shd w:val="clear" w:color="auto" w:fill="FFFF66"/>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Is Less Than Or Equal To</w:t>
            </w:r>
          </w:p>
        </w:tc>
        <w:tc>
          <w:tcPr>
            <w:tcW w:w="5116" w:type="dxa"/>
            <w:shd w:val="clear" w:color="auto" w:fill="FFFF66"/>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if [ "$1" &lt;= "$2" ]</w:t>
            </w:r>
          </w:p>
        </w:tc>
      </w:tr>
      <w:tr w:rsidR="009E110D" w:rsidRPr="00ED41A6" w:rsidTr="0041129A">
        <w:tc>
          <w:tcPr>
            <w:tcW w:w="1196" w:type="dxa"/>
            <w:shd w:val="clear" w:color="auto" w:fill="CCFF99"/>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-n</w:t>
            </w:r>
          </w:p>
        </w:tc>
        <w:tc>
          <w:tcPr>
            <w:tcW w:w="3326" w:type="dxa"/>
            <w:shd w:val="clear" w:color="auto" w:fill="CCFF99"/>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Is Not Null</w:t>
            </w:r>
          </w:p>
        </w:tc>
        <w:tc>
          <w:tcPr>
            <w:tcW w:w="5116" w:type="dxa"/>
            <w:shd w:val="clear" w:color="auto" w:fill="CCFF99"/>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if [ -n "$1" ]</w:t>
            </w:r>
          </w:p>
        </w:tc>
      </w:tr>
      <w:tr w:rsidR="009E110D" w:rsidRPr="00ED41A6" w:rsidTr="0041129A">
        <w:tc>
          <w:tcPr>
            <w:tcW w:w="1196" w:type="dxa"/>
            <w:shd w:val="clear" w:color="auto" w:fill="FFFF66"/>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-z</w:t>
            </w:r>
          </w:p>
        </w:tc>
        <w:tc>
          <w:tcPr>
            <w:tcW w:w="3326" w:type="dxa"/>
            <w:shd w:val="clear" w:color="auto" w:fill="FFFF66"/>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Is Null (Zero Length String)</w:t>
            </w:r>
          </w:p>
        </w:tc>
        <w:tc>
          <w:tcPr>
            <w:tcW w:w="5116" w:type="dxa"/>
            <w:shd w:val="clear" w:color="auto" w:fill="FFFF66"/>
            <w:tcMar>
              <w:top w:w="28" w:type="dxa"/>
              <w:left w:w="28" w:type="dxa"/>
              <w:bottom w:w="28" w:type="dxa"/>
              <w:right w:w="28" w:type="dxa"/>
            </w:tcMar>
            <w:vAlign w:val="center"/>
          </w:tcPr>
          <w:p w:rsidR="009E110D" w:rsidRPr="00ED41A6" w:rsidRDefault="009E110D" w:rsidP="0041129A">
            <w:pPr>
              <w:pStyle w:val="TableContents"/>
              <w:jc w:val="both"/>
              <w:rPr>
                <w:rFonts w:ascii="Times New Roman" w:hAnsi="Times New Roman" w:cs="Times New Roman"/>
              </w:rPr>
            </w:pPr>
            <w:r w:rsidRPr="00ED41A6">
              <w:rPr>
                <w:rFonts w:ascii="Times New Roman" w:hAnsi="Times New Roman" w:cs="Times New Roman"/>
              </w:rPr>
              <w:t>if [ -z "$1"]</w:t>
            </w:r>
          </w:p>
        </w:tc>
      </w:tr>
    </w:tbl>
    <w:p w:rsidR="009E110D" w:rsidRPr="00ED41A6" w:rsidRDefault="009E110D" w:rsidP="008036C0">
      <w:pPr>
        <w:shd w:val="clear" w:color="auto" w:fill="FFFFFF"/>
        <w:spacing w:after="0" w:line="240" w:lineRule="auto"/>
        <w:ind w:left="720" w:hanging="720"/>
        <w:jc w:val="both"/>
        <w:textAlignment w:val="baseline"/>
        <w:rPr>
          <w:rFonts w:ascii="Times New Roman" w:eastAsia="Times New Roman" w:hAnsi="Times New Roman" w:cs="Times New Roman"/>
          <w:sz w:val="24"/>
          <w:szCs w:val="24"/>
        </w:rPr>
      </w:pPr>
    </w:p>
    <w:tbl>
      <w:tblPr>
        <w:tblW w:w="9014"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22"/>
        <w:gridCol w:w="5613"/>
        <w:gridCol w:w="2479"/>
      </w:tblGrid>
      <w:tr w:rsidR="0041129A" w:rsidRPr="00ED41A6" w:rsidTr="0041129A">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1" w:type="dxa"/>
              <w:left w:w="101" w:type="dxa"/>
              <w:bottom w:w="101" w:type="dxa"/>
              <w:right w:w="101" w:type="dxa"/>
            </w:tcMar>
            <w:hideMark/>
          </w:tcPr>
          <w:p w:rsidR="0041129A" w:rsidRPr="00ED41A6" w:rsidRDefault="0041129A" w:rsidP="0041129A">
            <w:pPr>
              <w:spacing w:after="253" w:line="240" w:lineRule="auto"/>
              <w:jc w:val="center"/>
              <w:rPr>
                <w:rFonts w:ascii="Times New Roman" w:eastAsia="Times New Roman" w:hAnsi="Times New Roman" w:cs="Times New Roman"/>
                <w:b/>
                <w:bCs/>
                <w:sz w:val="18"/>
                <w:szCs w:val="18"/>
              </w:rPr>
            </w:pPr>
            <w:r w:rsidRPr="00ED41A6">
              <w:rPr>
                <w:rFonts w:ascii="Times New Roman" w:eastAsia="Times New Roman" w:hAnsi="Times New Roman" w:cs="Times New Roman"/>
                <w:b/>
                <w:bCs/>
                <w:sz w:val="18"/>
                <w:szCs w:val="18"/>
              </w:rPr>
              <w:t>Operator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1" w:type="dxa"/>
              <w:left w:w="101" w:type="dxa"/>
              <w:bottom w:w="101" w:type="dxa"/>
              <w:right w:w="101" w:type="dxa"/>
            </w:tcMar>
            <w:hideMark/>
          </w:tcPr>
          <w:p w:rsidR="0041129A" w:rsidRPr="00ED41A6" w:rsidRDefault="0041129A" w:rsidP="0041129A">
            <w:pPr>
              <w:spacing w:after="253" w:line="240" w:lineRule="auto"/>
              <w:jc w:val="center"/>
              <w:rPr>
                <w:rFonts w:ascii="Times New Roman" w:eastAsia="Times New Roman" w:hAnsi="Times New Roman" w:cs="Times New Roman"/>
                <w:b/>
                <w:bCs/>
                <w:sz w:val="18"/>
                <w:szCs w:val="18"/>
              </w:rPr>
            </w:pPr>
            <w:r w:rsidRPr="00ED41A6">
              <w:rPr>
                <w:rFonts w:ascii="Times New Roman" w:eastAsia="Times New Roman" w:hAnsi="Times New Roman" w:cs="Times New Roman"/>
                <w:b/>
                <w:bCs/>
                <w:sz w:val="18"/>
                <w:szCs w:val="18"/>
              </w:rPr>
              <w:t>Description</w:t>
            </w:r>
          </w:p>
        </w:tc>
        <w:tc>
          <w:tcPr>
            <w:tcW w:w="2479" w:type="dxa"/>
            <w:tcBorders>
              <w:top w:val="single" w:sz="4" w:space="0" w:color="DDDDDD"/>
              <w:left w:val="single" w:sz="4" w:space="0" w:color="DDDDDD"/>
              <w:bottom w:val="single" w:sz="4" w:space="0" w:color="DDDDDD"/>
              <w:right w:val="single" w:sz="4" w:space="0" w:color="DDDDDD"/>
            </w:tcBorders>
            <w:shd w:val="clear" w:color="auto" w:fill="EEEEEE"/>
            <w:tcMar>
              <w:top w:w="101" w:type="dxa"/>
              <w:left w:w="101" w:type="dxa"/>
              <w:bottom w:w="101" w:type="dxa"/>
              <w:right w:w="101" w:type="dxa"/>
            </w:tcMar>
            <w:hideMark/>
          </w:tcPr>
          <w:p w:rsidR="0041129A" w:rsidRPr="00ED41A6" w:rsidRDefault="0041129A" w:rsidP="0041129A">
            <w:pPr>
              <w:spacing w:after="253" w:line="240" w:lineRule="auto"/>
              <w:jc w:val="center"/>
              <w:rPr>
                <w:rFonts w:ascii="Times New Roman" w:eastAsia="Times New Roman" w:hAnsi="Times New Roman" w:cs="Times New Roman"/>
                <w:b/>
                <w:bCs/>
                <w:sz w:val="18"/>
                <w:szCs w:val="18"/>
              </w:rPr>
            </w:pPr>
            <w:r w:rsidRPr="00ED41A6">
              <w:rPr>
                <w:rFonts w:ascii="Times New Roman" w:eastAsia="Times New Roman" w:hAnsi="Times New Roman" w:cs="Times New Roman"/>
                <w:b/>
                <w:bCs/>
                <w:sz w:val="18"/>
                <w:szCs w:val="18"/>
              </w:rPr>
              <w:t>Example</w:t>
            </w:r>
          </w:p>
        </w:tc>
      </w:tr>
      <w:tr w:rsidR="0041129A" w:rsidRPr="00ED41A6" w:rsidTr="0041129A">
        <w:tc>
          <w:tcPr>
            <w:tcW w:w="0" w:type="auto"/>
            <w:tcBorders>
              <w:top w:val="single" w:sz="4" w:space="0" w:color="DDDDDD"/>
              <w:left w:val="single" w:sz="4" w:space="0" w:color="DDDDDD"/>
              <w:bottom w:val="single" w:sz="4" w:space="0" w:color="DDDDDD"/>
              <w:right w:val="single" w:sz="4" w:space="0" w:color="DDDDDD"/>
            </w:tcBorders>
            <w:shd w:val="clear" w:color="auto" w:fill="auto"/>
            <w:tcMar>
              <w:top w:w="101" w:type="dxa"/>
              <w:left w:w="101" w:type="dxa"/>
              <w:bottom w:w="101" w:type="dxa"/>
              <w:right w:w="101" w:type="dxa"/>
            </w:tcMar>
            <w:hideMark/>
          </w:tcPr>
          <w:p w:rsidR="0041129A" w:rsidRPr="00ED41A6" w:rsidRDefault="0041129A" w:rsidP="0041129A">
            <w:pPr>
              <w:spacing w:after="253" w:line="240" w:lineRule="auto"/>
              <w:rPr>
                <w:rFonts w:ascii="Times New Roman" w:eastAsia="Times New Roman" w:hAnsi="Times New Roman" w:cs="Times New Roman"/>
                <w:sz w:val="18"/>
                <w:szCs w:val="18"/>
              </w:rPr>
            </w:pPr>
            <w:r w:rsidRPr="00ED41A6">
              <w:rPr>
                <w:rFonts w:ascii="Times New Roman" w:eastAsia="Times New Roman" w:hAnsi="Times New Roman" w:cs="Times New Roman"/>
                <w:b/>
                <w:bCs/>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1" w:type="dxa"/>
              <w:left w:w="101" w:type="dxa"/>
              <w:bottom w:w="101" w:type="dxa"/>
              <w:right w:w="101" w:type="dxa"/>
            </w:tcMar>
            <w:hideMark/>
          </w:tcPr>
          <w:p w:rsidR="0041129A" w:rsidRPr="00ED41A6" w:rsidRDefault="0041129A" w:rsidP="0041129A">
            <w:pPr>
              <w:spacing w:after="253" w:line="240" w:lineRule="auto"/>
              <w:rPr>
                <w:rFonts w:ascii="Times New Roman" w:eastAsia="Times New Roman" w:hAnsi="Times New Roman" w:cs="Times New Roman"/>
                <w:sz w:val="18"/>
                <w:szCs w:val="18"/>
              </w:rPr>
            </w:pPr>
            <w:r w:rsidRPr="00ED41A6">
              <w:rPr>
                <w:rFonts w:ascii="Times New Roman" w:eastAsia="Times New Roman" w:hAnsi="Times New Roman" w:cs="Times New Roman"/>
                <w:sz w:val="18"/>
                <w:szCs w:val="18"/>
              </w:rPr>
              <w:t xml:space="preserve">Checks if the </w:t>
            </w:r>
            <w:proofErr w:type="gramStart"/>
            <w:r w:rsidRPr="00ED41A6">
              <w:rPr>
                <w:rFonts w:ascii="Times New Roman" w:eastAsia="Times New Roman" w:hAnsi="Times New Roman" w:cs="Times New Roman"/>
                <w:sz w:val="18"/>
                <w:szCs w:val="18"/>
              </w:rPr>
              <w:t>value of two operands are</w:t>
            </w:r>
            <w:proofErr w:type="gramEnd"/>
            <w:r w:rsidRPr="00ED41A6">
              <w:rPr>
                <w:rFonts w:ascii="Times New Roman" w:eastAsia="Times New Roman" w:hAnsi="Times New Roman" w:cs="Times New Roman"/>
                <w:sz w:val="18"/>
                <w:szCs w:val="18"/>
              </w:rPr>
              <w:t xml:space="preserve"> equal or not; if yes,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1" w:type="dxa"/>
              <w:left w:w="101" w:type="dxa"/>
              <w:bottom w:w="101" w:type="dxa"/>
              <w:right w:w="101" w:type="dxa"/>
            </w:tcMar>
            <w:hideMark/>
          </w:tcPr>
          <w:p w:rsidR="0041129A" w:rsidRPr="00ED41A6" w:rsidRDefault="0041129A" w:rsidP="0041129A">
            <w:pPr>
              <w:spacing w:after="253" w:line="240" w:lineRule="auto"/>
              <w:rPr>
                <w:rFonts w:ascii="Times New Roman" w:eastAsia="Times New Roman" w:hAnsi="Times New Roman" w:cs="Times New Roman"/>
                <w:sz w:val="18"/>
                <w:szCs w:val="18"/>
              </w:rPr>
            </w:pPr>
            <w:proofErr w:type="gramStart"/>
            <w:r w:rsidRPr="00ED41A6">
              <w:rPr>
                <w:rFonts w:ascii="Times New Roman" w:eastAsia="Times New Roman" w:hAnsi="Times New Roman" w:cs="Times New Roman"/>
                <w:sz w:val="18"/>
                <w:szCs w:val="18"/>
              </w:rPr>
              <w:t>[ $</w:t>
            </w:r>
            <w:proofErr w:type="gramEnd"/>
            <w:r w:rsidRPr="00ED41A6">
              <w:rPr>
                <w:rFonts w:ascii="Times New Roman" w:eastAsia="Times New Roman" w:hAnsi="Times New Roman" w:cs="Times New Roman"/>
                <w:sz w:val="18"/>
                <w:szCs w:val="18"/>
              </w:rPr>
              <w:t>a = $b ] is not true.</w:t>
            </w:r>
          </w:p>
        </w:tc>
      </w:tr>
      <w:tr w:rsidR="0041129A" w:rsidRPr="00ED41A6" w:rsidTr="0041129A">
        <w:tc>
          <w:tcPr>
            <w:tcW w:w="0" w:type="auto"/>
            <w:tcBorders>
              <w:top w:val="single" w:sz="4" w:space="0" w:color="DDDDDD"/>
              <w:left w:val="single" w:sz="4" w:space="0" w:color="DDDDDD"/>
              <w:bottom w:val="single" w:sz="4" w:space="0" w:color="DDDDDD"/>
              <w:right w:val="single" w:sz="4" w:space="0" w:color="DDDDDD"/>
            </w:tcBorders>
            <w:shd w:val="clear" w:color="auto" w:fill="auto"/>
            <w:tcMar>
              <w:top w:w="101" w:type="dxa"/>
              <w:left w:w="101" w:type="dxa"/>
              <w:bottom w:w="101" w:type="dxa"/>
              <w:right w:w="101" w:type="dxa"/>
            </w:tcMar>
            <w:hideMark/>
          </w:tcPr>
          <w:p w:rsidR="0041129A" w:rsidRPr="00ED41A6" w:rsidRDefault="0041129A" w:rsidP="0041129A">
            <w:pPr>
              <w:spacing w:after="253" w:line="240" w:lineRule="auto"/>
              <w:rPr>
                <w:rFonts w:ascii="Times New Roman" w:eastAsia="Times New Roman" w:hAnsi="Times New Roman" w:cs="Times New Roman"/>
                <w:sz w:val="18"/>
                <w:szCs w:val="18"/>
              </w:rPr>
            </w:pPr>
            <w:r w:rsidRPr="00ED41A6">
              <w:rPr>
                <w:rFonts w:ascii="Times New Roman" w:eastAsia="Times New Roman" w:hAnsi="Times New Roman" w:cs="Times New Roman"/>
                <w:b/>
                <w:bCs/>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1" w:type="dxa"/>
              <w:left w:w="101" w:type="dxa"/>
              <w:bottom w:w="101" w:type="dxa"/>
              <w:right w:w="101" w:type="dxa"/>
            </w:tcMar>
            <w:hideMark/>
          </w:tcPr>
          <w:p w:rsidR="0041129A" w:rsidRPr="00ED41A6" w:rsidRDefault="0041129A" w:rsidP="0041129A">
            <w:pPr>
              <w:spacing w:after="253" w:line="240" w:lineRule="auto"/>
              <w:rPr>
                <w:rFonts w:ascii="Times New Roman" w:eastAsia="Times New Roman" w:hAnsi="Times New Roman" w:cs="Times New Roman"/>
                <w:sz w:val="18"/>
                <w:szCs w:val="18"/>
              </w:rPr>
            </w:pPr>
            <w:r w:rsidRPr="00ED41A6">
              <w:rPr>
                <w:rFonts w:ascii="Times New Roman" w:eastAsia="Times New Roman" w:hAnsi="Times New Roman" w:cs="Times New Roman"/>
                <w:sz w:val="18"/>
                <w:szCs w:val="18"/>
              </w:rPr>
              <w:t xml:space="preserve">Checks if the </w:t>
            </w:r>
            <w:proofErr w:type="gramStart"/>
            <w:r w:rsidRPr="00ED41A6">
              <w:rPr>
                <w:rFonts w:ascii="Times New Roman" w:eastAsia="Times New Roman" w:hAnsi="Times New Roman" w:cs="Times New Roman"/>
                <w:sz w:val="18"/>
                <w:szCs w:val="18"/>
              </w:rPr>
              <w:t>value of two operands are</w:t>
            </w:r>
            <w:proofErr w:type="gramEnd"/>
            <w:r w:rsidRPr="00ED41A6">
              <w:rPr>
                <w:rFonts w:ascii="Times New Roman" w:eastAsia="Times New Roman" w:hAnsi="Times New Roman" w:cs="Times New Roman"/>
                <w:sz w:val="18"/>
                <w:szCs w:val="18"/>
              </w:rPr>
              <w:t xml:space="preserve"> equal or not; if values are not equal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1" w:type="dxa"/>
              <w:left w:w="101" w:type="dxa"/>
              <w:bottom w:w="101" w:type="dxa"/>
              <w:right w:w="101" w:type="dxa"/>
            </w:tcMar>
            <w:hideMark/>
          </w:tcPr>
          <w:p w:rsidR="0041129A" w:rsidRPr="00ED41A6" w:rsidRDefault="0041129A" w:rsidP="0041129A">
            <w:pPr>
              <w:spacing w:after="253" w:line="240" w:lineRule="auto"/>
              <w:rPr>
                <w:rFonts w:ascii="Times New Roman" w:eastAsia="Times New Roman" w:hAnsi="Times New Roman" w:cs="Times New Roman"/>
                <w:sz w:val="18"/>
                <w:szCs w:val="18"/>
              </w:rPr>
            </w:pPr>
            <w:proofErr w:type="gramStart"/>
            <w:r w:rsidRPr="00ED41A6">
              <w:rPr>
                <w:rFonts w:ascii="Times New Roman" w:eastAsia="Times New Roman" w:hAnsi="Times New Roman" w:cs="Times New Roman"/>
                <w:sz w:val="18"/>
                <w:szCs w:val="18"/>
              </w:rPr>
              <w:t>[ $</w:t>
            </w:r>
            <w:proofErr w:type="gramEnd"/>
            <w:r w:rsidRPr="00ED41A6">
              <w:rPr>
                <w:rFonts w:ascii="Times New Roman" w:eastAsia="Times New Roman" w:hAnsi="Times New Roman" w:cs="Times New Roman"/>
                <w:sz w:val="18"/>
                <w:szCs w:val="18"/>
              </w:rPr>
              <w:t>a != $b ] is true.</w:t>
            </w:r>
          </w:p>
        </w:tc>
      </w:tr>
      <w:tr w:rsidR="0041129A" w:rsidRPr="00ED41A6" w:rsidTr="0041129A">
        <w:tc>
          <w:tcPr>
            <w:tcW w:w="0" w:type="auto"/>
            <w:tcBorders>
              <w:top w:val="single" w:sz="4" w:space="0" w:color="DDDDDD"/>
              <w:left w:val="single" w:sz="4" w:space="0" w:color="DDDDDD"/>
              <w:bottom w:val="single" w:sz="4" w:space="0" w:color="DDDDDD"/>
              <w:right w:val="single" w:sz="4" w:space="0" w:color="DDDDDD"/>
            </w:tcBorders>
            <w:shd w:val="clear" w:color="auto" w:fill="auto"/>
            <w:tcMar>
              <w:top w:w="101" w:type="dxa"/>
              <w:left w:w="101" w:type="dxa"/>
              <w:bottom w:w="101" w:type="dxa"/>
              <w:right w:w="101" w:type="dxa"/>
            </w:tcMar>
            <w:hideMark/>
          </w:tcPr>
          <w:p w:rsidR="0041129A" w:rsidRPr="00ED41A6" w:rsidRDefault="0041129A" w:rsidP="0041129A">
            <w:pPr>
              <w:spacing w:after="253" w:line="240" w:lineRule="auto"/>
              <w:rPr>
                <w:rFonts w:ascii="Times New Roman" w:eastAsia="Times New Roman" w:hAnsi="Times New Roman" w:cs="Times New Roman"/>
                <w:sz w:val="18"/>
                <w:szCs w:val="18"/>
              </w:rPr>
            </w:pPr>
            <w:r w:rsidRPr="00ED41A6">
              <w:rPr>
                <w:rFonts w:ascii="Times New Roman" w:eastAsia="Times New Roman" w:hAnsi="Times New Roman" w:cs="Times New Roman"/>
                <w:b/>
                <w:bCs/>
                <w:sz w:val="18"/>
                <w:szCs w:val="18"/>
              </w:rPr>
              <w:t>-z</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1" w:type="dxa"/>
              <w:left w:w="101" w:type="dxa"/>
              <w:bottom w:w="101" w:type="dxa"/>
              <w:right w:w="101" w:type="dxa"/>
            </w:tcMar>
            <w:hideMark/>
          </w:tcPr>
          <w:p w:rsidR="0041129A" w:rsidRPr="00ED41A6" w:rsidRDefault="0041129A" w:rsidP="0041129A">
            <w:pPr>
              <w:spacing w:after="253" w:line="240" w:lineRule="auto"/>
              <w:rPr>
                <w:rFonts w:ascii="Times New Roman" w:eastAsia="Times New Roman" w:hAnsi="Times New Roman" w:cs="Times New Roman"/>
                <w:sz w:val="18"/>
                <w:szCs w:val="18"/>
              </w:rPr>
            </w:pPr>
            <w:r w:rsidRPr="00ED41A6">
              <w:rPr>
                <w:rFonts w:ascii="Times New Roman" w:eastAsia="Times New Roman" w:hAnsi="Times New Roman" w:cs="Times New Roman"/>
                <w:sz w:val="18"/>
                <w:szCs w:val="18"/>
              </w:rPr>
              <w:t>Checks if the given string operand size is zero; if it is zero length, then it returns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1" w:type="dxa"/>
              <w:left w:w="101" w:type="dxa"/>
              <w:bottom w:w="101" w:type="dxa"/>
              <w:right w:w="101" w:type="dxa"/>
            </w:tcMar>
            <w:hideMark/>
          </w:tcPr>
          <w:p w:rsidR="0041129A" w:rsidRPr="00ED41A6" w:rsidRDefault="0041129A" w:rsidP="0041129A">
            <w:pPr>
              <w:spacing w:after="253" w:line="240" w:lineRule="auto"/>
              <w:rPr>
                <w:rFonts w:ascii="Times New Roman" w:eastAsia="Times New Roman" w:hAnsi="Times New Roman" w:cs="Times New Roman"/>
                <w:sz w:val="18"/>
                <w:szCs w:val="18"/>
              </w:rPr>
            </w:pPr>
            <w:proofErr w:type="gramStart"/>
            <w:r w:rsidRPr="00ED41A6">
              <w:rPr>
                <w:rFonts w:ascii="Times New Roman" w:eastAsia="Times New Roman" w:hAnsi="Times New Roman" w:cs="Times New Roman"/>
                <w:sz w:val="18"/>
                <w:szCs w:val="18"/>
              </w:rPr>
              <w:t>[ -</w:t>
            </w:r>
            <w:proofErr w:type="gramEnd"/>
            <w:r w:rsidRPr="00ED41A6">
              <w:rPr>
                <w:rFonts w:ascii="Times New Roman" w:eastAsia="Times New Roman" w:hAnsi="Times New Roman" w:cs="Times New Roman"/>
                <w:sz w:val="18"/>
                <w:szCs w:val="18"/>
              </w:rPr>
              <w:t>z $a ] is not true.</w:t>
            </w:r>
          </w:p>
        </w:tc>
      </w:tr>
      <w:tr w:rsidR="0041129A" w:rsidRPr="00ED41A6" w:rsidTr="0041129A">
        <w:trPr>
          <w:trHeight w:val="658"/>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1" w:type="dxa"/>
              <w:left w:w="101" w:type="dxa"/>
              <w:bottom w:w="101" w:type="dxa"/>
              <w:right w:w="101" w:type="dxa"/>
            </w:tcMar>
            <w:hideMark/>
          </w:tcPr>
          <w:p w:rsidR="0041129A" w:rsidRPr="00ED41A6" w:rsidRDefault="0041129A" w:rsidP="0041129A">
            <w:pPr>
              <w:spacing w:after="253" w:line="240" w:lineRule="auto"/>
              <w:rPr>
                <w:rFonts w:ascii="Times New Roman" w:eastAsia="Times New Roman" w:hAnsi="Times New Roman" w:cs="Times New Roman"/>
                <w:sz w:val="18"/>
                <w:szCs w:val="18"/>
              </w:rPr>
            </w:pPr>
            <w:r w:rsidRPr="00ED41A6">
              <w:rPr>
                <w:rFonts w:ascii="Times New Roman" w:eastAsia="Times New Roman" w:hAnsi="Times New Roman" w:cs="Times New Roman"/>
                <w:b/>
                <w:bCs/>
                <w:sz w:val="18"/>
                <w:szCs w:val="18"/>
              </w:rPr>
              <w:t>-n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1" w:type="dxa"/>
              <w:left w:w="101" w:type="dxa"/>
              <w:bottom w:w="101" w:type="dxa"/>
              <w:right w:w="101" w:type="dxa"/>
            </w:tcMar>
            <w:hideMark/>
          </w:tcPr>
          <w:p w:rsidR="0041129A" w:rsidRPr="00ED41A6" w:rsidRDefault="0041129A" w:rsidP="0041129A">
            <w:pPr>
              <w:spacing w:after="253" w:line="240" w:lineRule="auto"/>
              <w:rPr>
                <w:rFonts w:ascii="Times New Roman" w:eastAsia="Times New Roman" w:hAnsi="Times New Roman" w:cs="Times New Roman"/>
                <w:sz w:val="18"/>
                <w:szCs w:val="18"/>
              </w:rPr>
            </w:pPr>
            <w:r w:rsidRPr="00ED41A6">
              <w:rPr>
                <w:rFonts w:ascii="Times New Roman" w:eastAsia="Times New Roman" w:hAnsi="Times New Roman" w:cs="Times New Roman"/>
                <w:sz w:val="18"/>
                <w:szCs w:val="18"/>
              </w:rPr>
              <w:t>Checks if the given string operand size is non-zero; if it is nonzero length, then it returns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1" w:type="dxa"/>
              <w:left w:w="101" w:type="dxa"/>
              <w:bottom w:w="101" w:type="dxa"/>
              <w:right w:w="101" w:type="dxa"/>
            </w:tcMar>
            <w:hideMark/>
          </w:tcPr>
          <w:p w:rsidR="0041129A" w:rsidRPr="00ED41A6" w:rsidRDefault="0041129A" w:rsidP="0041129A">
            <w:pPr>
              <w:spacing w:after="253" w:line="240" w:lineRule="auto"/>
              <w:rPr>
                <w:rFonts w:ascii="Times New Roman" w:eastAsia="Times New Roman" w:hAnsi="Times New Roman" w:cs="Times New Roman"/>
                <w:sz w:val="18"/>
                <w:szCs w:val="18"/>
              </w:rPr>
            </w:pPr>
            <w:proofErr w:type="gramStart"/>
            <w:r w:rsidRPr="00ED41A6">
              <w:rPr>
                <w:rFonts w:ascii="Times New Roman" w:eastAsia="Times New Roman" w:hAnsi="Times New Roman" w:cs="Times New Roman"/>
                <w:sz w:val="18"/>
                <w:szCs w:val="18"/>
              </w:rPr>
              <w:t>[ -</w:t>
            </w:r>
            <w:proofErr w:type="gramEnd"/>
            <w:r w:rsidRPr="00ED41A6">
              <w:rPr>
                <w:rFonts w:ascii="Times New Roman" w:eastAsia="Times New Roman" w:hAnsi="Times New Roman" w:cs="Times New Roman"/>
                <w:sz w:val="18"/>
                <w:szCs w:val="18"/>
              </w:rPr>
              <w:t>n $a ] is not false.</w:t>
            </w:r>
          </w:p>
        </w:tc>
      </w:tr>
      <w:tr w:rsidR="0041129A" w:rsidRPr="00ED41A6" w:rsidTr="0041129A">
        <w:tc>
          <w:tcPr>
            <w:tcW w:w="0" w:type="auto"/>
            <w:tcBorders>
              <w:top w:val="single" w:sz="4" w:space="0" w:color="DDDDDD"/>
              <w:left w:val="single" w:sz="4" w:space="0" w:color="DDDDDD"/>
              <w:bottom w:val="single" w:sz="4" w:space="0" w:color="DDDDDD"/>
              <w:right w:val="single" w:sz="4" w:space="0" w:color="DDDDDD"/>
            </w:tcBorders>
            <w:shd w:val="clear" w:color="auto" w:fill="auto"/>
            <w:tcMar>
              <w:top w:w="101" w:type="dxa"/>
              <w:left w:w="101" w:type="dxa"/>
              <w:bottom w:w="101" w:type="dxa"/>
              <w:right w:w="101" w:type="dxa"/>
            </w:tcMar>
            <w:hideMark/>
          </w:tcPr>
          <w:p w:rsidR="0041129A" w:rsidRPr="00ED41A6" w:rsidRDefault="0041129A" w:rsidP="0041129A">
            <w:pPr>
              <w:spacing w:after="253" w:line="240" w:lineRule="auto"/>
              <w:rPr>
                <w:rFonts w:ascii="Times New Roman" w:eastAsia="Times New Roman" w:hAnsi="Times New Roman" w:cs="Times New Roman"/>
                <w:sz w:val="18"/>
                <w:szCs w:val="18"/>
              </w:rPr>
            </w:pPr>
            <w:proofErr w:type="spellStart"/>
            <w:r w:rsidRPr="00ED41A6">
              <w:rPr>
                <w:rFonts w:ascii="Times New Roman" w:eastAsia="Times New Roman" w:hAnsi="Times New Roman" w:cs="Times New Roman"/>
                <w:b/>
                <w:bCs/>
                <w:sz w:val="18"/>
                <w:szCs w:val="18"/>
              </w:rPr>
              <w:t>str</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1" w:type="dxa"/>
              <w:left w:w="101" w:type="dxa"/>
              <w:bottom w:w="101" w:type="dxa"/>
              <w:right w:w="101" w:type="dxa"/>
            </w:tcMar>
            <w:hideMark/>
          </w:tcPr>
          <w:p w:rsidR="0041129A" w:rsidRPr="00ED41A6" w:rsidRDefault="0041129A" w:rsidP="0041129A">
            <w:pPr>
              <w:spacing w:after="253" w:line="240" w:lineRule="auto"/>
              <w:rPr>
                <w:rFonts w:ascii="Times New Roman" w:eastAsia="Times New Roman" w:hAnsi="Times New Roman" w:cs="Times New Roman"/>
                <w:sz w:val="18"/>
                <w:szCs w:val="18"/>
              </w:rPr>
            </w:pPr>
            <w:r w:rsidRPr="00ED41A6">
              <w:rPr>
                <w:rFonts w:ascii="Times New Roman" w:eastAsia="Times New Roman" w:hAnsi="Times New Roman" w:cs="Times New Roman"/>
                <w:sz w:val="18"/>
                <w:szCs w:val="18"/>
              </w:rPr>
              <w:t>Checks if </w:t>
            </w:r>
            <w:proofErr w:type="spellStart"/>
            <w:r w:rsidRPr="00ED41A6">
              <w:rPr>
                <w:rFonts w:ascii="Times New Roman" w:eastAsia="Times New Roman" w:hAnsi="Times New Roman" w:cs="Times New Roman"/>
                <w:b/>
                <w:bCs/>
                <w:sz w:val="18"/>
                <w:szCs w:val="18"/>
              </w:rPr>
              <w:t>str</w:t>
            </w:r>
            <w:proofErr w:type="spellEnd"/>
            <w:r w:rsidRPr="00ED41A6">
              <w:rPr>
                <w:rFonts w:ascii="Times New Roman" w:eastAsia="Times New Roman" w:hAnsi="Times New Roman" w:cs="Times New Roman"/>
                <w:sz w:val="18"/>
                <w:szCs w:val="18"/>
              </w:rPr>
              <w:t> is not the empty string; if it is empty, then it returns false.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1" w:type="dxa"/>
              <w:left w:w="101" w:type="dxa"/>
              <w:bottom w:w="101" w:type="dxa"/>
              <w:right w:w="101" w:type="dxa"/>
            </w:tcMar>
            <w:hideMark/>
          </w:tcPr>
          <w:p w:rsidR="0041129A" w:rsidRPr="00ED41A6" w:rsidRDefault="0041129A" w:rsidP="0041129A">
            <w:pPr>
              <w:spacing w:after="253" w:line="240" w:lineRule="auto"/>
              <w:rPr>
                <w:rFonts w:ascii="Times New Roman" w:eastAsia="Times New Roman" w:hAnsi="Times New Roman" w:cs="Times New Roman"/>
                <w:sz w:val="18"/>
                <w:szCs w:val="18"/>
              </w:rPr>
            </w:pPr>
            <w:proofErr w:type="gramStart"/>
            <w:r w:rsidRPr="00ED41A6">
              <w:rPr>
                <w:rFonts w:ascii="Times New Roman" w:eastAsia="Times New Roman" w:hAnsi="Times New Roman" w:cs="Times New Roman"/>
                <w:sz w:val="18"/>
                <w:szCs w:val="18"/>
              </w:rPr>
              <w:t>[ $</w:t>
            </w:r>
            <w:proofErr w:type="gramEnd"/>
            <w:r w:rsidRPr="00ED41A6">
              <w:rPr>
                <w:rFonts w:ascii="Times New Roman" w:eastAsia="Times New Roman" w:hAnsi="Times New Roman" w:cs="Times New Roman"/>
                <w:sz w:val="18"/>
                <w:szCs w:val="18"/>
              </w:rPr>
              <w:t>a ] is not false.</w:t>
            </w:r>
          </w:p>
        </w:tc>
      </w:tr>
    </w:tbl>
    <w:p w:rsidR="0041129A" w:rsidRPr="00ED41A6" w:rsidRDefault="0041129A" w:rsidP="008036C0">
      <w:pPr>
        <w:shd w:val="clear" w:color="auto" w:fill="FFFFFF"/>
        <w:spacing w:after="0" w:line="240" w:lineRule="auto"/>
        <w:ind w:left="720" w:hanging="720"/>
        <w:jc w:val="both"/>
        <w:textAlignment w:val="baseline"/>
        <w:rPr>
          <w:rFonts w:ascii="Times New Roman" w:eastAsia="Times New Roman" w:hAnsi="Times New Roman" w:cs="Times New Roman"/>
          <w:b/>
          <w:sz w:val="24"/>
          <w:szCs w:val="24"/>
        </w:rPr>
      </w:pPr>
    </w:p>
    <w:p w:rsidR="00B2737A" w:rsidRPr="00ED41A6" w:rsidRDefault="00B2737A" w:rsidP="00B2737A">
      <w:pPr>
        <w:pStyle w:val="Heading3"/>
        <w:pBdr>
          <w:bottom w:val="dashed" w:sz="6" w:space="0" w:color="DDDDDD"/>
        </w:pBdr>
        <w:shd w:val="clear" w:color="auto" w:fill="FFFFFF"/>
        <w:spacing w:after="210" w:line="312" w:lineRule="atLeast"/>
        <w:jc w:val="both"/>
        <w:rPr>
          <w:spacing w:val="-8"/>
          <w:sz w:val="28"/>
          <w:szCs w:val="24"/>
          <w:u w:val="single"/>
        </w:rPr>
      </w:pPr>
      <w:r w:rsidRPr="00ED41A6">
        <w:rPr>
          <w:spacing w:val="-8"/>
          <w:sz w:val="28"/>
          <w:szCs w:val="24"/>
          <w:u w:val="single"/>
        </w:rPr>
        <w:t>String Operators | Shell Script</w:t>
      </w:r>
    </w:p>
    <w:p w:rsidR="00B2737A" w:rsidRPr="00ED41A6" w:rsidRDefault="00B2737A" w:rsidP="00B2737A">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There are many operators in Shell Script some of them are discussed based on string.</w:t>
      </w:r>
    </w:p>
    <w:p w:rsidR="00B2737A" w:rsidRPr="00ED41A6" w:rsidRDefault="00B2737A" w:rsidP="00B2737A">
      <w:pPr>
        <w:pStyle w:val="Heading3"/>
        <w:numPr>
          <w:ilvl w:val="0"/>
          <w:numId w:val="12"/>
        </w:numPr>
        <w:pBdr>
          <w:bottom w:val="dashed" w:sz="6" w:space="0" w:color="DDDDDD"/>
        </w:pBdr>
        <w:shd w:val="clear" w:color="auto" w:fill="FFFFFF"/>
        <w:spacing w:after="210" w:line="312" w:lineRule="atLeast"/>
        <w:jc w:val="both"/>
        <w:rPr>
          <w:spacing w:val="-8"/>
          <w:sz w:val="24"/>
          <w:szCs w:val="24"/>
        </w:rPr>
      </w:pPr>
      <w:r w:rsidRPr="00ED41A6">
        <w:rPr>
          <w:spacing w:val="-8"/>
          <w:sz w:val="24"/>
          <w:szCs w:val="24"/>
        </w:rPr>
        <w:lastRenderedPageBreak/>
        <w:t>Equal operator (=): This operator is used to check whether two strings are equal.</w:t>
      </w:r>
    </w:p>
    <w:p w:rsidR="00B2737A" w:rsidRPr="00ED41A6" w:rsidRDefault="00B2737A" w:rsidP="00B2737A">
      <w:pPr>
        <w:pStyle w:val="Heading3"/>
        <w:pBdr>
          <w:bottom w:val="dashed" w:sz="6" w:space="0" w:color="DDDDDD"/>
        </w:pBdr>
        <w:shd w:val="clear" w:color="auto" w:fill="FFFFFF"/>
        <w:spacing w:after="210" w:line="312" w:lineRule="atLeast"/>
        <w:jc w:val="both"/>
        <w:rPr>
          <w:ins w:id="0" w:author="Unknown"/>
          <w:spacing w:val="-8"/>
          <w:sz w:val="24"/>
          <w:szCs w:val="24"/>
        </w:rPr>
      </w:pPr>
      <w:r w:rsidRPr="00ED41A6">
        <w:rPr>
          <w:spacing w:val="-8"/>
          <w:sz w:val="24"/>
          <w:szCs w:val="24"/>
        </w:rPr>
        <w:t>Syntax:</w:t>
      </w:r>
    </w:p>
    <w:tbl>
      <w:tblPr>
        <w:tblW w:w="8601" w:type="dxa"/>
        <w:tblInd w:w="567" w:type="dxa"/>
        <w:tblCellMar>
          <w:left w:w="0" w:type="dxa"/>
          <w:right w:w="0" w:type="dxa"/>
        </w:tblCellMar>
        <w:tblLook w:val="04A0"/>
      </w:tblPr>
      <w:tblGrid>
        <w:gridCol w:w="8601"/>
      </w:tblGrid>
      <w:tr w:rsidR="00B2737A" w:rsidRPr="00ED41A6" w:rsidTr="00FA1ABC">
        <w:tc>
          <w:tcPr>
            <w:tcW w:w="8601" w:type="dxa"/>
            <w:vAlign w:val="center"/>
            <w:hideMark/>
          </w:tcPr>
          <w:p w:rsidR="00B2737A" w:rsidRPr="00ED41A6" w:rsidRDefault="00B2737A" w:rsidP="00B2737A">
            <w:pPr>
              <w:pStyle w:val="Heading3"/>
              <w:pBdr>
                <w:bottom w:val="dashed" w:sz="6" w:space="0" w:color="DDDDDD"/>
              </w:pBdr>
              <w:shd w:val="clear" w:color="auto" w:fill="FFFFFF"/>
              <w:spacing w:after="210" w:line="312" w:lineRule="atLeast"/>
              <w:jc w:val="both"/>
              <w:textAlignment w:val="baseline"/>
              <w:rPr>
                <w:spacing w:val="-8"/>
                <w:sz w:val="24"/>
                <w:szCs w:val="24"/>
              </w:rPr>
            </w:pPr>
            <w:r w:rsidRPr="00ED41A6">
              <w:rPr>
                <w:spacing w:val="-8"/>
                <w:sz w:val="24"/>
                <w:szCs w:val="24"/>
              </w:rPr>
              <w:t>Operands1 = Operand2</w:t>
            </w:r>
          </w:p>
          <w:p w:rsidR="00B2737A" w:rsidRPr="00ED41A6" w:rsidRDefault="00B2737A" w:rsidP="00B2737A">
            <w:pPr>
              <w:pStyle w:val="Heading3"/>
              <w:pBdr>
                <w:bottom w:val="dashed" w:sz="6" w:space="0" w:color="DDDDDD"/>
              </w:pBdr>
              <w:shd w:val="clear" w:color="auto" w:fill="FFFFFF"/>
              <w:spacing w:after="210" w:line="312" w:lineRule="atLeast"/>
              <w:jc w:val="both"/>
              <w:textAlignment w:val="baseline"/>
              <w:rPr>
                <w:spacing w:val="-8"/>
                <w:sz w:val="24"/>
                <w:szCs w:val="24"/>
              </w:rPr>
            </w:pPr>
            <w:r w:rsidRPr="00ED41A6">
              <w:rPr>
                <w:spacing w:val="-8"/>
                <w:sz w:val="24"/>
                <w:szCs w:val="24"/>
              </w:rPr>
              <w:t>Example:</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w:t>
            </w:r>
            <w:proofErr w:type="gramEnd"/>
            <w:r w:rsidRPr="00ED41A6">
              <w:rPr>
                <w:spacing w:val="-8"/>
                <w:sz w:val="24"/>
                <w:szCs w:val="24"/>
              </w:rPr>
              <w:t>bin/</w:t>
            </w:r>
            <w:proofErr w:type="spellStart"/>
            <w:r w:rsidRPr="00ED41A6">
              <w:rPr>
                <w:spacing w:val="-8"/>
                <w:sz w:val="24"/>
                <w:szCs w:val="24"/>
              </w:rPr>
              <w:t>sh</w:t>
            </w:r>
            <w:proofErr w:type="spellEnd"/>
            <w:r w:rsidRPr="00ED41A6">
              <w:rPr>
                <w:spacing w:val="-8"/>
                <w:sz w:val="24"/>
                <w:szCs w:val="24"/>
              </w:rPr>
              <w:t xml:space="preserve"> </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t>  str1="</w:t>
            </w:r>
            <w:proofErr w:type="spellStart"/>
            <w:r w:rsidRPr="00ED41A6">
              <w:rPr>
                <w:spacing w:val="-8"/>
                <w:sz w:val="24"/>
                <w:szCs w:val="24"/>
              </w:rPr>
              <w:t>GeeksforGeeks</w:t>
            </w:r>
            <w:proofErr w:type="spellEnd"/>
            <w:r w:rsidRPr="00ED41A6">
              <w:rPr>
                <w:spacing w:val="-8"/>
                <w:sz w:val="24"/>
                <w:szCs w:val="24"/>
              </w:rPr>
              <w:t xml:space="preserve">"; </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t xml:space="preserve">str2="geeks"; </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if</w:t>
            </w:r>
            <w:proofErr w:type="gramEnd"/>
            <w:r w:rsidRPr="00ED41A6">
              <w:rPr>
                <w:spacing w:val="-8"/>
                <w:sz w:val="24"/>
                <w:szCs w:val="24"/>
              </w:rPr>
              <w:t xml:space="preserve"> [ $str1 = $str2 ] </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then</w:t>
            </w:r>
            <w:proofErr w:type="gramEnd"/>
            <w:r w:rsidRPr="00ED41A6">
              <w:rPr>
                <w:spacing w:val="-8"/>
                <w:sz w:val="24"/>
                <w:szCs w:val="24"/>
              </w:rPr>
              <w:t xml:space="preserve"> </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t>    </w:t>
            </w:r>
            <w:proofErr w:type="gramStart"/>
            <w:r w:rsidRPr="00ED41A6">
              <w:rPr>
                <w:spacing w:val="-8"/>
                <w:sz w:val="24"/>
                <w:szCs w:val="24"/>
              </w:rPr>
              <w:t>echo</w:t>
            </w:r>
            <w:proofErr w:type="gramEnd"/>
            <w:r w:rsidRPr="00ED41A6">
              <w:rPr>
                <w:spacing w:val="-8"/>
                <w:sz w:val="24"/>
                <w:szCs w:val="24"/>
              </w:rPr>
              <w:t xml:space="preserve"> "Both string are same"; </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else</w:t>
            </w:r>
            <w:proofErr w:type="gramEnd"/>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t>    </w:t>
            </w:r>
            <w:proofErr w:type="gramStart"/>
            <w:r w:rsidRPr="00ED41A6">
              <w:rPr>
                <w:spacing w:val="-8"/>
                <w:sz w:val="24"/>
                <w:szCs w:val="24"/>
              </w:rPr>
              <w:t>echo</w:t>
            </w:r>
            <w:proofErr w:type="gramEnd"/>
            <w:r w:rsidRPr="00ED41A6">
              <w:rPr>
                <w:spacing w:val="-8"/>
                <w:sz w:val="24"/>
                <w:szCs w:val="24"/>
              </w:rPr>
              <w:t xml:space="preserve"> "Both string are not same"; </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spellStart"/>
            <w:proofErr w:type="gramStart"/>
            <w:r w:rsidRPr="00ED41A6">
              <w:rPr>
                <w:spacing w:val="-8"/>
                <w:sz w:val="24"/>
                <w:szCs w:val="24"/>
              </w:rPr>
              <w:t>fi</w:t>
            </w:r>
            <w:proofErr w:type="spellEnd"/>
            <w:proofErr w:type="gramEnd"/>
            <w:r w:rsidRPr="00ED41A6">
              <w:rPr>
                <w:spacing w:val="-8"/>
                <w:sz w:val="24"/>
                <w:szCs w:val="24"/>
              </w:rPr>
              <w:t xml:space="preserve"> </w:t>
            </w:r>
          </w:p>
        </w:tc>
      </w:tr>
      <w:tr w:rsidR="00B2737A" w:rsidRPr="00ED41A6" w:rsidTr="00FA1ABC">
        <w:tc>
          <w:tcPr>
            <w:tcW w:w="8601" w:type="dxa"/>
            <w:vAlign w:val="center"/>
            <w:hideMark/>
          </w:tcPr>
          <w:p w:rsidR="00B2737A" w:rsidRPr="00ED41A6" w:rsidRDefault="00B2737A" w:rsidP="00B2737A">
            <w:pPr>
              <w:pStyle w:val="Heading3"/>
              <w:pBdr>
                <w:bottom w:val="dashed" w:sz="6" w:space="0" w:color="DDDDDD"/>
              </w:pBdr>
              <w:shd w:val="clear" w:color="auto" w:fill="FFFFFF"/>
              <w:spacing w:after="210" w:line="312" w:lineRule="atLeast"/>
              <w:jc w:val="both"/>
              <w:textAlignment w:val="baseline"/>
              <w:rPr>
                <w:spacing w:val="-8"/>
                <w:sz w:val="24"/>
                <w:szCs w:val="24"/>
              </w:rPr>
            </w:pPr>
            <w:r w:rsidRPr="00ED41A6">
              <w:rPr>
                <w:spacing w:val="-8"/>
                <w:sz w:val="24"/>
                <w:szCs w:val="24"/>
              </w:rPr>
              <w:t>Output:</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t>Both string are not same</w:t>
            </w:r>
          </w:p>
          <w:p w:rsidR="00B2737A" w:rsidRPr="00ED41A6" w:rsidRDefault="00B2737A" w:rsidP="00B2737A">
            <w:pPr>
              <w:pStyle w:val="Heading3"/>
              <w:pBdr>
                <w:bottom w:val="dashed" w:sz="6" w:space="0" w:color="DDDDDD"/>
              </w:pBdr>
              <w:shd w:val="clear" w:color="auto" w:fill="FFFFFF"/>
              <w:spacing w:after="210" w:line="312" w:lineRule="atLeast"/>
              <w:jc w:val="both"/>
              <w:textAlignment w:val="baseline"/>
              <w:rPr>
                <w:spacing w:val="-8"/>
                <w:sz w:val="24"/>
                <w:szCs w:val="24"/>
              </w:rPr>
            </w:pPr>
            <w:r w:rsidRPr="00ED41A6">
              <w:rPr>
                <w:spacing w:val="-8"/>
                <w:sz w:val="24"/>
                <w:szCs w:val="24"/>
              </w:rPr>
              <w:t>• Not Equal operator (</w:t>
            </w:r>
            <w:proofErr w:type="gramStart"/>
            <w:r w:rsidRPr="00ED41A6">
              <w:rPr>
                <w:spacing w:val="-8"/>
                <w:sz w:val="24"/>
                <w:szCs w:val="24"/>
              </w:rPr>
              <w:t>!=</w:t>
            </w:r>
            <w:proofErr w:type="gramEnd"/>
            <w:r w:rsidRPr="00ED41A6">
              <w:rPr>
                <w:spacing w:val="-8"/>
                <w:sz w:val="24"/>
                <w:szCs w:val="24"/>
              </w:rPr>
              <w:t>): This operator is used when both operands are not equal.</w:t>
            </w:r>
          </w:p>
          <w:p w:rsidR="00B2737A" w:rsidRPr="00ED41A6" w:rsidRDefault="00B2737A" w:rsidP="00B2737A">
            <w:pPr>
              <w:pStyle w:val="Heading3"/>
              <w:pBdr>
                <w:bottom w:val="dashed" w:sz="6" w:space="0" w:color="DDDDDD"/>
              </w:pBdr>
              <w:shd w:val="clear" w:color="auto" w:fill="FFFFFF"/>
              <w:spacing w:after="210" w:line="312" w:lineRule="atLeast"/>
              <w:jc w:val="both"/>
              <w:textAlignment w:val="baseline"/>
              <w:rPr>
                <w:spacing w:val="-8"/>
                <w:sz w:val="24"/>
                <w:szCs w:val="24"/>
              </w:rPr>
            </w:pPr>
            <w:r w:rsidRPr="00ED41A6">
              <w:rPr>
                <w:spacing w:val="-8"/>
                <w:sz w:val="24"/>
                <w:szCs w:val="24"/>
              </w:rPr>
              <w:t>Syntax:</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Operands1 !</w:t>
            </w:r>
            <w:proofErr w:type="gramEnd"/>
            <w:r w:rsidRPr="00ED41A6">
              <w:rPr>
                <w:spacing w:val="-8"/>
                <w:sz w:val="24"/>
                <w:szCs w:val="24"/>
              </w:rPr>
              <w:t>= Operands2</w:t>
            </w:r>
          </w:p>
          <w:p w:rsidR="00B2737A" w:rsidRPr="00ED41A6" w:rsidRDefault="00B2737A" w:rsidP="00B2737A">
            <w:pPr>
              <w:pStyle w:val="Heading3"/>
              <w:pBdr>
                <w:bottom w:val="dashed" w:sz="6" w:space="0" w:color="DDDDDD"/>
              </w:pBdr>
              <w:shd w:val="clear" w:color="auto" w:fill="FFFFFF"/>
              <w:spacing w:after="210" w:line="312" w:lineRule="atLeast"/>
              <w:jc w:val="both"/>
              <w:textAlignment w:val="baseline"/>
              <w:rPr>
                <w:spacing w:val="-8"/>
                <w:sz w:val="24"/>
                <w:szCs w:val="24"/>
              </w:rPr>
            </w:pPr>
            <w:r w:rsidRPr="00ED41A6">
              <w:rPr>
                <w:spacing w:val="-8"/>
                <w:sz w:val="24"/>
                <w:szCs w:val="24"/>
              </w:rPr>
              <w:t>Example:</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w:t>
            </w:r>
            <w:proofErr w:type="gramEnd"/>
            <w:r w:rsidRPr="00ED41A6">
              <w:rPr>
                <w:spacing w:val="-8"/>
                <w:sz w:val="24"/>
                <w:szCs w:val="24"/>
              </w:rPr>
              <w:t>bin/</w:t>
            </w:r>
            <w:proofErr w:type="spellStart"/>
            <w:r w:rsidRPr="00ED41A6">
              <w:rPr>
                <w:spacing w:val="-8"/>
                <w:sz w:val="24"/>
                <w:szCs w:val="24"/>
              </w:rPr>
              <w:t>sh</w:t>
            </w:r>
            <w:proofErr w:type="spellEnd"/>
            <w:r w:rsidRPr="00ED41A6">
              <w:rPr>
                <w:spacing w:val="-8"/>
                <w:sz w:val="24"/>
                <w:szCs w:val="24"/>
              </w:rPr>
              <w:t xml:space="preserve"> </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t>str1="</w:t>
            </w:r>
            <w:proofErr w:type="spellStart"/>
            <w:r w:rsidRPr="00ED41A6">
              <w:rPr>
                <w:spacing w:val="-8"/>
                <w:sz w:val="24"/>
                <w:szCs w:val="24"/>
              </w:rPr>
              <w:t>GeeksforGeeks</w:t>
            </w:r>
            <w:proofErr w:type="spellEnd"/>
            <w:r w:rsidRPr="00ED41A6">
              <w:rPr>
                <w:spacing w:val="-8"/>
                <w:sz w:val="24"/>
                <w:szCs w:val="24"/>
              </w:rPr>
              <w:t xml:space="preserve">"; </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t xml:space="preserve">str2="geeks"; </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lastRenderedPageBreak/>
              <w:t>if</w:t>
            </w:r>
            <w:proofErr w:type="gramEnd"/>
            <w:r w:rsidRPr="00ED41A6">
              <w:rPr>
                <w:spacing w:val="-8"/>
                <w:sz w:val="24"/>
                <w:szCs w:val="24"/>
              </w:rPr>
              <w:t xml:space="preserve"> [ $str1 != $str2 ] </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then</w:t>
            </w:r>
            <w:proofErr w:type="gramEnd"/>
            <w:r w:rsidRPr="00ED41A6">
              <w:rPr>
                <w:spacing w:val="-8"/>
                <w:sz w:val="24"/>
                <w:szCs w:val="24"/>
              </w:rPr>
              <w:t xml:space="preserve"> </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t>    </w:t>
            </w:r>
            <w:proofErr w:type="gramStart"/>
            <w:r w:rsidRPr="00ED41A6">
              <w:rPr>
                <w:spacing w:val="-8"/>
                <w:sz w:val="24"/>
                <w:szCs w:val="24"/>
              </w:rPr>
              <w:t>echo</w:t>
            </w:r>
            <w:proofErr w:type="gramEnd"/>
            <w:r w:rsidRPr="00ED41A6">
              <w:rPr>
                <w:spacing w:val="-8"/>
                <w:sz w:val="24"/>
                <w:szCs w:val="24"/>
              </w:rPr>
              <w:t xml:space="preserve"> "Both string are not same"; </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else</w:t>
            </w:r>
            <w:proofErr w:type="gramEnd"/>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t>    </w:t>
            </w:r>
            <w:proofErr w:type="gramStart"/>
            <w:r w:rsidRPr="00ED41A6">
              <w:rPr>
                <w:spacing w:val="-8"/>
                <w:sz w:val="24"/>
                <w:szCs w:val="24"/>
              </w:rPr>
              <w:t>echo</w:t>
            </w:r>
            <w:proofErr w:type="gramEnd"/>
            <w:r w:rsidRPr="00ED41A6">
              <w:rPr>
                <w:spacing w:val="-8"/>
                <w:sz w:val="24"/>
                <w:szCs w:val="24"/>
              </w:rPr>
              <w:t xml:space="preserve"> "Both string are same"; </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spellStart"/>
            <w:proofErr w:type="gramStart"/>
            <w:r w:rsidRPr="00ED41A6">
              <w:rPr>
                <w:spacing w:val="-8"/>
                <w:sz w:val="24"/>
                <w:szCs w:val="24"/>
              </w:rPr>
              <w:t>fi</w:t>
            </w:r>
            <w:proofErr w:type="spellEnd"/>
            <w:proofErr w:type="gramEnd"/>
            <w:r w:rsidRPr="00ED41A6">
              <w:rPr>
                <w:spacing w:val="-8"/>
                <w:sz w:val="24"/>
                <w:szCs w:val="24"/>
              </w:rPr>
              <w:t xml:space="preserve"> </w:t>
            </w:r>
          </w:p>
        </w:tc>
      </w:tr>
    </w:tbl>
    <w:p w:rsidR="00B2737A" w:rsidRPr="00ED41A6" w:rsidRDefault="00B2737A" w:rsidP="00B2737A">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lastRenderedPageBreak/>
        <w:t>Output:</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rPr>
          <w:spacing w:val="-8"/>
          <w:sz w:val="24"/>
          <w:szCs w:val="24"/>
        </w:rPr>
      </w:pPr>
      <w:r w:rsidRPr="00ED41A6">
        <w:rPr>
          <w:spacing w:val="-8"/>
          <w:sz w:val="24"/>
          <w:szCs w:val="24"/>
        </w:rPr>
        <w:t>Both string are not same</w:t>
      </w:r>
    </w:p>
    <w:p w:rsidR="00B2737A" w:rsidRPr="00ED41A6" w:rsidRDefault="00B2737A" w:rsidP="00B2737A">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w:t>
      </w:r>
      <w:r w:rsidRPr="00ED41A6">
        <w:rPr>
          <w:spacing w:val="-8"/>
          <w:sz w:val="24"/>
          <w:szCs w:val="24"/>
        </w:rPr>
        <w:tab/>
        <w:t xml:space="preserve">Less then (\&lt;): It is a conditional operator and used to check operand1 is less </w:t>
      </w:r>
      <w:proofErr w:type="spellStart"/>
      <w:r w:rsidRPr="00ED41A6">
        <w:rPr>
          <w:spacing w:val="-8"/>
          <w:sz w:val="24"/>
          <w:szCs w:val="24"/>
        </w:rPr>
        <w:t>then</w:t>
      </w:r>
      <w:proofErr w:type="spellEnd"/>
      <w:r w:rsidRPr="00ED41A6">
        <w:rPr>
          <w:spacing w:val="-8"/>
          <w:sz w:val="24"/>
          <w:szCs w:val="24"/>
        </w:rPr>
        <w:t xml:space="preserve"> operand2.</w:t>
      </w:r>
    </w:p>
    <w:p w:rsidR="00B2737A" w:rsidRPr="00ED41A6" w:rsidRDefault="00B2737A" w:rsidP="00B2737A">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Syntax:</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rPr>
          <w:spacing w:val="-8"/>
          <w:sz w:val="24"/>
          <w:szCs w:val="24"/>
        </w:rPr>
      </w:pPr>
      <w:r w:rsidRPr="00ED41A6">
        <w:rPr>
          <w:spacing w:val="-8"/>
          <w:sz w:val="24"/>
          <w:szCs w:val="24"/>
        </w:rPr>
        <w:t>Operand1 \&lt; Operand2</w:t>
      </w:r>
    </w:p>
    <w:p w:rsidR="00B2737A" w:rsidRDefault="00B2737A" w:rsidP="00B2737A">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Example:</w:t>
      </w:r>
    </w:p>
    <w:p w:rsidR="00FA1ABC" w:rsidRPr="00ED41A6" w:rsidRDefault="00FA1ABC"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w:t>
      </w:r>
      <w:proofErr w:type="gramEnd"/>
      <w:r w:rsidRPr="00ED41A6">
        <w:rPr>
          <w:spacing w:val="-8"/>
          <w:sz w:val="24"/>
          <w:szCs w:val="24"/>
        </w:rPr>
        <w:t>bin/</w:t>
      </w:r>
      <w:proofErr w:type="spellStart"/>
      <w:r w:rsidRPr="00ED41A6">
        <w:rPr>
          <w:spacing w:val="-8"/>
          <w:sz w:val="24"/>
          <w:szCs w:val="24"/>
        </w:rPr>
        <w:t>sh</w:t>
      </w:r>
      <w:proofErr w:type="spellEnd"/>
      <w:r w:rsidRPr="00ED41A6">
        <w:rPr>
          <w:spacing w:val="-8"/>
          <w:sz w:val="24"/>
          <w:szCs w:val="24"/>
        </w:rPr>
        <w:t xml:space="preserve"> </w:t>
      </w:r>
    </w:p>
    <w:p w:rsidR="00FA1ABC" w:rsidRPr="00ED41A6" w:rsidRDefault="00FA1ABC"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t> str1="</w:t>
      </w:r>
      <w:proofErr w:type="spellStart"/>
      <w:r w:rsidRPr="00ED41A6">
        <w:rPr>
          <w:spacing w:val="-8"/>
          <w:sz w:val="24"/>
          <w:szCs w:val="24"/>
        </w:rPr>
        <w:t>GeeksforGeeks</w:t>
      </w:r>
      <w:proofErr w:type="spellEnd"/>
      <w:r w:rsidRPr="00ED41A6">
        <w:rPr>
          <w:spacing w:val="-8"/>
          <w:sz w:val="24"/>
          <w:szCs w:val="24"/>
        </w:rPr>
        <w:t xml:space="preserve">"; </w:t>
      </w:r>
    </w:p>
    <w:p w:rsidR="00FA1ABC" w:rsidRPr="00ED41A6" w:rsidRDefault="00FA1ABC"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t xml:space="preserve">str2="Geeks"; </w:t>
      </w:r>
    </w:p>
    <w:p w:rsidR="00FA1ABC" w:rsidRPr="00ED41A6" w:rsidRDefault="00FA1ABC"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if</w:t>
      </w:r>
      <w:proofErr w:type="gramEnd"/>
      <w:r w:rsidRPr="00ED41A6">
        <w:rPr>
          <w:spacing w:val="-8"/>
          <w:sz w:val="24"/>
          <w:szCs w:val="24"/>
        </w:rPr>
        <w:t xml:space="preserve"> [ $str1 \&lt; $str2 ] </w:t>
      </w:r>
    </w:p>
    <w:p w:rsidR="00FA1ABC" w:rsidRPr="00ED41A6" w:rsidRDefault="00FA1ABC"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then</w:t>
      </w:r>
      <w:proofErr w:type="gramEnd"/>
      <w:r w:rsidRPr="00ED41A6">
        <w:rPr>
          <w:spacing w:val="-8"/>
          <w:sz w:val="24"/>
          <w:szCs w:val="24"/>
        </w:rPr>
        <w:t xml:space="preserve"> </w:t>
      </w:r>
    </w:p>
    <w:p w:rsidR="00FA1ABC" w:rsidRPr="00ED41A6" w:rsidRDefault="00FA1ABC"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t>    </w:t>
      </w:r>
      <w:proofErr w:type="gramStart"/>
      <w:r w:rsidRPr="00ED41A6">
        <w:rPr>
          <w:spacing w:val="-8"/>
          <w:sz w:val="24"/>
          <w:szCs w:val="24"/>
        </w:rPr>
        <w:t>echo</w:t>
      </w:r>
      <w:proofErr w:type="gramEnd"/>
      <w:r w:rsidRPr="00ED41A6">
        <w:rPr>
          <w:spacing w:val="-8"/>
          <w:sz w:val="24"/>
          <w:szCs w:val="24"/>
        </w:rPr>
        <w:t xml:space="preserve"> "$str1 is less </w:t>
      </w:r>
      <w:proofErr w:type="spellStart"/>
      <w:r w:rsidRPr="00ED41A6">
        <w:rPr>
          <w:spacing w:val="-8"/>
          <w:sz w:val="24"/>
          <w:szCs w:val="24"/>
        </w:rPr>
        <w:t>then</w:t>
      </w:r>
      <w:proofErr w:type="spellEnd"/>
      <w:r w:rsidRPr="00ED41A6">
        <w:rPr>
          <w:spacing w:val="-8"/>
          <w:sz w:val="24"/>
          <w:szCs w:val="24"/>
        </w:rPr>
        <w:t xml:space="preserve"> $str2"; </w:t>
      </w:r>
    </w:p>
    <w:p w:rsidR="00FA1ABC" w:rsidRPr="00ED41A6" w:rsidRDefault="00FA1ABC"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else</w:t>
      </w:r>
      <w:proofErr w:type="gramEnd"/>
    </w:p>
    <w:p w:rsidR="00FA1ABC" w:rsidRPr="00ED41A6" w:rsidRDefault="00FA1ABC"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t>    </w:t>
      </w:r>
      <w:proofErr w:type="gramStart"/>
      <w:r w:rsidRPr="00ED41A6">
        <w:rPr>
          <w:spacing w:val="-8"/>
          <w:sz w:val="24"/>
          <w:szCs w:val="24"/>
        </w:rPr>
        <w:t>echo</w:t>
      </w:r>
      <w:proofErr w:type="gramEnd"/>
      <w:r w:rsidRPr="00ED41A6">
        <w:rPr>
          <w:spacing w:val="-8"/>
          <w:sz w:val="24"/>
          <w:szCs w:val="24"/>
        </w:rPr>
        <w:t xml:space="preserve"> "$str1 is not less </w:t>
      </w:r>
      <w:proofErr w:type="spellStart"/>
      <w:r w:rsidRPr="00ED41A6">
        <w:rPr>
          <w:spacing w:val="-8"/>
          <w:sz w:val="24"/>
          <w:szCs w:val="24"/>
        </w:rPr>
        <w:t>then</w:t>
      </w:r>
      <w:proofErr w:type="spellEnd"/>
      <w:r w:rsidRPr="00ED41A6">
        <w:rPr>
          <w:spacing w:val="-8"/>
          <w:sz w:val="24"/>
          <w:szCs w:val="24"/>
        </w:rPr>
        <w:t xml:space="preserve"> $str2"; </w:t>
      </w:r>
    </w:p>
    <w:p w:rsidR="00FA1ABC" w:rsidRPr="00ED41A6" w:rsidRDefault="00FA1ABC" w:rsidP="00FA1ABC">
      <w:pPr>
        <w:pStyle w:val="Heading3"/>
        <w:pBdr>
          <w:bottom w:val="dashed" w:sz="6" w:space="0" w:color="DDDDDD"/>
        </w:pBdr>
        <w:shd w:val="clear" w:color="auto" w:fill="D9D9D9" w:themeFill="background1" w:themeFillShade="D9"/>
        <w:spacing w:after="210" w:line="312" w:lineRule="atLeast"/>
        <w:jc w:val="both"/>
        <w:rPr>
          <w:ins w:id="1" w:author="Unknown"/>
          <w:spacing w:val="-8"/>
          <w:sz w:val="24"/>
          <w:szCs w:val="24"/>
        </w:rPr>
      </w:pPr>
      <w:proofErr w:type="spellStart"/>
      <w:proofErr w:type="gramStart"/>
      <w:r w:rsidRPr="00ED41A6">
        <w:rPr>
          <w:spacing w:val="-8"/>
          <w:sz w:val="24"/>
          <w:szCs w:val="24"/>
        </w:rPr>
        <w:t>fi</w:t>
      </w:r>
      <w:proofErr w:type="spellEnd"/>
      <w:proofErr w:type="gramEnd"/>
    </w:p>
    <w:p w:rsidR="00B2737A" w:rsidRPr="00ED41A6" w:rsidRDefault="00B2737A" w:rsidP="00B2737A">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lastRenderedPageBreak/>
        <w:t>Output:</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rPr>
          <w:spacing w:val="-8"/>
          <w:sz w:val="24"/>
          <w:szCs w:val="24"/>
        </w:rPr>
      </w:pPr>
      <w:proofErr w:type="spellStart"/>
      <w:r w:rsidRPr="00ED41A6">
        <w:rPr>
          <w:spacing w:val="-8"/>
          <w:sz w:val="24"/>
          <w:szCs w:val="24"/>
        </w:rPr>
        <w:t>GeeksforGeeks</w:t>
      </w:r>
      <w:proofErr w:type="spellEnd"/>
      <w:r w:rsidRPr="00ED41A6">
        <w:rPr>
          <w:spacing w:val="-8"/>
          <w:sz w:val="24"/>
          <w:szCs w:val="24"/>
        </w:rPr>
        <w:t xml:space="preserve"> is not less </w:t>
      </w:r>
      <w:proofErr w:type="spellStart"/>
      <w:r w:rsidRPr="00ED41A6">
        <w:rPr>
          <w:spacing w:val="-8"/>
          <w:sz w:val="24"/>
          <w:szCs w:val="24"/>
        </w:rPr>
        <w:t>then</w:t>
      </w:r>
      <w:proofErr w:type="spellEnd"/>
      <w:r w:rsidRPr="00ED41A6">
        <w:rPr>
          <w:spacing w:val="-8"/>
          <w:sz w:val="24"/>
          <w:szCs w:val="24"/>
        </w:rPr>
        <w:t xml:space="preserve"> Geeks</w:t>
      </w:r>
    </w:p>
    <w:p w:rsidR="00B2737A" w:rsidRPr="00ED41A6" w:rsidRDefault="00B2737A" w:rsidP="00B2737A">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w:t>
      </w:r>
      <w:r w:rsidRPr="00ED41A6">
        <w:rPr>
          <w:spacing w:val="-8"/>
          <w:sz w:val="24"/>
          <w:szCs w:val="24"/>
        </w:rPr>
        <w:tab/>
        <w:t xml:space="preserve">Greater then (\&gt;): This operator is used to check the operand1 is greater </w:t>
      </w:r>
      <w:proofErr w:type="spellStart"/>
      <w:r w:rsidRPr="00ED41A6">
        <w:rPr>
          <w:spacing w:val="-8"/>
          <w:sz w:val="24"/>
          <w:szCs w:val="24"/>
        </w:rPr>
        <w:t>then</w:t>
      </w:r>
      <w:proofErr w:type="spellEnd"/>
      <w:r w:rsidRPr="00ED41A6">
        <w:rPr>
          <w:spacing w:val="-8"/>
          <w:sz w:val="24"/>
          <w:szCs w:val="24"/>
        </w:rPr>
        <w:t xml:space="preserve"> operand2.</w:t>
      </w:r>
    </w:p>
    <w:p w:rsidR="00B2737A" w:rsidRPr="00ED41A6" w:rsidRDefault="00B2737A" w:rsidP="00B2737A">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Syntax:</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rPr>
          <w:spacing w:val="-8"/>
          <w:sz w:val="24"/>
          <w:szCs w:val="24"/>
        </w:rPr>
      </w:pPr>
      <w:r w:rsidRPr="00ED41A6">
        <w:rPr>
          <w:spacing w:val="-8"/>
          <w:sz w:val="24"/>
          <w:szCs w:val="24"/>
        </w:rPr>
        <w:t>Operand1 \&gt; Operand2</w:t>
      </w:r>
    </w:p>
    <w:p w:rsidR="00B2737A" w:rsidRDefault="00B2737A" w:rsidP="00B2737A">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Example:</w:t>
      </w:r>
    </w:p>
    <w:p w:rsidR="00FA1ABC" w:rsidRPr="00ED41A6" w:rsidRDefault="00FA1ABC"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w:t>
      </w:r>
      <w:proofErr w:type="gramEnd"/>
      <w:r w:rsidRPr="00ED41A6">
        <w:rPr>
          <w:spacing w:val="-8"/>
          <w:sz w:val="24"/>
          <w:szCs w:val="24"/>
        </w:rPr>
        <w:t>bin/</w:t>
      </w:r>
      <w:proofErr w:type="spellStart"/>
      <w:r w:rsidRPr="00ED41A6">
        <w:rPr>
          <w:spacing w:val="-8"/>
          <w:sz w:val="24"/>
          <w:szCs w:val="24"/>
        </w:rPr>
        <w:t>sh</w:t>
      </w:r>
      <w:proofErr w:type="spellEnd"/>
      <w:r w:rsidRPr="00ED41A6">
        <w:rPr>
          <w:spacing w:val="-8"/>
          <w:sz w:val="24"/>
          <w:szCs w:val="24"/>
        </w:rPr>
        <w:t xml:space="preserve"> </w:t>
      </w:r>
    </w:p>
    <w:p w:rsidR="00FA1ABC" w:rsidRPr="00ED41A6" w:rsidRDefault="00FA1ABC"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t>str1="</w:t>
      </w:r>
      <w:proofErr w:type="spellStart"/>
      <w:r w:rsidRPr="00ED41A6">
        <w:rPr>
          <w:spacing w:val="-8"/>
          <w:sz w:val="24"/>
          <w:szCs w:val="24"/>
        </w:rPr>
        <w:t>GeeksforGeeks</w:t>
      </w:r>
      <w:proofErr w:type="spellEnd"/>
      <w:r w:rsidRPr="00ED41A6">
        <w:rPr>
          <w:spacing w:val="-8"/>
          <w:sz w:val="24"/>
          <w:szCs w:val="24"/>
        </w:rPr>
        <w:t xml:space="preserve">"; </w:t>
      </w:r>
    </w:p>
    <w:p w:rsidR="00FA1ABC" w:rsidRPr="00ED41A6" w:rsidRDefault="00FA1ABC"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t xml:space="preserve">str2="Geeks"; </w:t>
      </w:r>
    </w:p>
    <w:p w:rsidR="00FA1ABC" w:rsidRPr="00ED41A6" w:rsidRDefault="00FA1ABC"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if</w:t>
      </w:r>
      <w:proofErr w:type="gramEnd"/>
      <w:r w:rsidRPr="00ED41A6">
        <w:rPr>
          <w:spacing w:val="-8"/>
          <w:sz w:val="24"/>
          <w:szCs w:val="24"/>
        </w:rPr>
        <w:t xml:space="preserve"> [ $str1 \&gt; $str2 ] </w:t>
      </w:r>
    </w:p>
    <w:p w:rsidR="00FA1ABC" w:rsidRPr="00ED41A6" w:rsidRDefault="00FA1ABC"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then</w:t>
      </w:r>
      <w:proofErr w:type="gramEnd"/>
      <w:r w:rsidRPr="00ED41A6">
        <w:rPr>
          <w:spacing w:val="-8"/>
          <w:sz w:val="24"/>
          <w:szCs w:val="24"/>
        </w:rPr>
        <w:t xml:space="preserve"> </w:t>
      </w:r>
    </w:p>
    <w:p w:rsidR="00FA1ABC" w:rsidRPr="00ED41A6" w:rsidRDefault="00FA1ABC"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t>    </w:t>
      </w:r>
      <w:proofErr w:type="gramStart"/>
      <w:r w:rsidRPr="00ED41A6">
        <w:rPr>
          <w:spacing w:val="-8"/>
          <w:sz w:val="24"/>
          <w:szCs w:val="24"/>
        </w:rPr>
        <w:t>echo</w:t>
      </w:r>
      <w:proofErr w:type="gramEnd"/>
      <w:r w:rsidRPr="00ED41A6">
        <w:rPr>
          <w:spacing w:val="-8"/>
          <w:sz w:val="24"/>
          <w:szCs w:val="24"/>
        </w:rPr>
        <w:t xml:space="preserve"> "$str1 is greater </w:t>
      </w:r>
      <w:proofErr w:type="spellStart"/>
      <w:r w:rsidRPr="00ED41A6">
        <w:rPr>
          <w:spacing w:val="-8"/>
          <w:sz w:val="24"/>
          <w:szCs w:val="24"/>
        </w:rPr>
        <w:t>then</w:t>
      </w:r>
      <w:proofErr w:type="spellEnd"/>
      <w:r w:rsidRPr="00ED41A6">
        <w:rPr>
          <w:spacing w:val="-8"/>
          <w:sz w:val="24"/>
          <w:szCs w:val="24"/>
        </w:rPr>
        <w:t xml:space="preserve"> $str2"; </w:t>
      </w:r>
    </w:p>
    <w:p w:rsidR="00FA1ABC" w:rsidRPr="00ED41A6" w:rsidRDefault="00FA1ABC"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else</w:t>
      </w:r>
      <w:proofErr w:type="gramEnd"/>
    </w:p>
    <w:p w:rsidR="00FA1ABC" w:rsidRPr="00ED41A6" w:rsidRDefault="00FA1ABC" w:rsidP="00FA1ABC">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t>    </w:t>
      </w:r>
      <w:proofErr w:type="gramStart"/>
      <w:r w:rsidRPr="00ED41A6">
        <w:rPr>
          <w:spacing w:val="-8"/>
          <w:sz w:val="24"/>
          <w:szCs w:val="24"/>
        </w:rPr>
        <w:t>echo</w:t>
      </w:r>
      <w:proofErr w:type="gramEnd"/>
      <w:r w:rsidRPr="00ED41A6">
        <w:rPr>
          <w:spacing w:val="-8"/>
          <w:sz w:val="24"/>
          <w:szCs w:val="24"/>
        </w:rPr>
        <w:t xml:space="preserve"> "$str1 is less </w:t>
      </w:r>
      <w:proofErr w:type="spellStart"/>
      <w:r w:rsidRPr="00ED41A6">
        <w:rPr>
          <w:spacing w:val="-8"/>
          <w:sz w:val="24"/>
          <w:szCs w:val="24"/>
        </w:rPr>
        <w:t>then</w:t>
      </w:r>
      <w:proofErr w:type="spellEnd"/>
      <w:r w:rsidRPr="00ED41A6">
        <w:rPr>
          <w:spacing w:val="-8"/>
          <w:sz w:val="24"/>
          <w:szCs w:val="24"/>
        </w:rPr>
        <w:t xml:space="preserve"> $str2"; </w:t>
      </w:r>
    </w:p>
    <w:p w:rsidR="00FA1ABC" w:rsidRPr="00ED41A6" w:rsidRDefault="00FA1ABC" w:rsidP="00FA1ABC">
      <w:pPr>
        <w:pStyle w:val="Heading3"/>
        <w:pBdr>
          <w:bottom w:val="dashed" w:sz="6" w:space="0" w:color="DDDDDD"/>
        </w:pBdr>
        <w:shd w:val="clear" w:color="auto" w:fill="D9D9D9" w:themeFill="background1" w:themeFillShade="D9"/>
        <w:spacing w:after="210" w:line="312" w:lineRule="atLeast"/>
        <w:jc w:val="both"/>
        <w:rPr>
          <w:ins w:id="2" w:author="Unknown"/>
          <w:spacing w:val="-8"/>
          <w:sz w:val="24"/>
          <w:szCs w:val="24"/>
        </w:rPr>
      </w:pPr>
      <w:proofErr w:type="spellStart"/>
      <w:proofErr w:type="gramStart"/>
      <w:r w:rsidRPr="00ED41A6">
        <w:rPr>
          <w:spacing w:val="-8"/>
          <w:sz w:val="24"/>
          <w:szCs w:val="24"/>
        </w:rPr>
        <w:t>fi</w:t>
      </w:r>
      <w:proofErr w:type="spellEnd"/>
      <w:proofErr w:type="gramEnd"/>
    </w:p>
    <w:p w:rsidR="00B2737A" w:rsidRPr="00ED41A6" w:rsidRDefault="00B2737A" w:rsidP="00B2737A">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Output:</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rPr>
          <w:spacing w:val="-8"/>
          <w:sz w:val="24"/>
          <w:szCs w:val="24"/>
        </w:rPr>
      </w:pPr>
      <w:proofErr w:type="spellStart"/>
      <w:r w:rsidRPr="00ED41A6">
        <w:rPr>
          <w:spacing w:val="-8"/>
          <w:sz w:val="24"/>
          <w:szCs w:val="24"/>
        </w:rPr>
        <w:t>GeeksforGeeks</w:t>
      </w:r>
      <w:proofErr w:type="spellEnd"/>
      <w:r w:rsidRPr="00ED41A6">
        <w:rPr>
          <w:spacing w:val="-8"/>
          <w:sz w:val="24"/>
          <w:szCs w:val="24"/>
        </w:rPr>
        <w:t xml:space="preserve"> is greater </w:t>
      </w:r>
      <w:proofErr w:type="spellStart"/>
      <w:r w:rsidRPr="00ED41A6">
        <w:rPr>
          <w:spacing w:val="-8"/>
          <w:sz w:val="24"/>
          <w:szCs w:val="24"/>
        </w:rPr>
        <w:t>then</w:t>
      </w:r>
      <w:proofErr w:type="spellEnd"/>
      <w:r w:rsidRPr="00ED41A6">
        <w:rPr>
          <w:spacing w:val="-8"/>
          <w:sz w:val="24"/>
          <w:szCs w:val="24"/>
        </w:rPr>
        <w:t xml:space="preserve"> Geeks</w:t>
      </w:r>
    </w:p>
    <w:p w:rsidR="00B2737A" w:rsidRPr="00ED41A6" w:rsidRDefault="00B2737A" w:rsidP="00B2737A">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w:t>
      </w:r>
      <w:r w:rsidRPr="00ED41A6">
        <w:rPr>
          <w:spacing w:val="-8"/>
          <w:sz w:val="24"/>
          <w:szCs w:val="24"/>
        </w:rPr>
        <w:tab/>
        <w:t>Check string length greater then 0: This operator is used to check the string is not empty.</w:t>
      </w:r>
    </w:p>
    <w:p w:rsidR="00B2737A" w:rsidRPr="00ED41A6" w:rsidRDefault="00B2737A" w:rsidP="00B2737A">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Syntax:</w:t>
      </w:r>
    </w:p>
    <w:p w:rsidR="00B2737A" w:rsidRPr="00ED41A6" w:rsidRDefault="00B2737A" w:rsidP="00FA1ABC">
      <w:pPr>
        <w:pStyle w:val="Heading3"/>
        <w:pBdr>
          <w:bottom w:val="dashed" w:sz="6" w:space="0" w:color="DDDDDD"/>
        </w:pBdr>
        <w:shd w:val="clear" w:color="auto" w:fill="D9D9D9" w:themeFill="background1" w:themeFillShade="D9"/>
        <w:spacing w:after="210" w:line="312" w:lineRule="atLeast"/>
        <w:jc w:val="both"/>
        <w:rPr>
          <w:spacing w:val="-8"/>
          <w:sz w:val="24"/>
          <w:szCs w:val="24"/>
        </w:rPr>
      </w:pPr>
      <w:proofErr w:type="gramStart"/>
      <w:r w:rsidRPr="00ED41A6">
        <w:rPr>
          <w:spacing w:val="-8"/>
          <w:sz w:val="24"/>
          <w:szCs w:val="24"/>
        </w:rPr>
        <w:t>[ -</w:t>
      </w:r>
      <w:proofErr w:type="gramEnd"/>
      <w:r w:rsidRPr="00ED41A6">
        <w:rPr>
          <w:spacing w:val="-8"/>
          <w:sz w:val="24"/>
          <w:szCs w:val="24"/>
        </w:rPr>
        <w:t>n Operand ]</w:t>
      </w:r>
    </w:p>
    <w:p w:rsidR="00B2737A" w:rsidRDefault="00B2737A" w:rsidP="00B2737A">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Example:</w:t>
      </w:r>
    </w:p>
    <w:p w:rsidR="00FA1ABC" w:rsidRPr="00ED41A6" w:rsidRDefault="00FA1ABC" w:rsidP="00A327B4">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w:t>
      </w:r>
      <w:proofErr w:type="gramEnd"/>
      <w:r w:rsidRPr="00ED41A6">
        <w:rPr>
          <w:spacing w:val="-8"/>
          <w:sz w:val="24"/>
          <w:szCs w:val="24"/>
        </w:rPr>
        <w:t>bin/</w:t>
      </w:r>
      <w:proofErr w:type="spellStart"/>
      <w:r w:rsidRPr="00ED41A6">
        <w:rPr>
          <w:spacing w:val="-8"/>
          <w:sz w:val="24"/>
          <w:szCs w:val="24"/>
        </w:rPr>
        <w:t>sh</w:t>
      </w:r>
      <w:proofErr w:type="spellEnd"/>
      <w:r w:rsidRPr="00ED41A6">
        <w:rPr>
          <w:spacing w:val="-8"/>
          <w:sz w:val="24"/>
          <w:szCs w:val="24"/>
        </w:rPr>
        <w:t xml:space="preserve"> </w:t>
      </w:r>
    </w:p>
    <w:p w:rsidR="00FA1ABC" w:rsidRPr="00ED41A6" w:rsidRDefault="00FA1ABC" w:rsidP="00A327B4">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lastRenderedPageBreak/>
        <w:t>  </w:t>
      </w:r>
      <w:proofErr w:type="spellStart"/>
      <w:proofErr w:type="gramStart"/>
      <w:r w:rsidRPr="00ED41A6">
        <w:rPr>
          <w:spacing w:val="-8"/>
          <w:sz w:val="24"/>
          <w:szCs w:val="24"/>
        </w:rPr>
        <w:t>str</w:t>
      </w:r>
      <w:proofErr w:type="spellEnd"/>
      <w:proofErr w:type="gramEnd"/>
      <w:r w:rsidRPr="00ED41A6">
        <w:rPr>
          <w:spacing w:val="-8"/>
          <w:sz w:val="24"/>
          <w:szCs w:val="24"/>
        </w:rPr>
        <w:t>="</w:t>
      </w:r>
      <w:proofErr w:type="spellStart"/>
      <w:r w:rsidRPr="00ED41A6">
        <w:rPr>
          <w:spacing w:val="-8"/>
          <w:sz w:val="24"/>
          <w:szCs w:val="24"/>
        </w:rPr>
        <w:t>GeeksforGeeks</w:t>
      </w:r>
      <w:proofErr w:type="spellEnd"/>
      <w:r w:rsidRPr="00ED41A6">
        <w:rPr>
          <w:spacing w:val="-8"/>
          <w:sz w:val="24"/>
          <w:szCs w:val="24"/>
        </w:rPr>
        <w:t xml:space="preserve">"; </w:t>
      </w:r>
    </w:p>
    <w:p w:rsidR="00FA1ABC" w:rsidRPr="00ED41A6" w:rsidRDefault="00FA1ABC" w:rsidP="00A327B4">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if</w:t>
      </w:r>
      <w:proofErr w:type="gramEnd"/>
      <w:r w:rsidRPr="00ED41A6">
        <w:rPr>
          <w:spacing w:val="-8"/>
          <w:sz w:val="24"/>
          <w:szCs w:val="24"/>
        </w:rPr>
        <w:t xml:space="preserve"> [ -n $</w:t>
      </w:r>
      <w:proofErr w:type="spellStart"/>
      <w:r w:rsidRPr="00ED41A6">
        <w:rPr>
          <w:spacing w:val="-8"/>
          <w:sz w:val="24"/>
          <w:szCs w:val="24"/>
        </w:rPr>
        <w:t>str</w:t>
      </w:r>
      <w:proofErr w:type="spellEnd"/>
      <w:r w:rsidRPr="00ED41A6">
        <w:rPr>
          <w:spacing w:val="-8"/>
          <w:sz w:val="24"/>
          <w:szCs w:val="24"/>
        </w:rPr>
        <w:t xml:space="preserve"> ] </w:t>
      </w:r>
    </w:p>
    <w:p w:rsidR="00FA1ABC" w:rsidRPr="00ED41A6" w:rsidRDefault="00FA1ABC" w:rsidP="00A327B4">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then</w:t>
      </w:r>
      <w:proofErr w:type="gramEnd"/>
      <w:r w:rsidRPr="00ED41A6">
        <w:rPr>
          <w:spacing w:val="-8"/>
          <w:sz w:val="24"/>
          <w:szCs w:val="24"/>
        </w:rPr>
        <w:t xml:space="preserve"> </w:t>
      </w:r>
    </w:p>
    <w:p w:rsidR="00FA1ABC" w:rsidRPr="00ED41A6" w:rsidRDefault="00FA1ABC" w:rsidP="00A327B4">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t>    </w:t>
      </w:r>
      <w:proofErr w:type="gramStart"/>
      <w:r w:rsidRPr="00ED41A6">
        <w:rPr>
          <w:spacing w:val="-8"/>
          <w:sz w:val="24"/>
          <w:szCs w:val="24"/>
        </w:rPr>
        <w:t>echo</w:t>
      </w:r>
      <w:proofErr w:type="gramEnd"/>
      <w:r w:rsidRPr="00ED41A6">
        <w:rPr>
          <w:spacing w:val="-8"/>
          <w:sz w:val="24"/>
          <w:szCs w:val="24"/>
        </w:rPr>
        <w:t xml:space="preserve"> "String is not empty"; </w:t>
      </w:r>
    </w:p>
    <w:p w:rsidR="00FA1ABC" w:rsidRPr="00ED41A6" w:rsidRDefault="00FA1ABC" w:rsidP="00A327B4">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else</w:t>
      </w:r>
      <w:proofErr w:type="gramEnd"/>
    </w:p>
    <w:p w:rsidR="00FA1ABC" w:rsidRPr="00ED41A6" w:rsidRDefault="00FA1ABC" w:rsidP="00A327B4">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t>    </w:t>
      </w:r>
      <w:proofErr w:type="gramStart"/>
      <w:r w:rsidRPr="00ED41A6">
        <w:rPr>
          <w:spacing w:val="-8"/>
          <w:sz w:val="24"/>
          <w:szCs w:val="24"/>
        </w:rPr>
        <w:t>echo</w:t>
      </w:r>
      <w:proofErr w:type="gramEnd"/>
      <w:r w:rsidRPr="00ED41A6">
        <w:rPr>
          <w:spacing w:val="-8"/>
          <w:sz w:val="24"/>
          <w:szCs w:val="24"/>
        </w:rPr>
        <w:t xml:space="preserve"> "String is empty"; </w:t>
      </w:r>
    </w:p>
    <w:p w:rsidR="00FA1ABC" w:rsidRPr="00ED41A6" w:rsidRDefault="00FA1ABC" w:rsidP="00A327B4">
      <w:pPr>
        <w:pStyle w:val="Heading3"/>
        <w:pBdr>
          <w:bottom w:val="dashed" w:sz="6" w:space="0" w:color="DDDDDD"/>
        </w:pBdr>
        <w:shd w:val="clear" w:color="auto" w:fill="D9D9D9" w:themeFill="background1" w:themeFillShade="D9"/>
        <w:spacing w:after="210" w:line="312" w:lineRule="atLeast"/>
        <w:jc w:val="both"/>
        <w:rPr>
          <w:spacing w:val="-8"/>
          <w:sz w:val="24"/>
          <w:szCs w:val="24"/>
        </w:rPr>
      </w:pPr>
      <w:proofErr w:type="spellStart"/>
      <w:proofErr w:type="gramStart"/>
      <w:r w:rsidRPr="00ED41A6">
        <w:rPr>
          <w:spacing w:val="-8"/>
          <w:sz w:val="24"/>
          <w:szCs w:val="24"/>
        </w:rPr>
        <w:t>fi</w:t>
      </w:r>
      <w:proofErr w:type="spellEnd"/>
      <w:proofErr w:type="gramEnd"/>
    </w:p>
    <w:p w:rsidR="00B2737A" w:rsidRPr="00ED41A6" w:rsidRDefault="00B2737A" w:rsidP="00B2737A">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Output:</w:t>
      </w:r>
    </w:p>
    <w:p w:rsidR="00B2737A" w:rsidRPr="00ED41A6" w:rsidRDefault="00B2737A" w:rsidP="00A327B4">
      <w:pPr>
        <w:pStyle w:val="Heading3"/>
        <w:pBdr>
          <w:bottom w:val="dashed" w:sz="6" w:space="0" w:color="DDDDDD"/>
        </w:pBdr>
        <w:shd w:val="clear" w:color="auto" w:fill="D9D9D9" w:themeFill="background1" w:themeFillShade="D9"/>
        <w:spacing w:after="210" w:line="312" w:lineRule="atLeast"/>
        <w:jc w:val="both"/>
        <w:rPr>
          <w:spacing w:val="-8"/>
          <w:sz w:val="24"/>
          <w:szCs w:val="24"/>
        </w:rPr>
      </w:pPr>
      <w:r w:rsidRPr="00ED41A6">
        <w:rPr>
          <w:spacing w:val="-8"/>
          <w:sz w:val="24"/>
          <w:szCs w:val="24"/>
        </w:rPr>
        <w:t>String is not empty</w:t>
      </w:r>
    </w:p>
    <w:p w:rsidR="00B2737A" w:rsidRPr="00ED41A6" w:rsidRDefault="00B2737A" w:rsidP="00B2737A">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w:t>
      </w:r>
      <w:r w:rsidRPr="00ED41A6">
        <w:rPr>
          <w:spacing w:val="-8"/>
          <w:sz w:val="24"/>
          <w:szCs w:val="24"/>
        </w:rPr>
        <w:tab/>
        <w:t>Check string length equal to 0: This operator is used to check the string is empty.</w:t>
      </w:r>
    </w:p>
    <w:p w:rsidR="00B2737A" w:rsidRPr="00ED41A6" w:rsidRDefault="00B2737A" w:rsidP="00B2737A">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Syntax:</w:t>
      </w:r>
    </w:p>
    <w:p w:rsidR="00B2737A" w:rsidRPr="00ED41A6" w:rsidRDefault="00B2737A" w:rsidP="00A327B4">
      <w:pPr>
        <w:pStyle w:val="Heading3"/>
        <w:pBdr>
          <w:bottom w:val="dashed" w:sz="6" w:space="0" w:color="DDDDDD"/>
        </w:pBdr>
        <w:shd w:val="clear" w:color="auto" w:fill="D9D9D9" w:themeFill="background1" w:themeFillShade="D9"/>
        <w:spacing w:after="210" w:line="312" w:lineRule="atLeast"/>
        <w:jc w:val="both"/>
        <w:rPr>
          <w:spacing w:val="-8"/>
          <w:sz w:val="24"/>
          <w:szCs w:val="24"/>
        </w:rPr>
      </w:pPr>
      <w:proofErr w:type="gramStart"/>
      <w:r w:rsidRPr="00ED41A6">
        <w:rPr>
          <w:spacing w:val="-8"/>
          <w:sz w:val="24"/>
          <w:szCs w:val="24"/>
        </w:rPr>
        <w:t>[ -</w:t>
      </w:r>
      <w:proofErr w:type="gramEnd"/>
      <w:r w:rsidRPr="00ED41A6">
        <w:rPr>
          <w:spacing w:val="-8"/>
          <w:sz w:val="24"/>
          <w:szCs w:val="24"/>
        </w:rPr>
        <w:t>z Operand ]</w:t>
      </w:r>
    </w:p>
    <w:p w:rsidR="00B2737A" w:rsidRDefault="00B2737A" w:rsidP="00B2737A">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Example:</w:t>
      </w:r>
    </w:p>
    <w:p w:rsidR="00A327B4" w:rsidRPr="00ED41A6" w:rsidRDefault="00A327B4" w:rsidP="00A327B4">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w:t>
      </w:r>
      <w:proofErr w:type="gramEnd"/>
      <w:r w:rsidRPr="00ED41A6">
        <w:rPr>
          <w:spacing w:val="-8"/>
          <w:sz w:val="24"/>
          <w:szCs w:val="24"/>
        </w:rPr>
        <w:t>bin/</w:t>
      </w:r>
      <w:proofErr w:type="spellStart"/>
      <w:r w:rsidRPr="00ED41A6">
        <w:rPr>
          <w:spacing w:val="-8"/>
          <w:sz w:val="24"/>
          <w:szCs w:val="24"/>
        </w:rPr>
        <w:t>sh</w:t>
      </w:r>
      <w:proofErr w:type="spellEnd"/>
      <w:r w:rsidRPr="00ED41A6">
        <w:rPr>
          <w:spacing w:val="-8"/>
          <w:sz w:val="24"/>
          <w:szCs w:val="24"/>
        </w:rPr>
        <w:t xml:space="preserve"> </w:t>
      </w:r>
    </w:p>
    <w:p w:rsidR="00A327B4" w:rsidRPr="00ED41A6" w:rsidRDefault="00A327B4" w:rsidP="00A327B4">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t>  </w:t>
      </w:r>
      <w:proofErr w:type="spellStart"/>
      <w:proofErr w:type="gramStart"/>
      <w:r w:rsidRPr="00ED41A6">
        <w:rPr>
          <w:spacing w:val="-8"/>
          <w:sz w:val="24"/>
          <w:szCs w:val="24"/>
        </w:rPr>
        <w:t>str</w:t>
      </w:r>
      <w:proofErr w:type="spellEnd"/>
      <w:proofErr w:type="gramEnd"/>
      <w:r w:rsidRPr="00ED41A6">
        <w:rPr>
          <w:spacing w:val="-8"/>
          <w:sz w:val="24"/>
          <w:szCs w:val="24"/>
        </w:rPr>
        <w:t xml:space="preserve">=""; </w:t>
      </w:r>
    </w:p>
    <w:p w:rsidR="00A327B4" w:rsidRPr="00ED41A6" w:rsidRDefault="00A327B4" w:rsidP="00A327B4">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if</w:t>
      </w:r>
      <w:proofErr w:type="gramEnd"/>
      <w:r w:rsidRPr="00ED41A6">
        <w:rPr>
          <w:spacing w:val="-8"/>
          <w:sz w:val="24"/>
          <w:szCs w:val="24"/>
        </w:rPr>
        <w:t xml:space="preserve"> [ -z $</w:t>
      </w:r>
      <w:proofErr w:type="spellStart"/>
      <w:r w:rsidRPr="00ED41A6">
        <w:rPr>
          <w:spacing w:val="-8"/>
          <w:sz w:val="24"/>
          <w:szCs w:val="24"/>
        </w:rPr>
        <w:t>str</w:t>
      </w:r>
      <w:proofErr w:type="spellEnd"/>
      <w:r w:rsidRPr="00ED41A6">
        <w:rPr>
          <w:spacing w:val="-8"/>
          <w:sz w:val="24"/>
          <w:szCs w:val="24"/>
        </w:rPr>
        <w:t xml:space="preserve"> ] </w:t>
      </w:r>
    </w:p>
    <w:p w:rsidR="00A327B4" w:rsidRPr="00ED41A6" w:rsidRDefault="00A327B4" w:rsidP="00A327B4">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then</w:t>
      </w:r>
      <w:proofErr w:type="gramEnd"/>
      <w:r w:rsidRPr="00ED41A6">
        <w:rPr>
          <w:spacing w:val="-8"/>
          <w:sz w:val="24"/>
          <w:szCs w:val="24"/>
        </w:rPr>
        <w:t xml:space="preserve"> </w:t>
      </w:r>
    </w:p>
    <w:p w:rsidR="00A327B4" w:rsidRPr="00ED41A6" w:rsidRDefault="00A327B4" w:rsidP="00A327B4">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t>    </w:t>
      </w:r>
      <w:proofErr w:type="gramStart"/>
      <w:r w:rsidRPr="00ED41A6">
        <w:rPr>
          <w:spacing w:val="-8"/>
          <w:sz w:val="24"/>
          <w:szCs w:val="24"/>
        </w:rPr>
        <w:t>echo</w:t>
      </w:r>
      <w:proofErr w:type="gramEnd"/>
      <w:r w:rsidRPr="00ED41A6">
        <w:rPr>
          <w:spacing w:val="-8"/>
          <w:sz w:val="24"/>
          <w:szCs w:val="24"/>
        </w:rPr>
        <w:t xml:space="preserve"> "String is empty"; </w:t>
      </w:r>
    </w:p>
    <w:p w:rsidR="00A327B4" w:rsidRPr="00ED41A6" w:rsidRDefault="00A327B4" w:rsidP="00A327B4">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else</w:t>
      </w:r>
      <w:proofErr w:type="gramEnd"/>
    </w:p>
    <w:p w:rsidR="00A327B4" w:rsidRPr="00ED41A6" w:rsidRDefault="00A327B4" w:rsidP="00A327B4">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t>    </w:t>
      </w:r>
      <w:proofErr w:type="gramStart"/>
      <w:r w:rsidRPr="00ED41A6">
        <w:rPr>
          <w:spacing w:val="-8"/>
          <w:sz w:val="24"/>
          <w:szCs w:val="24"/>
        </w:rPr>
        <w:t>echo</w:t>
      </w:r>
      <w:proofErr w:type="gramEnd"/>
      <w:r w:rsidRPr="00ED41A6">
        <w:rPr>
          <w:spacing w:val="-8"/>
          <w:sz w:val="24"/>
          <w:szCs w:val="24"/>
        </w:rPr>
        <w:t xml:space="preserve"> "String is not empty"; </w:t>
      </w:r>
    </w:p>
    <w:p w:rsidR="00A327B4" w:rsidRPr="00ED41A6" w:rsidRDefault="00A327B4" w:rsidP="00A327B4">
      <w:pPr>
        <w:pStyle w:val="Heading3"/>
        <w:pBdr>
          <w:bottom w:val="dashed" w:sz="6" w:space="0" w:color="DDDDDD"/>
        </w:pBdr>
        <w:shd w:val="clear" w:color="auto" w:fill="D9D9D9" w:themeFill="background1" w:themeFillShade="D9"/>
        <w:spacing w:after="210" w:line="312" w:lineRule="atLeast"/>
        <w:jc w:val="both"/>
        <w:rPr>
          <w:ins w:id="3" w:author="Unknown"/>
          <w:spacing w:val="-8"/>
          <w:sz w:val="24"/>
          <w:szCs w:val="24"/>
        </w:rPr>
      </w:pPr>
      <w:proofErr w:type="spellStart"/>
      <w:proofErr w:type="gramStart"/>
      <w:r w:rsidRPr="00ED41A6">
        <w:rPr>
          <w:spacing w:val="-8"/>
          <w:sz w:val="24"/>
          <w:szCs w:val="24"/>
        </w:rPr>
        <w:t>fi</w:t>
      </w:r>
      <w:proofErr w:type="spellEnd"/>
      <w:proofErr w:type="gramEnd"/>
    </w:p>
    <w:p w:rsidR="00B2737A" w:rsidRPr="00ED41A6" w:rsidRDefault="00B2737A" w:rsidP="00B2737A">
      <w:pPr>
        <w:pStyle w:val="Heading3"/>
        <w:pBdr>
          <w:bottom w:val="dashed" w:sz="6" w:space="0" w:color="DDDDDD"/>
        </w:pBdr>
        <w:shd w:val="clear" w:color="auto" w:fill="FFFFFF"/>
        <w:spacing w:after="210" w:line="312" w:lineRule="atLeast"/>
        <w:jc w:val="both"/>
        <w:textAlignment w:val="baseline"/>
        <w:rPr>
          <w:bCs w:val="0"/>
          <w:spacing w:val="-8"/>
          <w:sz w:val="24"/>
          <w:szCs w:val="24"/>
        </w:rPr>
      </w:pPr>
      <w:r w:rsidRPr="00ED41A6">
        <w:rPr>
          <w:bCs w:val="0"/>
          <w:spacing w:val="-8"/>
          <w:sz w:val="24"/>
          <w:szCs w:val="24"/>
        </w:rPr>
        <w:t>Output:</w:t>
      </w:r>
    </w:p>
    <w:p w:rsidR="00B2737A" w:rsidRPr="00ED41A6" w:rsidRDefault="00B2737A" w:rsidP="00A327B4">
      <w:pPr>
        <w:pStyle w:val="Heading3"/>
        <w:pBdr>
          <w:bottom w:val="dashed" w:sz="6" w:space="0" w:color="DDDDDD"/>
        </w:pBdr>
        <w:shd w:val="clear" w:color="auto" w:fill="D9D9D9" w:themeFill="background1" w:themeFillShade="D9"/>
        <w:spacing w:before="0" w:beforeAutospacing="0" w:after="210" w:afterAutospacing="0" w:line="312" w:lineRule="atLeast"/>
        <w:jc w:val="both"/>
        <w:textAlignment w:val="baseline"/>
        <w:rPr>
          <w:bCs w:val="0"/>
          <w:spacing w:val="-8"/>
          <w:sz w:val="24"/>
          <w:szCs w:val="24"/>
        </w:rPr>
      </w:pPr>
      <w:r w:rsidRPr="00ED41A6">
        <w:rPr>
          <w:bCs w:val="0"/>
          <w:spacing w:val="-8"/>
          <w:sz w:val="24"/>
          <w:szCs w:val="24"/>
        </w:rPr>
        <w:lastRenderedPageBreak/>
        <w:t>String is empty</w:t>
      </w:r>
    </w:p>
    <w:p w:rsidR="00B7784C" w:rsidRDefault="00B7784C" w:rsidP="00B2737A">
      <w:pPr>
        <w:pStyle w:val="Heading3"/>
        <w:pBdr>
          <w:bottom w:val="dashed" w:sz="6" w:space="0" w:color="DDDDDD"/>
        </w:pBdr>
        <w:shd w:val="clear" w:color="auto" w:fill="FFFFFF"/>
        <w:spacing w:before="0" w:beforeAutospacing="0" w:after="210" w:afterAutospacing="0" w:line="312" w:lineRule="atLeast"/>
        <w:jc w:val="both"/>
        <w:textAlignment w:val="baseline"/>
        <w:rPr>
          <w:bCs w:val="0"/>
          <w:spacing w:val="-8"/>
          <w:sz w:val="24"/>
          <w:szCs w:val="24"/>
        </w:rPr>
      </w:pPr>
    </w:p>
    <w:p w:rsidR="006828CB" w:rsidRDefault="006828CB" w:rsidP="006828CB">
      <w:pPr>
        <w:pStyle w:val="Heading2"/>
        <w:rPr>
          <w:rFonts w:ascii="Arial" w:hAnsi="Arial" w:cs="Arial"/>
          <w:sz w:val="37"/>
          <w:szCs w:val="37"/>
        </w:rPr>
      </w:pPr>
      <w:r>
        <w:rPr>
          <w:rFonts w:ascii="Arial" w:hAnsi="Arial" w:cs="Arial"/>
          <w:b/>
          <w:bCs/>
          <w:sz w:val="37"/>
          <w:szCs w:val="37"/>
        </w:rPr>
        <w:t>File Test Operators</w:t>
      </w:r>
    </w:p>
    <w:p w:rsidR="006828CB" w:rsidRDefault="006828CB" w:rsidP="00682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We have a few operators that can be used to test various properties associated with a </w:t>
      </w:r>
      <w:proofErr w:type="gramStart"/>
      <w:r>
        <w:rPr>
          <w:rFonts w:ascii="Arial" w:hAnsi="Arial" w:cs="Arial"/>
          <w:color w:val="000000"/>
        </w:rPr>
        <w:t>Unix</w:t>
      </w:r>
      <w:proofErr w:type="gramEnd"/>
      <w:r>
        <w:rPr>
          <w:rFonts w:ascii="Arial" w:hAnsi="Arial" w:cs="Arial"/>
          <w:color w:val="000000"/>
        </w:rPr>
        <w:t xml:space="preserve"> file.</w:t>
      </w:r>
    </w:p>
    <w:p w:rsidR="006828CB" w:rsidRDefault="006828CB" w:rsidP="00682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a variable </w:t>
      </w:r>
      <w:r>
        <w:rPr>
          <w:rFonts w:ascii="Arial" w:hAnsi="Arial" w:cs="Arial"/>
          <w:b/>
          <w:bCs/>
          <w:color w:val="000000"/>
        </w:rPr>
        <w:t>file</w:t>
      </w:r>
      <w:r>
        <w:rPr>
          <w:rFonts w:ascii="Arial" w:hAnsi="Arial" w:cs="Arial"/>
          <w:color w:val="000000"/>
        </w:rPr>
        <w:t> holds an existing file name "test" the size of which is 100 bytes and has </w:t>
      </w:r>
      <w:r>
        <w:rPr>
          <w:rFonts w:ascii="Arial" w:hAnsi="Arial" w:cs="Arial"/>
          <w:b/>
          <w:bCs/>
          <w:color w:val="000000"/>
        </w:rPr>
        <w:t>read</w:t>
      </w:r>
      <w:r>
        <w:rPr>
          <w:rFonts w:ascii="Arial" w:hAnsi="Arial" w:cs="Arial"/>
          <w:color w:val="000000"/>
        </w:rPr>
        <w:t>, </w:t>
      </w:r>
      <w:r>
        <w:rPr>
          <w:rFonts w:ascii="Arial" w:hAnsi="Arial" w:cs="Arial"/>
          <w:b/>
          <w:bCs/>
          <w:color w:val="000000"/>
        </w:rPr>
        <w:t>write</w:t>
      </w:r>
      <w:r>
        <w:rPr>
          <w:rFonts w:ascii="Arial" w:hAnsi="Arial" w:cs="Arial"/>
          <w:color w:val="000000"/>
        </w:rPr>
        <w:t> and </w:t>
      </w:r>
      <w:r>
        <w:rPr>
          <w:rFonts w:ascii="Arial" w:hAnsi="Arial" w:cs="Arial"/>
          <w:b/>
          <w:bCs/>
          <w:color w:val="000000"/>
        </w:rPr>
        <w:t>execute</w:t>
      </w:r>
      <w:r>
        <w:rPr>
          <w:rFonts w:ascii="Arial" w:hAnsi="Arial" w:cs="Arial"/>
          <w:color w:val="000000"/>
        </w:rPr>
        <w:t> permission on −</w:t>
      </w:r>
    </w:p>
    <w:p w:rsidR="006828CB" w:rsidRDefault="006828CB" w:rsidP="006828CB">
      <w:pPr>
        <w:pStyle w:val="NormalWeb"/>
        <w:spacing w:before="120" w:beforeAutospacing="0" w:after="144" w:afterAutospacing="0"/>
        <w:ind w:left="48" w:right="48"/>
        <w:jc w:val="both"/>
        <w:rPr>
          <w:rFonts w:ascii="Arial" w:hAnsi="Arial" w:cs="Arial"/>
          <w:color w:val="000000"/>
        </w:rPr>
      </w:pPr>
      <w:hyperlink r:id="rId8" w:history="1">
        <w:r>
          <w:rPr>
            <w:rStyle w:val="Hyperlink"/>
            <w:rFonts w:ascii="Arial" w:hAnsi="Arial" w:cs="Arial"/>
            <w:color w:val="313131"/>
          </w:rPr>
          <w:t>Show Examples</w:t>
        </w:r>
      </w:hyperlink>
    </w:p>
    <w:tbl>
      <w:tblPr>
        <w:tblW w:w="891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30"/>
        <w:gridCol w:w="5562"/>
        <w:gridCol w:w="2126"/>
      </w:tblGrid>
      <w:tr w:rsidR="006828CB" w:rsidTr="00091F2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6828CB" w:rsidRDefault="006828CB">
            <w:pPr>
              <w:spacing w:after="324"/>
              <w:jc w:val="center"/>
              <w:rPr>
                <w:rFonts w:ascii="Arial" w:hAnsi="Arial" w:cs="Arial"/>
                <w:b/>
                <w:bCs/>
                <w:sz w:val="23"/>
                <w:szCs w:val="23"/>
              </w:rPr>
            </w:pPr>
            <w:r>
              <w:rPr>
                <w:rFonts w:ascii="Arial" w:hAnsi="Arial" w:cs="Arial"/>
                <w:b/>
                <w:bCs/>
                <w:sz w:val="23"/>
                <w:szCs w:val="23"/>
              </w:rPr>
              <w:t>Operator</w:t>
            </w:r>
          </w:p>
        </w:tc>
        <w:tc>
          <w:tcPr>
            <w:tcW w:w="5562"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6828CB" w:rsidRDefault="006828CB">
            <w:pPr>
              <w:spacing w:after="324"/>
              <w:jc w:val="center"/>
              <w:rPr>
                <w:rFonts w:ascii="Arial" w:hAnsi="Arial" w:cs="Arial"/>
                <w:b/>
                <w:bCs/>
                <w:sz w:val="23"/>
                <w:szCs w:val="23"/>
              </w:rPr>
            </w:pPr>
            <w:r>
              <w:rPr>
                <w:rFonts w:ascii="Arial" w:hAnsi="Arial" w:cs="Arial"/>
                <w:b/>
                <w:bCs/>
                <w:sz w:val="23"/>
                <w:szCs w:val="23"/>
              </w:rPr>
              <w:t>Description</w:t>
            </w:r>
          </w:p>
        </w:tc>
        <w:tc>
          <w:tcPr>
            <w:tcW w:w="2126"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6828CB" w:rsidRDefault="006828CB">
            <w:pPr>
              <w:spacing w:after="324"/>
              <w:jc w:val="center"/>
              <w:rPr>
                <w:rFonts w:ascii="Arial" w:hAnsi="Arial" w:cs="Arial"/>
                <w:b/>
                <w:bCs/>
                <w:sz w:val="23"/>
                <w:szCs w:val="23"/>
              </w:rPr>
            </w:pPr>
            <w:r>
              <w:rPr>
                <w:rFonts w:ascii="Arial" w:hAnsi="Arial" w:cs="Arial"/>
                <w:b/>
                <w:bCs/>
                <w:sz w:val="23"/>
                <w:szCs w:val="23"/>
              </w:rPr>
              <w:t>Example</w:t>
            </w:r>
          </w:p>
        </w:tc>
      </w:tr>
      <w:tr w:rsidR="006828CB" w:rsidTr="00091F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b/>
                <w:bCs/>
                <w:sz w:val="23"/>
                <w:szCs w:val="23"/>
              </w:rPr>
              <w:t>-b file</w:t>
            </w:r>
          </w:p>
        </w:tc>
        <w:tc>
          <w:tcPr>
            <w:tcW w:w="5562"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sz w:val="23"/>
                <w:szCs w:val="23"/>
              </w:rPr>
              <w:t>Checks if file is a block special file; if yes, then the condition becomes true.</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proofErr w:type="gramStart"/>
            <w:r>
              <w:rPr>
                <w:rFonts w:ascii="Arial" w:hAnsi="Arial" w:cs="Arial"/>
                <w:sz w:val="23"/>
                <w:szCs w:val="23"/>
              </w:rPr>
              <w:t>[ -</w:t>
            </w:r>
            <w:proofErr w:type="gramEnd"/>
            <w:r>
              <w:rPr>
                <w:rFonts w:ascii="Arial" w:hAnsi="Arial" w:cs="Arial"/>
                <w:sz w:val="23"/>
                <w:szCs w:val="23"/>
              </w:rPr>
              <w:t>b $file ] is false.</w:t>
            </w:r>
          </w:p>
        </w:tc>
      </w:tr>
      <w:tr w:rsidR="006828CB" w:rsidTr="00091F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b/>
                <w:bCs/>
                <w:sz w:val="23"/>
                <w:szCs w:val="23"/>
              </w:rPr>
              <w:t>-c file</w:t>
            </w:r>
          </w:p>
        </w:tc>
        <w:tc>
          <w:tcPr>
            <w:tcW w:w="5562"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sz w:val="23"/>
                <w:szCs w:val="23"/>
              </w:rPr>
              <w:t>Checks if file is a character special file; if yes, then the condition becomes true.</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proofErr w:type="gramStart"/>
            <w:r>
              <w:rPr>
                <w:rFonts w:ascii="Arial" w:hAnsi="Arial" w:cs="Arial"/>
                <w:sz w:val="23"/>
                <w:szCs w:val="23"/>
              </w:rPr>
              <w:t>[ -</w:t>
            </w:r>
            <w:proofErr w:type="gramEnd"/>
            <w:r>
              <w:rPr>
                <w:rFonts w:ascii="Arial" w:hAnsi="Arial" w:cs="Arial"/>
                <w:sz w:val="23"/>
                <w:szCs w:val="23"/>
              </w:rPr>
              <w:t>c $file ] is false.</w:t>
            </w:r>
          </w:p>
        </w:tc>
      </w:tr>
      <w:tr w:rsidR="006828CB" w:rsidTr="00091F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b/>
                <w:bCs/>
                <w:sz w:val="23"/>
                <w:szCs w:val="23"/>
              </w:rPr>
              <w:t>-d file</w:t>
            </w:r>
          </w:p>
        </w:tc>
        <w:tc>
          <w:tcPr>
            <w:tcW w:w="5562"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sz w:val="23"/>
                <w:szCs w:val="23"/>
              </w:rPr>
              <w:t>Checks if file is a directory; if yes, then the condition becomes true.</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proofErr w:type="gramStart"/>
            <w:r>
              <w:rPr>
                <w:rFonts w:ascii="Arial" w:hAnsi="Arial" w:cs="Arial"/>
                <w:sz w:val="23"/>
                <w:szCs w:val="23"/>
              </w:rPr>
              <w:t>[ -</w:t>
            </w:r>
            <w:proofErr w:type="gramEnd"/>
            <w:r>
              <w:rPr>
                <w:rFonts w:ascii="Arial" w:hAnsi="Arial" w:cs="Arial"/>
                <w:sz w:val="23"/>
                <w:szCs w:val="23"/>
              </w:rPr>
              <w:t>d $file ] is not true.</w:t>
            </w:r>
          </w:p>
        </w:tc>
      </w:tr>
      <w:tr w:rsidR="006828CB" w:rsidTr="00091F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b/>
                <w:bCs/>
                <w:sz w:val="23"/>
                <w:szCs w:val="23"/>
              </w:rPr>
              <w:t>-f file</w:t>
            </w:r>
          </w:p>
        </w:tc>
        <w:tc>
          <w:tcPr>
            <w:tcW w:w="5562"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sz w:val="23"/>
                <w:szCs w:val="23"/>
              </w:rPr>
              <w:t>Checks if file is an ordinary file as opposed to a directory or special file; if yes, then the condition becomes true.</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proofErr w:type="gramStart"/>
            <w:r>
              <w:rPr>
                <w:rFonts w:ascii="Arial" w:hAnsi="Arial" w:cs="Arial"/>
                <w:sz w:val="23"/>
                <w:szCs w:val="23"/>
              </w:rPr>
              <w:t>[ -</w:t>
            </w:r>
            <w:proofErr w:type="gramEnd"/>
            <w:r>
              <w:rPr>
                <w:rFonts w:ascii="Arial" w:hAnsi="Arial" w:cs="Arial"/>
                <w:sz w:val="23"/>
                <w:szCs w:val="23"/>
              </w:rPr>
              <w:t>f $file ] is true.</w:t>
            </w:r>
          </w:p>
        </w:tc>
      </w:tr>
      <w:tr w:rsidR="006828CB" w:rsidTr="00091F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b/>
                <w:bCs/>
                <w:sz w:val="23"/>
                <w:szCs w:val="23"/>
              </w:rPr>
              <w:t>-g file</w:t>
            </w:r>
          </w:p>
        </w:tc>
        <w:tc>
          <w:tcPr>
            <w:tcW w:w="5562"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sz w:val="23"/>
                <w:szCs w:val="23"/>
              </w:rPr>
              <w:t>Checks if file has its set group ID (SGID) bit set; if yes, then the condition becomes true.</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proofErr w:type="gramStart"/>
            <w:r>
              <w:rPr>
                <w:rFonts w:ascii="Arial" w:hAnsi="Arial" w:cs="Arial"/>
                <w:sz w:val="23"/>
                <w:szCs w:val="23"/>
              </w:rPr>
              <w:t>[ -</w:t>
            </w:r>
            <w:proofErr w:type="gramEnd"/>
            <w:r>
              <w:rPr>
                <w:rFonts w:ascii="Arial" w:hAnsi="Arial" w:cs="Arial"/>
                <w:sz w:val="23"/>
                <w:szCs w:val="23"/>
              </w:rPr>
              <w:t>g $file ] is false.</w:t>
            </w:r>
          </w:p>
        </w:tc>
      </w:tr>
      <w:tr w:rsidR="006828CB" w:rsidTr="00091F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b/>
                <w:bCs/>
                <w:sz w:val="23"/>
                <w:szCs w:val="23"/>
              </w:rPr>
              <w:t>-k file</w:t>
            </w:r>
          </w:p>
        </w:tc>
        <w:tc>
          <w:tcPr>
            <w:tcW w:w="5562"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sz w:val="23"/>
                <w:szCs w:val="23"/>
              </w:rPr>
              <w:t>Checks if file has its sticky bit set; if yes, then the condition becomes true.</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proofErr w:type="gramStart"/>
            <w:r>
              <w:rPr>
                <w:rFonts w:ascii="Arial" w:hAnsi="Arial" w:cs="Arial"/>
                <w:sz w:val="23"/>
                <w:szCs w:val="23"/>
              </w:rPr>
              <w:t>[ -</w:t>
            </w:r>
            <w:proofErr w:type="gramEnd"/>
            <w:r>
              <w:rPr>
                <w:rFonts w:ascii="Arial" w:hAnsi="Arial" w:cs="Arial"/>
                <w:sz w:val="23"/>
                <w:szCs w:val="23"/>
              </w:rPr>
              <w:t>k $file ] is false.</w:t>
            </w:r>
          </w:p>
        </w:tc>
      </w:tr>
      <w:tr w:rsidR="006828CB" w:rsidTr="00091F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b/>
                <w:bCs/>
                <w:sz w:val="23"/>
                <w:szCs w:val="23"/>
              </w:rPr>
              <w:t>-p file</w:t>
            </w:r>
          </w:p>
        </w:tc>
        <w:tc>
          <w:tcPr>
            <w:tcW w:w="5562"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sz w:val="23"/>
                <w:szCs w:val="23"/>
              </w:rPr>
              <w:t>Checks if file is a named pipe; if yes, then the condition becomes true.</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proofErr w:type="gramStart"/>
            <w:r>
              <w:rPr>
                <w:rFonts w:ascii="Arial" w:hAnsi="Arial" w:cs="Arial"/>
                <w:sz w:val="23"/>
                <w:szCs w:val="23"/>
              </w:rPr>
              <w:t>[ -</w:t>
            </w:r>
            <w:proofErr w:type="gramEnd"/>
            <w:r>
              <w:rPr>
                <w:rFonts w:ascii="Arial" w:hAnsi="Arial" w:cs="Arial"/>
                <w:sz w:val="23"/>
                <w:szCs w:val="23"/>
              </w:rPr>
              <w:t>p $file ] is false.</w:t>
            </w:r>
          </w:p>
        </w:tc>
      </w:tr>
      <w:tr w:rsidR="006828CB" w:rsidTr="00091F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b/>
                <w:bCs/>
                <w:sz w:val="23"/>
                <w:szCs w:val="23"/>
              </w:rPr>
              <w:lastRenderedPageBreak/>
              <w:t>-t file</w:t>
            </w:r>
          </w:p>
        </w:tc>
        <w:tc>
          <w:tcPr>
            <w:tcW w:w="5562"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sz w:val="23"/>
                <w:szCs w:val="23"/>
              </w:rPr>
              <w:t>Checks if file descriptor is open and associated with a terminal; if yes, then the condition becomes true.</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proofErr w:type="gramStart"/>
            <w:r>
              <w:rPr>
                <w:rFonts w:ascii="Arial" w:hAnsi="Arial" w:cs="Arial"/>
                <w:sz w:val="23"/>
                <w:szCs w:val="23"/>
              </w:rPr>
              <w:t>[ -</w:t>
            </w:r>
            <w:proofErr w:type="gramEnd"/>
            <w:r>
              <w:rPr>
                <w:rFonts w:ascii="Arial" w:hAnsi="Arial" w:cs="Arial"/>
                <w:sz w:val="23"/>
                <w:szCs w:val="23"/>
              </w:rPr>
              <w:t>t $file ] is false.</w:t>
            </w:r>
          </w:p>
        </w:tc>
      </w:tr>
      <w:tr w:rsidR="006828CB" w:rsidTr="00091F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b/>
                <w:bCs/>
                <w:sz w:val="23"/>
                <w:szCs w:val="23"/>
              </w:rPr>
              <w:t>-u file</w:t>
            </w:r>
          </w:p>
        </w:tc>
        <w:tc>
          <w:tcPr>
            <w:tcW w:w="5562"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sz w:val="23"/>
                <w:szCs w:val="23"/>
              </w:rPr>
              <w:t>Checks if file has its Set User ID (SUID) bit set; if yes, then the condition becomes true.</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proofErr w:type="gramStart"/>
            <w:r>
              <w:rPr>
                <w:rFonts w:ascii="Arial" w:hAnsi="Arial" w:cs="Arial"/>
                <w:sz w:val="23"/>
                <w:szCs w:val="23"/>
              </w:rPr>
              <w:t>[ -</w:t>
            </w:r>
            <w:proofErr w:type="gramEnd"/>
            <w:r>
              <w:rPr>
                <w:rFonts w:ascii="Arial" w:hAnsi="Arial" w:cs="Arial"/>
                <w:sz w:val="23"/>
                <w:szCs w:val="23"/>
              </w:rPr>
              <w:t>u $file ] is false.</w:t>
            </w:r>
          </w:p>
        </w:tc>
      </w:tr>
      <w:tr w:rsidR="006828CB" w:rsidTr="00091F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b/>
                <w:bCs/>
                <w:sz w:val="23"/>
                <w:szCs w:val="23"/>
              </w:rPr>
              <w:t>-r file</w:t>
            </w:r>
          </w:p>
        </w:tc>
        <w:tc>
          <w:tcPr>
            <w:tcW w:w="5562"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sz w:val="23"/>
                <w:szCs w:val="23"/>
              </w:rPr>
              <w:t>Checks if file is readable; if yes, then the condition becomes true.</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proofErr w:type="gramStart"/>
            <w:r>
              <w:rPr>
                <w:rFonts w:ascii="Arial" w:hAnsi="Arial" w:cs="Arial"/>
                <w:sz w:val="23"/>
                <w:szCs w:val="23"/>
              </w:rPr>
              <w:t>[ -</w:t>
            </w:r>
            <w:proofErr w:type="gramEnd"/>
            <w:r>
              <w:rPr>
                <w:rFonts w:ascii="Arial" w:hAnsi="Arial" w:cs="Arial"/>
                <w:sz w:val="23"/>
                <w:szCs w:val="23"/>
              </w:rPr>
              <w:t>r $file ] is true.</w:t>
            </w:r>
          </w:p>
        </w:tc>
      </w:tr>
      <w:tr w:rsidR="006828CB" w:rsidTr="00091F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b/>
                <w:bCs/>
                <w:sz w:val="23"/>
                <w:szCs w:val="23"/>
              </w:rPr>
              <w:t>-w file</w:t>
            </w:r>
          </w:p>
        </w:tc>
        <w:tc>
          <w:tcPr>
            <w:tcW w:w="5562"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sz w:val="23"/>
                <w:szCs w:val="23"/>
              </w:rPr>
              <w:t>Checks if file is writable; if yes, then the condition becomes true.</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proofErr w:type="gramStart"/>
            <w:r>
              <w:rPr>
                <w:rFonts w:ascii="Arial" w:hAnsi="Arial" w:cs="Arial"/>
                <w:sz w:val="23"/>
                <w:szCs w:val="23"/>
              </w:rPr>
              <w:t>[ -</w:t>
            </w:r>
            <w:proofErr w:type="gramEnd"/>
            <w:r>
              <w:rPr>
                <w:rFonts w:ascii="Arial" w:hAnsi="Arial" w:cs="Arial"/>
                <w:sz w:val="23"/>
                <w:szCs w:val="23"/>
              </w:rPr>
              <w:t>w $file ] is true.</w:t>
            </w:r>
          </w:p>
        </w:tc>
      </w:tr>
      <w:tr w:rsidR="006828CB" w:rsidTr="00091F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b/>
                <w:bCs/>
                <w:sz w:val="23"/>
                <w:szCs w:val="23"/>
              </w:rPr>
              <w:t>-x file</w:t>
            </w:r>
          </w:p>
        </w:tc>
        <w:tc>
          <w:tcPr>
            <w:tcW w:w="5562"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sz w:val="23"/>
                <w:szCs w:val="23"/>
              </w:rPr>
              <w:t>Checks if file is executable; if yes, then the condition becomes true.</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proofErr w:type="gramStart"/>
            <w:r>
              <w:rPr>
                <w:rFonts w:ascii="Arial" w:hAnsi="Arial" w:cs="Arial"/>
                <w:sz w:val="23"/>
                <w:szCs w:val="23"/>
              </w:rPr>
              <w:t>[ -</w:t>
            </w:r>
            <w:proofErr w:type="gramEnd"/>
            <w:r>
              <w:rPr>
                <w:rFonts w:ascii="Arial" w:hAnsi="Arial" w:cs="Arial"/>
                <w:sz w:val="23"/>
                <w:szCs w:val="23"/>
              </w:rPr>
              <w:t>x $file ] is true.</w:t>
            </w:r>
          </w:p>
        </w:tc>
      </w:tr>
      <w:tr w:rsidR="006828CB" w:rsidTr="00091F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b/>
                <w:bCs/>
                <w:sz w:val="23"/>
                <w:szCs w:val="23"/>
              </w:rPr>
              <w:t>-s file</w:t>
            </w:r>
          </w:p>
        </w:tc>
        <w:tc>
          <w:tcPr>
            <w:tcW w:w="5562"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sz w:val="23"/>
                <w:szCs w:val="23"/>
              </w:rPr>
              <w:t>Checks if file has size greater than 0; if yes, then condition becomes true.</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proofErr w:type="gramStart"/>
            <w:r>
              <w:rPr>
                <w:rFonts w:ascii="Arial" w:hAnsi="Arial" w:cs="Arial"/>
                <w:sz w:val="23"/>
                <w:szCs w:val="23"/>
              </w:rPr>
              <w:t>[ -</w:t>
            </w:r>
            <w:proofErr w:type="gramEnd"/>
            <w:r>
              <w:rPr>
                <w:rFonts w:ascii="Arial" w:hAnsi="Arial" w:cs="Arial"/>
                <w:sz w:val="23"/>
                <w:szCs w:val="23"/>
              </w:rPr>
              <w:t>s $file ] is true.</w:t>
            </w:r>
          </w:p>
        </w:tc>
      </w:tr>
      <w:tr w:rsidR="006828CB" w:rsidTr="00091F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b/>
                <w:bCs/>
                <w:sz w:val="23"/>
                <w:szCs w:val="23"/>
              </w:rPr>
              <w:t>-e file</w:t>
            </w:r>
          </w:p>
        </w:tc>
        <w:tc>
          <w:tcPr>
            <w:tcW w:w="5562"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r>
              <w:rPr>
                <w:rFonts w:ascii="Arial" w:hAnsi="Arial" w:cs="Arial"/>
                <w:sz w:val="23"/>
                <w:szCs w:val="23"/>
              </w:rPr>
              <w:t>Checks if file exists; is true even if file is a directory but exists.</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6828CB" w:rsidRDefault="006828CB">
            <w:pPr>
              <w:spacing w:after="324"/>
              <w:rPr>
                <w:rFonts w:ascii="Arial" w:hAnsi="Arial" w:cs="Arial"/>
                <w:sz w:val="23"/>
                <w:szCs w:val="23"/>
              </w:rPr>
            </w:pPr>
            <w:proofErr w:type="gramStart"/>
            <w:r>
              <w:rPr>
                <w:rFonts w:ascii="Arial" w:hAnsi="Arial" w:cs="Arial"/>
                <w:sz w:val="23"/>
                <w:szCs w:val="23"/>
              </w:rPr>
              <w:t>[ -</w:t>
            </w:r>
            <w:proofErr w:type="gramEnd"/>
            <w:r>
              <w:rPr>
                <w:rFonts w:ascii="Arial" w:hAnsi="Arial" w:cs="Arial"/>
                <w:sz w:val="23"/>
                <w:szCs w:val="23"/>
              </w:rPr>
              <w:t>e $file ] is true.</w:t>
            </w:r>
          </w:p>
        </w:tc>
      </w:tr>
    </w:tbl>
    <w:p w:rsidR="006828CB" w:rsidRDefault="006828CB" w:rsidP="00B2737A">
      <w:pPr>
        <w:pStyle w:val="Heading3"/>
        <w:pBdr>
          <w:bottom w:val="dashed" w:sz="6" w:space="0" w:color="DDDDDD"/>
        </w:pBdr>
        <w:shd w:val="clear" w:color="auto" w:fill="FFFFFF"/>
        <w:spacing w:before="0" w:beforeAutospacing="0" w:after="210" w:afterAutospacing="0" w:line="312" w:lineRule="atLeast"/>
        <w:jc w:val="both"/>
        <w:textAlignment w:val="baseline"/>
        <w:rPr>
          <w:bCs w:val="0"/>
          <w:spacing w:val="-8"/>
          <w:sz w:val="24"/>
          <w:szCs w:val="24"/>
        </w:rPr>
      </w:pPr>
    </w:p>
    <w:p w:rsidR="003164F5" w:rsidRPr="003164F5" w:rsidRDefault="003164F5" w:rsidP="003164F5">
      <w:pPr>
        <w:pStyle w:val="Heading2"/>
        <w:rPr>
          <w:rFonts w:ascii="Times New Roman" w:hAnsi="Times New Roman" w:cs="Times New Roman"/>
          <w:sz w:val="24"/>
          <w:szCs w:val="24"/>
        </w:rPr>
      </w:pPr>
      <w:r w:rsidRPr="003164F5">
        <w:rPr>
          <w:rFonts w:ascii="Times New Roman" w:hAnsi="Times New Roman" w:cs="Times New Roman"/>
          <w:b/>
          <w:bCs/>
          <w:sz w:val="24"/>
          <w:szCs w:val="24"/>
        </w:rPr>
        <w:t>Example</w:t>
      </w:r>
    </w:p>
    <w:p w:rsidR="003164F5" w:rsidRPr="003164F5" w:rsidRDefault="003164F5" w:rsidP="003164F5">
      <w:pPr>
        <w:pStyle w:val="NormalWeb"/>
        <w:spacing w:before="120" w:beforeAutospacing="0" w:after="144" w:afterAutospacing="0"/>
        <w:ind w:left="48" w:right="48"/>
        <w:jc w:val="both"/>
        <w:rPr>
          <w:color w:val="000000"/>
        </w:rPr>
      </w:pPr>
      <w:r w:rsidRPr="003164F5">
        <w:rPr>
          <w:color w:val="000000"/>
        </w:rPr>
        <w:t>The following example uses all the </w:t>
      </w:r>
      <w:r w:rsidRPr="003164F5">
        <w:rPr>
          <w:b/>
          <w:bCs/>
          <w:color w:val="000000"/>
        </w:rPr>
        <w:t>file test</w:t>
      </w:r>
      <w:r w:rsidRPr="003164F5">
        <w:rPr>
          <w:color w:val="000000"/>
        </w:rPr>
        <w:t> operators −</w:t>
      </w:r>
    </w:p>
    <w:p w:rsidR="003164F5" w:rsidRPr="003164F5" w:rsidRDefault="003164F5" w:rsidP="003164F5">
      <w:pPr>
        <w:pStyle w:val="NormalWeb"/>
        <w:spacing w:before="120" w:beforeAutospacing="0" w:after="144" w:afterAutospacing="0"/>
        <w:ind w:left="48" w:right="48"/>
        <w:jc w:val="both"/>
        <w:rPr>
          <w:color w:val="000000"/>
        </w:rPr>
      </w:pPr>
      <w:r w:rsidRPr="003164F5">
        <w:rPr>
          <w:color w:val="000000"/>
        </w:rPr>
        <w:t>Assume a variable file holds an existing file name </w:t>
      </w:r>
      <w:r w:rsidRPr="003164F5">
        <w:rPr>
          <w:b/>
          <w:bCs/>
          <w:color w:val="000000"/>
        </w:rPr>
        <w:t>"/</w:t>
      </w:r>
      <w:proofErr w:type="spellStart"/>
      <w:r w:rsidRPr="003164F5">
        <w:rPr>
          <w:b/>
          <w:bCs/>
          <w:color w:val="000000"/>
        </w:rPr>
        <w:t>var</w:t>
      </w:r>
      <w:proofErr w:type="spellEnd"/>
      <w:r w:rsidRPr="003164F5">
        <w:rPr>
          <w:b/>
          <w:bCs/>
          <w:color w:val="000000"/>
        </w:rPr>
        <w:t>/www/</w:t>
      </w:r>
      <w:proofErr w:type="spellStart"/>
      <w:r w:rsidRPr="003164F5">
        <w:rPr>
          <w:b/>
          <w:bCs/>
          <w:color w:val="000000"/>
        </w:rPr>
        <w:t>tutorialspoint</w:t>
      </w:r>
      <w:proofErr w:type="spellEnd"/>
      <w:r w:rsidRPr="003164F5">
        <w:rPr>
          <w:b/>
          <w:bCs/>
          <w:color w:val="000000"/>
        </w:rPr>
        <w:t>/</w:t>
      </w:r>
      <w:proofErr w:type="spellStart"/>
      <w:r w:rsidRPr="003164F5">
        <w:rPr>
          <w:b/>
          <w:bCs/>
          <w:color w:val="000000"/>
        </w:rPr>
        <w:t>unix</w:t>
      </w:r>
      <w:proofErr w:type="spellEnd"/>
      <w:r w:rsidRPr="003164F5">
        <w:rPr>
          <w:b/>
          <w:bCs/>
          <w:color w:val="000000"/>
        </w:rPr>
        <w:t>/test.sh"</w:t>
      </w:r>
      <w:r w:rsidRPr="003164F5">
        <w:rPr>
          <w:color w:val="000000"/>
        </w:rPr>
        <w:t> the size of which is 100 bytes and has </w:t>
      </w:r>
      <w:r w:rsidRPr="003164F5">
        <w:rPr>
          <w:b/>
          <w:bCs/>
          <w:color w:val="000000"/>
        </w:rPr>
        <w:t>read</w:t>
      </w:r>
      <w:r w:rsidRPr="003164F5">
        <w:rPr>
          <w:color w:val="000000"/>
        </w:rPr>
        <w:t>, </w:t>
      </w:r>
      <w:r w:rsidRPr="003164F5">
        <w:rPr>
          <w:b/>
          <w:bCs/>
          <w:color w:val="000000"/>
        </w:rPr>
        <w:t>write</w:t>
      </w:r>
      <w:r w:rsidRPr="003164F5">
        <w:rPr>
          <w:color w:val="000000"/>
        </w:rPr>
        <w:t> and </w:t>
      </w:r>
      <w:r w:rsidRPr="003164F5">
        <w:rPr>
          <w:b/>
          <w:bCs/>
          <w:color w:val="000000"/>
        </w:rPr>
        <w:t>execute</w:t>
      </w:r>
      <w:r w:rsidRPr="003164F5">
        <w:rPr>
          <w:color w:val="000000"/>
        </w:rPr>
        <w:t> permission −</w:t>
      </w: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3164F5">
        <w:rPr>
          <w:rFonts w:ascii="Times New Roman" w:hAnsi="Times New Roman" w:cs="Times New Roman"/>
          <w:sz w:val="24"/>
          <w:szCs w:val="24"/>
        </w:rPr>
        <w:t>#!/</w:t>
      </w:r>
      <w:proofErr w:type="gramEnd"/>
      <w:r w:rsidRPr="003164F5">
        <w:rPr>
          <w:rFonts w:ascii="Times New Roman" w:hAnsi="Times New Roman" w:cs="Times New Roman"/>
          <w:sz w:val="24"/>
          <w:szCs w:val="24"/>
        </w:rPr>
        <w:t>bin/</w:t>
      </w:r>
      <w:proofErr w:type="spellStart"/>
      <w:r w:rsidRPr="003164F5">
        <w:rPr>
          <w:rFonts w:ascii="Times New Roman" w:hAnsi="Times New Roman" w:cs="Times New Roman"/>
          <w:sz w:val="24"/>
          <w:szCs w:val="24"/>
        </w:rPr>
        <w:t>sh</w:t>
      </w:r>
      <w:proofErr w:type="spellEnd"/>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3164F5">
        <w:rPr>
          <w:rFonts w:ascii="Times New Roman" w:hAnsi="Times New Roman" w:cs="Times New Roman"/>
          <w:sz w:val="24"/>
          <w:szCs w:val="24"/>
        </w:rPr>
        <w:t>file="/</w:t>
      </w:r>
      <w:proofErr w:type="spellStart"/>
      <w:r w:rsidRPr="003164F5">
        <w:rPr>
          <w:rFonts w:ascii="Times New Roman" w:hAnsi="Times New Roman" w:cs="Times New Roman"/>
          <w:sz w:val="24"/>
          <w:szCs w:val="24"/>
        </w:rPr>
        <w:t>var</w:t>
      </w:r>
      <w:proofErr w:type="spellEnd"/>
      <w:r w:rsidRPr="003164F5">
        <w:rPr>
          <w:rFonts w:ascii="Times New Roman" w:hAnsi="Times New Roman" w:cs="Times New Roman"/>
          <w:sz w:val="24"/>
          <w:szCs w:val="24"/>
        </w:rPr>
        <w:t>/www/</w:t>
      </w:r>
      <w:proofErr w:type="spellStart"/>
      <w:r w:rsidRPr="003164F5">
        <w:rPr>
          <w:rFonts w:ascii="Times New Roman" w:hAnsi="Times New Roman" w:cs="Times New Roman"/>
          <w:sz w:val="24"/>
          <w:szCs w:val="24"/>
        </w:rPr>
        <w:t>tutorialspoint</w:t>
      </w:r>
      <w:proofErr w:type="spellEnd"/>
      <w:r w:rsidRPr="003164F5">
        <w:rPr>
          <w:rFonts w:ascii="Times New Roman" w:hAnsi="Times New Roman" w:cs="Times New Roman"/>
          <w:sz w:val="24"/>
          <w:szCs w:val="24"/>
        </w:rPr>
        <w:t>/</w:t>
      </w:r>
      <w:proofErr w:type="spellStart"/>
      <w:r w:rsidRPr="003164F5">
        <w:rPr>
          <w:rFonts w:ascii="Times New Roman" w:hAnsi="Times New Roman" w:cs="Times New Roman"/>
          <w:sz w:val="24"/>
          <w:szCs w:val="24"/>
        </w:rPr>
        <w:t>unix</w:t>
      </w:r>
      <w:proofErr w:type="spellEnd"/>
      <w:r w:rsidRPr="003164F5">
        <w:rPr>
          <w:rFonts w:ascii="Times New Roman" w:hAnsi="Times New Roman" w:cs="Times New Roman"/>
          <w:sz w:val="24"/>
          <w:szCs w:val="24"/>
        </w:rPr>
        <w:t>/test.sh"</w:t>
      </w: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3164F5">
        <w:rPr>
          <w:rFonts w:ascii="Times New Roman" w:hAnsi="Times New Roman" w:cs="Times New Roman"/>
          <w:sz w:val="24"/>
          <w:szCs w:val="24"/>
        </w:rPr>
        <w:t>if</w:t>
      </w:r>
      <w:proofErr w:type="gramEnd"/>
      <w:r w:rsidRPr="003164F5">
        <w:rPr>
          <w:rFonts w:ascii="Times New Roman" w:hAnsi="Times New Roman" w:cs="Times New Roman"/>
          <w:sz w:val="24"/>
          <w:szCs w:val="24"/>
        </w:rPr>
        <w:t xml:space="preserve"> [ -r $file ]</w:t>
      </w: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3164F5">
        <w:rPr>
          <w:rFonts w:ascii="Times New Roman" w:hAnsi="Times New Roman" w:cs="Times New Roman"/>
          <w:sz w:val="24"/>
          <w:szCs w:val="24"/>
        </w:rPr>
        <w:t>then</w:t>
      </w:r>
      <w:proofErr w:type="gramEnd"/>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3164F5">
        <w:rPr>
          <w:rFonts w:ascii="Times New Roman" w:hAnsi="Times New Roman" w:cs="Times New Roman"/>
          <w:sz w:val="24"/>
          <w:szCs w:val="24"/>
        </w:rPr>
        <w:t xml:space="preserve">   </w:t>
      </w:r>
      <w:proofErr w:type="gramStart"/>
      <w:r w:rsidRPr="003164F5">
        <w:rPr>
          <w:rFonts w:ascii="Times New Roman" w:hAnsi="Times New Roman" w:cs="Times New Roman"/>
          <w:sz w:val="24"/>
          <w:szCs w:val="24"/>
        </w:rPr>
        <w:t>echo</w:t>
      </w:r>
      <w:proofErr w:type="gramEnd"/>
      <w:r w:rsidRPr="003164F5">
        <w:rPr>
          <w:rFonts w:ascii="Times New Roman" w:hAnsi="Times New Roman" w:cs="Times New Roman"/>
          <w:sz w:val="24"/>
          <w:szCs w:val="24"/>
        </w:rPr>
        <w:t xml:space="preserve"> "File has read access"</w:t>
      </w: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3164F5">
        <w:rPr>
          <w:rFonts w:ascii="Times New Roman" w:hAnsi="Times New Roman" w:cs="Times New Roman"/>
          <w:sz w:val="24"/>
          <w:szCs w:val="24"/>
        </w:rPr>
        <w:t>else</w:t>
      </w:r>
      <w:proofErr w:type="gramEnd"/>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3164F5">
        <w:rPr>
          <w:rFonts w:ascii="Times New Roman" w:hAnsi="Times New Roman" w:cs="Times New Roman"/>
          <w:sz w:val="24"/>
          <w:szCs w:val="24"/>
        </w:rPr>
        <w:lastRenderedPageBreak/>
        <w:t xml:space="preserve">   </w:t>
      </w:r>
      <w:proofErr w:type="gramStart"/>
      <w:r w:rsidRPr="003164F5">
        <w:rPr>
          <w:rFonts w:ascii="Times New Roman" w:hAnsi="Times New Roman" w:cs="Times New Roman"/>
          <w:sz w:val="24"/>
          <w:szCs w:val="24"/>
        </w:rPr>
        <w:t>echo</w:t>
      </w:r>
      <w:proofErr w:type="gramEnd"/>
      <w:r w:rsidRPr="003164F5">
        <w:rPr>
          <w:rFonts w:ascii="Times New Roman" w:hAnsi="Times New Roman" w:cs="Times New Roman"/>
          <w:sz w:val="24"/>
          <w:szCs w:val="24"/>
        </w:rPr>
        <w:t xml:space="preserve"> "File does not have read access"</w:t>
      </w: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spellStart"/>
      <w:proofErr w:type="gramStart"/>
      <w:r w:rsidRPr="003164F5">
        <w:rPr>
          <w:rFonts w:ascii="Times New Roman" w:hAnsi="Times New Roman" w:cs="Times New Roman"/>
          <w:sz w:val="24"/>
          <w:szCs w:val="24"/>
        </w:rPr>
        <w:t>fi</w:t>
      </w:r>
      <w:proofErr w:type="spellEnd"/>
      <w:proofErr w:type="gramEnd"/>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3164F5">
        <w:rPr>
          <w:rFonts w:ascii="Times New Roman" w:hAnsi="Times New Roman" w:cs="Times New Roman"/>
          <w:sz w:val="24"/>
          <w:szCs w:val="24"/>
        </w:rPr>
        <w:t>if</w:t>
      </w:r>
      <w:proofErr w:type="gramEnd"/>
      <w:r w:rsidRPr="003164F5">
        <w:rPr>
          <w:rFonts w:ascii="Times New Roman" w:hAnsi="Times New Roman" w:cs="Times New Roman"/>
          <w:sz w:val="24"/>
          <w:szCs w:val="24"/>
        </w:rPr>
        <w:t xml:space="preserve"> [ -w $file ]</w:t>
      </w: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3164F5">
        <w:rPr>
          <w:rFonts w:ascii="Times New Roman" w:hAnsi="Times New Roman" w:cs="Times New Roman"/>
          <w:sz w:val="24"/>
          <w:szCs w:val="24"/>
        </w:rPr>
        <w:t>then</w:t>
      </w:r>
      <w:proofErr w:type="gramEnd"/>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3164F5">
        <w:rPr>
          <w:rFonts w:ascii="Times New Roman" w:hAnsi="Times New Roman" w:cs="Times New Roman"/>
          <w:sz w:val="24"/>
          <w:szCs w:val="24"/>
        </w:rPr>
        <w:t xml:space="preserve">   </w:t>
      </w:r>
      <w:proofErr w:type="gramStart"/>
      <w:r w:rsidRPr="003164F5">
        <w:rPr>
          <w:rFonts w:ascii="Times New Roman" w:hAnsi="Times New Roman" w:cs="Times New Roman"/>
          <w:sz w:val="24"/>
          <w:szCs w:val="24"/>
        </w:rPr>
        <w:t>echo</w:t>
      </w:r>
      <w:proofErr w:type="gramEnd"/>
      <w:r w:rsidRPr="003164F5">
        <w:rPr>
          <w:rFonts w:ascii="Times New Roman" w:hAnsi="Times New Roman" w:cs="Times New Roman"/>
          <w:sz w:val="24"/>
          <w:szCs w:val="24"/>
        </w:rPr>
        <w:t xml:space="preserve"> "File has write permission"</w:t>
      </w: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3164F5">
        <w:rPr>
          <w:rFonts w:ascii="Times New Roman" w:hAnsi="Times New Roman" w:cs="Times New Roman"/>
          <w:sz w:val="24"/>
          <w:szCs w:val="24"/>
        </w:rPr>
        <w:t>else</w:t>
      </w:r>
      <w:proofErr w:type="gramEnd"/>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3164F5">
        <w:rPr>
          <w:rFonts w:ascii="Times New Roman" w:hAnsi="Times New Roman" w:cs="Times New Roman"/>
          <w:sz w:val="24"/>
          <w:szCs w:val="24"/>
        </w:rPr>
        <w:t xml:space="preserve">   </w:t>
      </w:r>
      <w:proofErr w:type="gramStart"/>
      <w:r w:rsidRPr="003164F5">
        <w:rPr>
          <w:rFonts w:ascii="Times New Roman" w:hAnsi="Times New Roman" w:cs="Times New Roman"/>
          <w:sz w:val="24"/>
          <w:szCs w:val="24"/>
        </w:rPr>
        <w:t>echo</w:t>
      </w:r>
      <w:proofErr w:type="gramEnd"/>
      <w:r w:rsidRPr="003164F5">
        <w:rPr>
          <w:rFonts w:ascii="Times New Roman" w:hAnsi="Times New Roman" w:cs="Times New Roman"/>
          <w:sz w:val="24"/>
          <w:szCs w:val="24"/>
        </w:rPr>
        <w:t xml:space="preserve"> "File does not have write permission"</w:t>
      </w: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spellStart"/>
      <w:proofErr w:type="gramStart"/>
      <w:r w:rsidRPr="003164F5">
        <w:rPr>
          <w:rFonts w:ascii="Times New Roman" w:hAnsi="Times New Roman" w:cs="Times New Roman"/>
          <w:sz w:val="24"/>
          <w:szCs w:val="24"/>
        </w:rPr>
        <w:t>fi</w:t>
      </w:r>
      <w:proofErr w:type="spellEnd"/>
      <w:proofErr w:type="gramEnd"/>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3164F5">
        <w:rPr>
          <w:rFonts w:ascii="Times New Roman" w:hAnsi="Times New Roman" w:cs="Times New Roman"/>
          <w:sz w:val="24"/>
          <w:szCs w:val="24"/>
        </w:rPr>
        <w:t>if</w:t>
      </w:r>
      <w:proofErr w:type="gramEnd"/>
      <w:r w:rsidRPr="003164F5">
        <w:rPr>
          <w:rFonts w:ascii="Times New Roman" w:hAnsi="Times New Roman" w:cs="Times New Roman"/>
          <w:sz w:val="24"/>
          <w:szCs w:val="24"/>
        </w:rPr>
        <w:t xml:space="preserve"> [ -x $file ]</w:t>
      </w: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3164F5">
        <w:rPr>
          <w:rFonts w:ascii="Times New Roman" w:hAnsi="Times New Roman" w:cs="Times New Roman"/>
          <w:sz w:val="24"/>
          <w:szCs w:val="24"/>
        </w:rPr>
        <w:t>then</w:t>
      </w:r>
      <w:proofErr w:type="gramEnd"/>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3164F5">
        <w:rPr>
          <w:rFonts w:ascii="Times New Roman" w:hAnsi="Times New Roman" w:cs="Times New Roman"/>
          <w:sz w:val="24"/>
          <w:szCs w:val="24"/>
        </w:rPr>
        <w:t xml:space="preserve">   </w:t>
      </w:r>
      <w:proofErr w:type="gramStart"/>
      <w:r w:rsidRPr="003164F5">
        <w:rPr>
          <w:rFonts w:ascii="Times New Roman" w:hAnsi="Times New Roman" w:cs="Times New Roman"/>
          <w:sz w:val="24"/>
          <w:szCs w:val="24"/>
        </w:rPr>
        <w:t>echo</w:t>
      </w:r>
      <w:proofErr w:type="gramEnd"/>
      <w:r w:rsidRPr="003164F5">
        <w:rPr>
          <w:rFonts w:ascii="Times New Roman" w:hAnsi="Times New Roman" w:cs="Times New Roman"/>
          <w:sz w:val="24"/>
          <w:szCs w:val="24"/>
        </w:rPr>
        <w:t xml:space="preserve"> "File has execute permission"</w:t>
      </w: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3164F5">
        <w:rPr>
          <w:rFonts w:ascii="Times New Roman" w:hAnsi="Times New Roman" w:cs="Times New Roman"/>
          <w:sz w:val="24"/>
          <w:szCs w:val="24"/>
        </w:rPr>
        <w:t>else</w:t>
      </w:r>
      <w:proofErr w:type="gramEnd"/>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3164F5">
        <w:rPr>
          <w:rFonts w:ascii="Times New Roman" w:hAnsi="Times New Roman" w:cs="Times New Roman"/>
          <w:sz w:val="24"/>
          <w:szCs w:val="24"/>
        </w:rPr>
        <w:t xml:space="preserve">   </w:t>
      </w:r>
      <w:proofErr w:type="gramStart"/>
      <w:r w:rsidRPr="003164F5">
        <w:rPr>
          <w:rFonts w:ascii="Times New Roman" w:hAnsi="Times New Roman" w:cs="Times New Roman"/>
          <w:sz w:val="24"/>
          <w:szCs w:val="24"/>
        </w:rPr>
        <w:t>echo</w:t>
      </w:r>
      <w:proofErr w:type="gramEnd"/>
      <w:r w:rsidRPr="003164F5">
        <w:rPr>
          <w:rFonts w:ascii="Times New Roman" w:hAnsi="Times New Roman" w:cs="Times New Roman"/>
          <w:sz w:val="24"/>
          <w:szCs w:val="24"/>
        </w:rPr>
        <w:t xml:space="preserve"> "File does not have execute permission"</w:t>
      </w: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spellStart"/>
      <w:proofErr w:type="gramStart"/>
      <w:r w:rsidRPr="003164F5">
        <w:rPr>
          <w:rFonts w:ascii="Times New Roman" w:hAnsi="Times New Roman" w:cs="Times New Roman"/>
          <w:sz w:val="24"/>
          <w:szCs w:val="24"/>
        </w:rPr>
        <w:t>fi</w:t>
      </w:r>
      <w:proofErr w:type="spellEnd"/>
      <w:proofErr w:type="gramEnd"/>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3164F5">
        <w:rPr>
          <w:rFonts w:ascii="Times New Roman" w:hAnsi="Times New Roman" w:cs="Times New Roman"/>
          <w:sz w:val="24"/>
          <w:szCs w:val="24"/>
        </w:rPr>
        <w:t>if</w:t>
      </w:r>
      <w:proofErr w:type="gramEnd"/>
      <w:r w:rsidRPr="003164F5">
        <w:rPr>
          <w:rFonts w:ascii="Times New Roman" w:hAnsi="Times New Roman" w:cs="Times New Roman"/>
          <w:sz w:val="24"/>
          <w:szCs w:val="24"/>
        </w:rPr>
        <w:t xml:space="preserve"> [ -f $file ]</w:t>
      </w: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3164F5">
        <w:rPr>
          <w:rFonts w:ascii="Times New Roman" w:hAnsi="Times New Roman" w:cs="Times New Roman"/>
          <w:sz w:val="24"/>
          <w:szCs w:val="24"/>
        </w:rPr>
        <w:t>then</w:t>
      </w:r>
      <w:proofErr w:type="gramEnd"/>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3164F5">
        <w:rPr>
          <w:rFonts w:ascii="Times New Roman" w:hAnsi="Times New Roman" w:cs="Times New Roman"/>
          <w:sz w:val="24"/>
          <w:szCs w:val="24"/>
        </w:rPr>
        <w:t xml:space="preserve">   </w:t>
      </w:r>
      <w:proofErr w:type="gramStart"/>
      <w:r w:rsidRPr="003164F5">
        <w:rPr>
          <w:rFonts w:ascii="Times New Roman" w:hAnsi="Times New Roman" w:cs="Times New Roman"/>
          <w:sz w:val="24"/>
          <w:szCs w:val="24"/>
        </w:rPr>
        <w:t>echo</w:t>
      </w:r>
      <w:proofErr w:type="gramEnd"/>
      <w:r w:rsidRPr="003164F5">
        <w:rPr>
          <w:rFonts w:ascii="Times New Roman" w:hAnsi="Times New Roman" w:cs="Times New Roman"/>
          <w:sz w:val="24"/>
          <w:szCs w:val="24"/>
        </w:rPr>
        <w:t xml:space="preserve"> "File is an ordinary file"</w:t>
      </w: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3164F5">
        <w:rPr>
          <w:rFonts w:ascii="Times New Roman" w:hAnsi="Times New Roman" w:cs="Times New Roman"/>
          <w:sz w:val="24"/>
          <w:szCs w:val="24"/>
        </w:rPr>
        <w:t>else</w:t>
      </w:r>
      <w:proofErr w:type="gramEnd"/>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3164F5">
        <w:rPr>
          <w:rFonts w:ascii="Times New Roman" w:hAnsi="Times New Roman" w:cs="Times New Roman"/>
          <w:sz w:val="24"/>
          <w:szCs w:val="24"/>
        </w:rPr>
        <w:t xml:space="preserve">   </w:t>
      </w:r>
      <w:proofErr w:type="gramStart"/>
      <w:r w:rsidRPr="003164F5">
        <w:rPr>
          <w:rFonts w:ascii="Times New Roman" w:hAnsi="Times New Roman" w:cs="Times New Roman"/>
          <w:sz w:val="24"/>
          <w:szCs w:val="24"/>
        </w:rPr>
        <w:t>echo</w:t>
      </w:r>
      <w:proofErr w:type="gramEnd"/>
      <w:r w:rsidRPr="003164F5">
        <w:rPr>
          <w:rFonts w:ascii="Times New Roman" w:hAnsi="Times New Roman" w:cs="Times New Roman"/>
          <w:sz w:val="24"/>
          <w:szCs w:val="24"/>
        </w:rPr>
        <w:t xml:space="preserve"> "This is </w:t>
      </w:r>
      <w:proofErr w:type="spellStart"/>
      <w:r w:rsidRPr="003164F5">
        <w:rPr>
          <w:rFonts w:ascii="Times New Roman" w:hAnsi="Times New Roman" w:cs="Times New Roman"/>
          <w:sz w:val="24"/>
          <w:szCs w:val="24"/>
        </w:rPr>
        <w:t>sepcial</w:t>
      </w:r>
      <w:proofErr w:type="spellEnd"/>
      <w:r w:rsidRPr="003164F5">
        <w:rPr>
          <w:rFonts w:ascii="Times New Roman" w:hAnsi="Times New Roman" w:cs="Times New Roman"/>
          <w:sz w:val="24"/>
          <w:szCs w:val="24"/>
        </w:rPr>
        <w:t xml:space="preserve"> file"</w:t>
      </w: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spellStart"/>
      <w:proofErr w:type="gramStart"/>
      <w:r w:rsidRPr="003164F5">
        <w:rPr>
          <w:rFonts w:ascii="Times New Roman" w:hAnsi="Times New Roman" w:cs="Times New Roman"/>
          <w:sz w:val="24"/>
          <w:szCs w:val="24"/>
        </w:rPr>
        <w:t>fi</w:t>
      </w:r>
      <w:proofErr w:type="spellEnd"/>
      <w:proofErr w:type="gramEnd"/>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3164F5">
        <w:rPr>
          <w:rFonts w:ascii="Times New Roman" w:hAnsi="Times New Roman" w:cs="Times New Roman"/>
          <w:sz w:val="24"/>
          <w:szCs w:val="24"/>
        </w:rPr>
        <w:t>if</w:t>
      </w:r>
      <w:proofErr w:type="gramEnd"/>
      <w:r w:rsidRPr="003164F5">
        <w:rPr>
          <w:rFonts w:ascii="Times New Roman" w:hAnsi="Times New Roman" w:cs="Times New Roman"/>
          <w:sz w:val="24"/>
          <w:szCs w:val="24"/>
        </w:rPr>
        <w:t xml:space="preserve"> [ -d $file ]</w:t>
      </w: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3164F5">
        <w:rPr>
          <w:rFonts w:ascii="Times New Roman" w:hAnsi="Times New Roman" w:cs="Times New Roman"/>
          <w:sz w:val="24"/>
          <w:szCs w:val="24"/>
        </w:rPr>
        <w:t>then</w:t>
      </w:r>
      <w:proofErr w:type="gramEnd"/>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3164F5">
        <w:rPr>
          <w:rFonts w:ascii="Times New Roman" w:hAnsi="Times New Roman" w:cs="Times New Roman"/>
          <w:sz w:val="24"/>
          <w:szCs w:val="24"/>
        </w:rPr>
        <w:t xml:space="preserve">   </w:t>
      </w:r>
      <w:proofErr w:type="gramStart"/>
      <w:r w:rsidRPr="003164F5">
        <w:rPr>
          <w:rFonts w:ascii="Times New Roman" w:hAnsi="Times New Roman" w:cs="Times New Roman"/>
          <w:sz w:val="24"/>
          <w:szCs w:val="24"/>
        </w:rPr>
        <w:t>echo</w:t>
      </w:r>
      <w:proofErr w:type="gramEnd"/>
      <w:r w:rsidRPr="003164F5">
        <w:rPr>
          <w:rFonts w:ascii="Times New Roman" w:hAnsi="Times New Roman" w:cs="Times New Roman"/>
          <w:sz w:val="24"/>
          <w:szCs w:val="24"/>
        </w:rPr>
        <w:t xml:space="preserve"> "File is a directory"</w:t>
      </w: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3164F5">
        <w:rPr>
          <w:rFonts w:ascii="Times New Roman" w:hAnsi="Times New Roman" w:cs="Times New Roman"/>
          <w:sz w:val="24"/>
          <w:szCs w:val="24"/>
        </w:rPr>
        <w:t>else</w:t>
      </w:r>
      <w:proofErr w:type="gramEnd"/>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3164F5">
        <w:rPr>
          <w:rFonts w:ascii="Times New Roman" w:hAnsi="Times New Roman" w:cs="Times New Roman"/>
          <w:sz w:val="24"/>
          <w:szCs w:val="24"/>
        </w:rPr>
        <w:t xml:space="preserve">   </w:t>
      </w:r>
      <w:proofErr w:type="gramStart"/>
      <w:r w:rsidRPr="003164F5">
        <w:rPr>
          <w:rFonts w:ascii="Times New Roman" w:hAnsi="Times New Roman" w:cs="Times New Roman"/>
          <w:sz w:val="24"/>
          <w:szCs w:val="24"/>
        </w:rPr>
        <w:t>echo</w:t>
      </w:r>
      <w:proofErr w:type="gramEnd"/>
      <w:r w:rsidRPr="003164F5">
        <w:rPr>
          <w:rFonts w:ascii="Times New Roman" w:hAnsi="Times New Roman" w:cs="Times New Roman"/>
          <w:sz w:val="24"/>
          <w:szCs w:val="24"/>
        </w:rPr>
        <w:t xml:space="preserve"> "This is not a directory"</w:t>
      </w: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spellStart"/>
      <w:proofErr w:type="gramStart"/>
      <w:r w:rsidRPr="003164F5">
        <w:rPr>
          <w:rFonts w:ascii="Times New Roman" w:hAnsi="Times New Roman" w:cs="Times New Roman"/>
          <w:sz w:val="24"/>
          <w:szCs w:val="24"/>
        </w:rPr>
        <w:t>fi</w:t>
      </w:r>
      <w:proofErr w:type="spellEnd"/>
      <w:proofErr w:type="gramEnd"/>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3164F5">
        <w:rPr>
          <w:rFonts w:ascii="Times New Roman" w:hAnsi="Times New Roman" w:cs="Times New Roman"/>
          <w:sz w:val="24"/>
          <w:szCs w:val="24"/>
        </w:rPr>
        <w:t>if</w:t>
      </w:r>
      <w:proofErr w:type="gramEnd"/>
      <w:r w:rsidRPr="003164F5">
        <w:rPr>
          <w:rFonts w:ascii="Times New Roman" w:hAnsi="Times New Roman" w:cs="Times New Roman"/>
          <w:sz w:val="24"/>
          <w:szCs w:val="24"/>
        </w:rPr>
        <w:t xml:space="preserve"> [ -s $file ]</w:t>
      </w: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3164F5">
        <w:rPr>
          <w:rFonts w:ascii="Times New Roman" w:hAnsi="Times New Roman" w:cs="Times New Roman"/>
          <w:sz w:val="24"/>
          <w:szCs w:val="24"/>
        </w:rPr>
        <w:t>then</w:t>
      </w:r>
      <w:proofErr w:type="gramEnd"/>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3164F5">
        <w:rPr>
          <w:rFonts w:ascii="Times New Roman" w:hAnsi="Times New Roman" w:cs="Times New Roman"/>
          <w:sz w:val="24"/>
          <w:szCs w:val="24"/>
        </w:rPr>
        <w:t xml:space="preserve">   </w:t>
      </w:r>
      <w:proofErr w:type="gramStart"/>
      <w:r w:rsidRPr="003164F5">
        <w:rPr>
          <w:rFonts w:ascii="Times New Roman" w:hAnsi="Times New Roman" w:cs="Times New Roman"/>
          <w:sz w:val="24"/>
          <w:szCs w:val="24"/>
        </w:rPr>
        <w:t>echo</w:t>
      </w:r>
      <w:proofErr w:type="gramEnd"/>
      <w:r w:rsidRPr="003164F5">
        <w:rPr>
          <w:rFonts w:ascii="Times New Roman" w:hAnsi="Times New Roman" w:cs="Times New Roman"/>
          <w:sz w:val="24"/>
          <w:szCs w:val="24"/>
        </w:rPr>
        <w:t xml:space="preserve"> "File size is not zero"</w:t>
      </w: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3164F5">
        <w:rPr>
          <w:rFonts w:ascii="Times New Roman" w:hAnsi="Times New Roman" w:cs="Times New Roman"/>
          <w:sz w:val="24"/>
          <w:szCs w:val="24"/>
        </w:rPr>
        <w:t>else</w:t>
      </w:r>
      <w:proofErr w:type="gramEnd"/>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3164F5">
        <w:rPr>
          <w:rFonts w:ascii="Times New Roman" w:hAnsi="Times New Roman" w:cs="Times New Roman"/>
          <w:sz w:val="24"/>
          <w:szCs w:val="24"/>
        </w:rPr>
        <w:t xml:space="preserve">   </w:t>
      </w:r>
      <w:proofErr w:type="gramStart"/>
      <w:r w:rsidRPr="003164F5">
        <w:rPr>
          <w:rFonts w:ascii="Times New Roman" w:hAnsi="Times New Roman" w:cs="Times New Roman"/>
          <w:sz w:val="24"/>
          <w:szCs w:val="24"/>
        </w:rPr>
        <w:t>echo</w:t>
      </w:r>
      <w:proofErr w:type="gramEnd"/>
      <w:r w:rsidRPr="003164F5">
        <w:rPr>
          <w:rFonts w:ascii="Times New Roman" w:hAnsi="Times New Roman" w:cs="Times New Roman"/>
          <w:sz w:val="24"/>
          <w:szCs w:val="24"/>
        </w:rPr>
        <w:t xml:space="preserve"> "File size is zero"</w:t>
      </w: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spellStart"/>
      <w:proofErr w:type="gramStart"/>
      <w:r w:rsidRPr="003164F5">
        <w:rPr>
          <w:rFonts w:ascii="Times New Roman" w:hAnsi="Times New Roman" w:cs="Times New Roman"/>
          <w:sz w:val="24"/>
          <w:szCs w:val="24"/>
        </w:rPr>
        <w:t>fi</w:t>
      </w:r>
      <w:proofErr w:type="spellEnd"/>
      <w:proofErr w:type="gramEnd"/>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3164F5">
        <w:rPr>
          <w:rFonts w:ascii="Times New Roman" w:hAnsi="Times New Roman" w:cs="Times New Roman"/>
          <w:sz w:val="24"/>
          <w:szCs w:val="24"/>
        </w:rPr>
        <w:t>if</w:t>
      </w:r>
      <w:proofErr w:type="gramEnd"/>
      <w:r w:rsidRPr="003164F5">
        <w:rPr>
          <w:rFonts w:ascii="Times New Roman" w:hAnsi="Times New Roman" w:cs="Times New Roman"/>
          <w:sz w:val="24"/>
          <w:szCs w:val="24"/>
        </w:rPr>
        <w:t xml:space="preserve"> [ -e $file ]</w:t>
      </w: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3164F5">
        <w:rPr>
          <w:rFonts w:ascii="Times New Roman" w:hAnsi="Times New Roman" w:cs="Times New Roman"/>
          <w:sz w:val="24"/>
          <w:szCs w:val="24"/>
        </w:rPr>
        <w:t>then</w:t>
      </w:r>
      <w:proofErr w:type="gramEnd"/>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3164F5">
        <w:rPr>
          <w:rFonts w:ascii="Times New Roman" w:hAnsi="Times New Roman" w:cs="Times New Roman"/>
          <w:sz w:val="24"/>
          <w:szCs w:val="24"/>
        </w:rPr>
        <w:t xml:space="preserve">   </w:t>
      </w:r>
      <w:proofErr w:type="gramStart"/>
      <w:r w:rsidRPr="003164F5">
        <w:rPr>
          <w:rFonts w:ascii="Times New Roman" w:hAnsi="Times New Roman" w:cs="Times New Roman"/>
          <w:sz w:val="24"/>
          <w:szCs w:val="24"/>
        </w:rPr>
        <w:t>echo</w:t>
      </w:r>
      <w:proofErr w:type="gramEnd"/>
      <w:r w:rsidRPr="003164F5">
        <w:rPr>
          <w:rFonts w:ascii="Times New Roman" w:hAnsi="Times New Roman" w:cs="Times New Roman"/>
          <w:sz w:val="24"/>
          <w:szCs w:val="24"/>
        </w:rPr>
        <w:t xml:space="preserve"> "File exists"</w:t>
      </w: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3164F5">
        <w:rPr>
          <w:rFonts w:ascii="Times New Roman" w:hAnsi="Times New Roman" w:cs="Times New Roman"/>
          <w:sz w:val="24"/>
          <w:szCs w:val="24"/>
        </w:rPr>
        <w:t>else</w:t>
      </w:r>
      <w:proofErr w:type="gramEnd"/>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3164F5">
        <w:rPr>
          <w:rFonts w:ascii="Times New Roman" w:hAnsi="Times New Roman" w:cs="Times New Roman"/>
          <w:sz w:val="24"/>
          <w:szCs w:val="24"/>
        </w:rPr>
        <w:t xml:space="preserve">   </w:t>
      </w:r>
      <w:proofErr w:type="gramStart"/>
      <w:r w:rsidRPr="003164F5">
        <w:rPr>
          <w:rFonts w:ascii="Times New Roman" w:hAnsi="Times New Roman" w:cs="Times New Roman"/>
          <w:sz w:val="24"/>
          <w:szCs w:val="24"/>
        </w:rPr>
        <w:t>echo</w:t>
      </w:r>
      <w:proofErr w:type="gramEnd"/>
      <w:r w:rsidRPr="003164F5">
        <w:rPr>
          <w:rFonts w:ascii="Times New Roman" w:hAnsi="Times New Roman" w:cs="Times New Roman"/>
          <w:sz w:val="24"/>
          <w:szCs w:val="24"/>
        </w:rPr>
        <w:t xml:space="preserve"> "File does not exist"</w:t>
      </w:r>
    </w:p>
    <w:p w:rsidR="003164F5" w:rsidRPr="003164F5" w:rsidRDefault="003164F5" w:rsidP="003164F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spellStart"/>
      <w:proofErr w:type="gramStart"/>
      <w:r w:rsidRPr="003164F5">
        <w:rPr>
          <w:rFonts w:ascii="Times New Roman" w:hAnsi="Times New Roman" w:cs="Times New Roman"/>
          <w:sz w:val="24"/>
          <w:szCs w:val="24"/>
        </w:rPr>
        <w:t>fi</w:t>
      </w:r>
      <w:proofErr w:type="spellEnd"/>
      <w:proofErr w:type="gramEnd"/>
    </w:p>
    <w:p w:rsidR="003164F5" w:rsidRPr="003164F5" w:rsidRDefault="003164F5" w:rsidP="003164F5">
      <w:pPr>
        <w:pStyle w:val="NormalWeb"/>
        <w:spacing w:before="120" w:beforeAutospacing="0" w:after="144" w:afterAutospacing="0"/>
        <w:ind w:left="48" w:right="48"/>
        <w:jc w:val="both"/>
        <w:rPr>
          <w:color w:val="000000"/>
        </w:rPr>
      </w:pPr>
      <w:r w:rsidRPr="003164F5">
        <w:rPr>
          <w:color w:val="000000"/>
        </w:rPr>
        <w:t>The above script will produce the following result −</w:t>
      </w:r>
    </w:p>
    <w:p w:rsidR="003164F5" w:rsidRPr="003164F5" w:rsidRDefault="003164F5" w:rsidP="003164F5">
      <w:pPr>
        <w:pStyle w:val="HTMLPreformatted"/>
        <w:rPr>
          <w:rFonts w:ascii="Times New Roman" w:hAnsi="Times New Roman" w:cs="Times New Roman"/>
          <w:sz w:val="24"/>
          <w:szCs w:val="24"/>
        </w:rPr>
      </w:pPr>
      <w:r w:rsidRPr="003164F5">
        <w:rPr>
          <w:rFonts w:ascii="Times New Roman" w:hAnsi="Times New Roman" w:cs="Times New Roman"/>
          <w:sz w:val="24"/>
          <w:szCs w:val="24"/>
        </w:rPr>
        <w:lastRenderedPageBreak/>
        <w:t>File does not have write permission</w:t>
      </w:r>
    </w:p>
    <w:p w:rsidR="003164F5" w:rsidRPr="003164F5" w:rsidRDefault="003164F5" w:rsidP="003164F5">
      <w:pPr>
        <w:pStyle w:val="HTMLPreformatted"/>
        <w:rPr>
          <w:rFonts w:ascii="Times New Roman" w:hAnsi="Times New Roman" w:cs="Times New Roman"/>
          <w:sz w:val="24"/>
          <w:szCs w:val="24"/>
        </w:rPr>
      </w:pPr>
      <w:r w:rsidRPr="003164F5">
        <w:rPr>
          <w:rFonts w:ascii="Times New Roman" w:hAnsi="Times New Roman" w:cs="Times New Roman"/>
          <w:sz w:val="24"/>
          <w:szCs w:val="24"/>
        </w:rPr>
        <w:t>File does not have execute permission</w:t>
      </w:r>
    </w:p>
    <w:p w:rsidR="003164F5" w:rsidRPr="003164F5" w:rsidRDefault="003164F5" w:rsidP="003164F5">
      <w:pPr>
        <w:pStyle w:val="HTMLPreformatted"/>
        <w:rPr>
          <w:rFonts w:ascii="Times New Roman" w:hAnsi="Times New Roman" w:cs="Times New Roman"/>
          <w:sz w:val="24"/>
          <w:szCs w:val="24"/>
        </w:rPr>
      </w:pPr>
      <w:r w:rsidRPr="003164F5">
        <w:rPr>
          <w:rFonts w:ascii="Times New Roman" w:hAnsi="Times New Roman" w:cs="Times New Roman"/>
          <w:sz w:val="24"/>
          <w:szCs w:val="24"/>
        </w:rPr>
        <w:t xml:space="preserve">This is </w:t>
      </w:r>
      <w:proofErr w:type="spellStart"/>
      <w:r w:rsidRPr="003164F5">
        <w:rPr>
          <w:rFonts w:ascii="Times New Roman" w:hAnsi="Times New Roman" w:cs="Times New Roman"/>
          <w:sz w:val="24"/>
          <w:szCs w:val="24"/>
        </w:rPr>
        <w:t>sepcial</w:t>
      </w:r>
      <w:proofErr w:type="spellEnd"/>
      <w:r w:rsidRPr="003164F5">
        <w:rPr>
          <w:rFonts w:ascii="Times New Roman" w:hAnsi="Times New Roman" w:cs="Times New Roman"/>
          <w:sz w:val="24"/>
          <w:szCs w:val="24"/>
        </w:rPr>
        <w:t xml:space="preserve"> file</w:t>
      </w:r>
    </w:p>
    <w:p w:rsidR="003164F5" w:rsidRPr="003164F5" w:rsidRDefault="003164F5" w:rsidP="003164F5">
      <w:pPr>
        <w:pStyle w:val="HTMLPreformatted"/>
        <w:rPr>
          <w:rFonts w:ascii="Times New Roman" w:hAnsi="Times New Roman" w:cs="Times New Roman"/>
          <w:sz w:val="24"/>
          <w:szCs w:val="24"/>
        </w:rPr>
      </w:pPr>
      <w:r w:rsidRPr="003164F5">
        <w:rPr>
          <w:rFonts w:ascii="Times New Roman" w:hAnsi="Times New Roman" w:cs="Times New Roman"/>
          <w:sz w:val="24"/>
          <w:szCs w:val="24"/>
        </w:rPr>
        <w:t>This is not a directory</w:t>
      </w:r>
    </w:p>
    <w:p w:rsidR="003164F5" w:rsidRPr="003164F5" w:rsidRDefault="003164F5" w:rsidP="003164F5">
      <w:pPr>
        <w:pStyle w:val="HTMLPreformatted"/>
        <w:rPr>
          <w:rFonts w:ascii="Times New Roman" w:hAnsi="Times New Roman" w:cs="Times New Roman"/>
          <w:sz w:val="24"/>
          <w:szCs w:val="24"/>
        </w:rPr>
      </w:pPr>
      <w:r w:rsidRPr="003164F5">
        <w:rPr>
          <w:rFonts w:ascii="Times New Roman" w:hAnsi="Times New Roman" w:cs="Times New Roman"/>
          <w:sz w:val="24"/>
          <w:szCs w:val="24"/>
        </w:rPr>
        <w:t>File size is not zero</w:t>
      </w:r>
    </w:p>
    <w:p w:rsidR="003164F5" w:rsidRPr="003164F5" w:rsidRDefault="003164F5" w:rsidP="003164F5">
      <w:pPr>
        <w:pStyle w:val="HTMLPreformatted"/>
        <w:rPr>
          <w:rFonts w:ascii="Times New Roman" w:hAnsi="Times New Roman" w:cs="Times New Roman"/>
          <w:sz w:val="24"/>
          <w:szCs w:val="24"/>
        </w:rPr>
      </w:pPr>
      <w:r w:rsidRPr="003164F5">
        <w:rPr>
          <w:rFonts w:ascii="Times New Roman" w:hAnsi="Times New Roman" w:cs="Times New Roman"/>
          <w:sz w:val="24"/>
          <w:szCs w:val="24"/>
        </w:rPr>
        <w:t>File does not exist</w:t>
      </w:r>
    </w:p>
    <w:p w:rsidR="003164F5" w:rsidRPr="003164F5" w:rsidRDefault="003164F5" w:rsidP="003164F5">
      <w:pPr>
        <w:pStyle w:val="NormalWeb"/>
        <w:spacing w:before="120" w:beforeAutospacing="0" w:after="144" w:afterAutospacing="0"/>
        <w:ind w:left="48" w:right="48"/>
        <w:jc w:val="both"/>
        <w:rPr>
          <w:color w:val="000000"/>
        </w:rPr>
      </w:pPr>
      <w:r w:rsidRPr="003164F5">
        <w:rPr>
          <w:color w:val="000000"/>
        </w:rPr>
        <w:t>The following points need to be considered while using file test operators −</w:t>
      </w:r>
    </w:p>
    <w:p w:rsidR="003164F5" w:rsidRPr="003164F5" w:rsidRDefault="003164F5" w:rsidP="003164F5">
      <w:pPr>
        <w:pStyle w:val="NormalWeb"/>
        <w:numPr>
          <w:ilvl w:val="0"/>
          <w:numId w:val="19"/>
        </w:numPr>
        <w:spacing w:before="120" w:beforeAutospacing="0" w:after="144" w:afterAutospacing="0"/>
        <w:ind w:left="768" w:right="48"/>
        <w:jc w:val="both"/>
        <w:rPr>
          <w:color w:val="000000"/>
        </w:rPr>
      </w:pPr>
      <w:r w:rsidRPr="003164F5">
        <w:rPr>
          <w:color w:val="000000"/>
        </w:rPr>
        <w:t>There must be spaces between the operators and the expressions. For example, 2+2 is not correct; it should be written as 2 + 2.</w:t>
      </w:r>
    </w:p>
    <w:p w:rsidR="00D3035F" w:rsidRDefault="00D3035F" w:rsidP="00B2737A">
      <w:pPr>
        <w:pStyle w:val="Heading3"/>
        <w:pBdr>
          <w:bottom w:val="dashed" w:sz="6" w:space="0" w:color="DDDDDD"/>
        </w:pBdr>
        <w:shd w:val="clear" w:color="auto" w:fill="FFFFFF"/>
        <w:spacing w:before="0" w:beforeAutospacing="0" w:after="210" w:afterAutospacing="0" w:line="312" w:lineRule="atLeast"/>
        <w:jc w:val="both"/>
        <w:textAlignment w:val="baseline"/>
        <w:rPr>
          <w:bCs w:val="0"/>
          <w:spacing w:val="-8"/>
          <w:sz w:val="24"/>
          <w:szCs w:val="24"/>
        </w:rPr>
      </w:pPr>
      <w:r>
        <w:rPr>
          <w:bCs w:val="0"/>
          <w:spacing w:val="-8"/>
          <w:sz w:val="24"/>
          <w:szCs w:val="24"/>
        </w:rPr>
        <w:t>Positional Parameter</w:t>
      </w:r>
    </w:p>
    <w:p w:rsidR="00D3035F" w:rsidRPr="00D3035F" w:rsidRDefault="00D3035F" w:rsidP="00D3035F">
      <w:p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D3035F">
        <w:rPr>
          <w:rFonts w:ascii="Times New Roman" w:eastAsia="Times New Roman" w:hAnsi="Times New Roman" w:cs="Times New Roman"/>
          <w:color w:val="000000"/>
          <w:sz w:val="27"/>
          <w:szCs w:val="27"/>
          <w:lang w:val="en-IN" w:eastAsia="en-IN"/>
        </w:rPr>
        <w:t xml:space="preserve">A positional parameter is a variable within a shell program; its value is set from an argument specified on the command line that invokes the program. Positional parameters are numbered and are referred to with a </w:t>
      </w:r>
      <w:proofErr w:type="gramStart"/>
      <w:r w:rsidRPr="00D3035F">
        <w:rPr>
          <w:rFonts w:ascii="Times New Roman" w:eastAsia="Times New Roman" w:hAnsi="Times New Roman" w:cs="Times New Roman"/>
          <w:color w:val="000000"/>
          <w:sz w:val="27"/>
          <w:szCs w:val="27"/>
          <w:lang w:val="en-IN" w:eastAsia="en-IN"/>
        </w:rPr>
        <w:t>preceding</w:t>
      </w:r>
      <w:proofErr w:type="gramEnd"/>
      <w:r w:rsidRPr="00D3035F">
        <w:rPr>
          <w:rFonts w:ascii="Times New Roman" w:eastAsia="Times New Roman" w:hAnsi="Times New Roman" w:cs="Times New Roman"/>
          <w:color w:val="000000"/>
          <w:sz w:val="27"/>
          <w:szCs w:val="27"/>
          <w:lang w:val="en-IN" w:eastAsia="en-IN"/>
        </w:rPr>
        <w:t xml:space="preserve"> ``$'': </w:t>
      </w:r>
      <w:r w:rsidRPr="00D3035F">
        <w:rPr>
          <w:rFonts w:ascii="Times New Roman" w:eastAsia="Times New Roman" w:hAnsi="Times New Roman" w:cs="Times New Roman"/>
          <w:b/>
          <w:bCs/>
          <w:color w:val="000000"/>
          <w:sz w:val="27"/>
          <w:szCs w:val="27"/>
          <w:lang w:val="en-IN" w:eastAsia="en-IN"/>
        </w:rPr>
        <w:t>$1</w:t>
      </w:r>
      <w:r w:rsidRPr="00D3035F">
        <w:rPr>
          <w:rFonts w:ascii="Times New Roman" w:eastAsia="Times New Roman" w:hAnsi="Times New Roman" w:cs="Times New Roman"/>
          <w:color w:val="000000"/>
          <w:sz w:val="27"/>
          <w:szCs w:val="27"/>
          <w:lang w:val="en-IN" w:eastAsia="en-IN"/>
        </w:rPr>
        <w:t>, </w:t>
      </w:r>
      <w:r w:rsidRPr="00D3035F">
        <w:rPr>
          <w:rFonts w:ascii="Times New Roman" w:eastAsia="Times New Roman" w:hAnsi="Times New Roman" w:cs="Times New Roman"/>
          <w:b/>
          <w:bCs/>
          <w:color w:val="000000"/>
          <w:sz w:val="27"/>
          <w:szCs w:val="27"/>
          <w:lang w:val="en-IN" w:eastAsia="en-IN"/>
        </w:rPr>
        <w:t>$2</w:t>
      </w:r>
      <w:r w:rsidRPr="00D3035F">
        <w:rPr>
          <w:rFonts w:ascii="Times New Roman" w:eastAsia="Times New Roman" w:hAnsi="Times New Roman" w:cs="Times New Roman"/>
          <w:color w:val="000000"/>
          <w:sz w:val="27"/>
          <w:szCs w:val="27"/>
          <w:lang w:val="en-IN" w:eastAsia="en-IN"/>
        </w:rPr>
        <w:t>, </w:t>
      </w:r>
      <w:r w:rsidRPr="00D3035F">
        <w:rPr>
          <w:rFonts w:ascii="Times New Roman" w:eastAsia="Times New Roman" w:hAnsi="Times New Roman" w:cs="Times New Roman"/>
          <w:b/>
          <w:bCs/>
          <w:color w:val="000000"/>
          <w:sz w:val="27"/>
          <w:szCs w:val="27"/>
          <w:lang w:val="en-IN" w:eastAsia="en-IN"/>
        </w:rPr>
        <w:t>$3</w:t>
      </w:r>
      <w:r w:rsidRPr="00D3035F">
        <w:rPr>
          <w:rFonts w:ascii="Times New Roman" w:eastAsia="Times New Roman" w:hAnsi="Times New Roman" w:cs="Times New Roman"/>
          <w:color w:val="000000"/>
          <w:sz w:val="27"/>
          <w:szCs w:val="27"/>
          <w:lang w:val="en-IN" w:eastAsia="en-IN"/>
        </w:rPr>
        <w:t>, and so on.</w:t>
      </w:r>
    </w:p>
    <w:p w:rsidR="00D3035F" w:rsidRPr="00D3035F" w:rsidRDefault="00D3035F" w:rsidP="00D3035F">
      <w:p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D3035F">
        <w:rPr>
          <w:rFonts w:ascii="Times New Roman" w:eastAsia="Times New Roman" w:hAnsi="Times New Roman" w:cs="Times New Roman"/>
          <w:color w:val="000000"/>
          <w:sz w:val="27"/>
          <w:szCs w:val="27"/>
          <w:lang w:val="en-IN" w:eastAsia="en-IN"/>
        </w:rPr>
        <w:t>A shell program may reference up to nine positional parameters. If a shell program is invoked with a command line that appears like this:</w:t>
      </w:r>
    </w:p>
    <w:p w:rsidR="00D3035F" w:rsidRPr="00D3035F" w:rsidRDefault="00D3035F" w:rsidP="00D3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3035F">
        <w:rPr>
          <w:rFonts w:ascii="Courier New" w:eastAsia="Times New Roman" w:hAnsi="Courier New" w:cs="Courier New"/>
          <w:color w:val="000000"/>
          <w:sz w:val="20"/>
          <w:szCs w:val="20"/>
          <w:lang w:val="en-IN" w:eastAsia="en-IN"/>
        </w:rPr>
        <w:t xml:space="preserve">   </w:t>
      </w:r>
      <w:proofErr w:type="spellStart"/>
      <w:r w:rsidRPr="00D3035F">
        <w:rPr>
          <w:rFonts w:ascii="Courier New" w:eastAsia="Times New Roman" w:hAnsi="Courier New" w:cs="Courier New"/>
          <w:color w:val="000000"/>
          <w:sz w:val="20"/>
          <w:szCs w:val="20"/>
          <w:lang w:val="en-IN" w:eastAsia="en-IN"/>
        </w:rPr>
        <w:t>shell.prog</w:t>
      </w:r>
      <w:proofErr w:type="spellEnd"/>
      <w:r w:rsidRPr="00D3035F">
        <w:rPr>
          <w:rFonts w:ascii="Courier New" w:eastAsia="Times New Roman" w:hAnsi="Courier New" w:cs="Courier New"/>
          <w:color w:val="000000"/>
          <w:sz w:val="20"/>
          <w:szCs w:val="20"/>
          <w:lang w:val="en-IN" w:eastAsia="en-IN"/>
        </w:rPr>
        <w:t xml:space="preserve"> pp1 pp2 pp3 pp4 pp5 pp6 pp7 pp8 pp9</w:t>
      </w:r>
    </w:p>
    <w:p w:rsidR="00D3035F" w:rsidRDefault="00D3035F" w:rsidP="00D3035F">
      <w:pPr>
        <w:pBdr>
          <w:bottom w:val="single" w:sz="4" w:space="0" w:color="A2A9B1"/>
        </w:pBdr>
        <w:shd w:val="clear" w:color="auto" w:fill="FFFFFF"/>
        <w:spacing w:before="240" w:after="60" w:line="240" w:lineRule="auto"/>
        <w:outlineLvl w:val="1"/>
        <w:rPr>
          <w:rFonts w:ascii="Times New Roman" w:eastAsia="Times New Roman" w:hAnsi="Times New Roman" w:cs="Times New Roman"/>
          <w:color w:val="000000"/>
          <w:sz w:val="27"/>
          <w:szCs w:val="27"/>
          <w:lang w:val="en-IN" w:eastAsia="en-IN"/>
        </w:rPr>
      </w:pPr>
      <w:proofErr w:type="gramStart"/>
      <w:r w:rsidRPr="00D3035F">
        <w:rPr>
          <w:rFonts w:ascii="Times New Roman" w:eastAsia="Times New Roman" w:hAnsi="Times New Roman" w:cs="Times New Roman"/>
          <w:color w:val="000000"/>
          <w:sz w:val="27"/>
          <w:szCs w:val="27"/>
          <w:lang w:val="en-IN" w:eastAsia="en-IN"/>
        </w:rPr>
        <w:t>then</w:t>
      </w:r>
      <w:proofErr w:type="gramEnd"/>
      <w:r w:rsidRPr="00D3035F">
        <w:rPr>
          <w:rFonts w:ascii="Times New Roman" w:eastAsia="Times New Roman" w:hAnsi="Times New Roman" w:cs="Times New Roman"/>
          <w:color w:val="000000"/>
          <w:sz w:val="27"/>
          <w:szCs w:val="27"/>
          <w:lang w:val="en-IN" w:eastAsia="en-IN"/>
        </w:rPr>
        <w:t xml:space="preserve"> positional parameter </w:t>
      </w:r>
      <w:r w:rsidRPr="00D3035F">
        <w:rPr>
          <w:rFonts w:ascii="Times New Roman" w:eastAsia="Times New Roman" w:hAnsi="Times New Roman" w:cs="Times New Roman"/>
          <w:b/>
          <w:bCs/>
          <w:color w:val="000000"/>
          <w:sz w:val="27"/>
          <w:szCs w:val="27"/>
          <w:lang w:val="en-IN" w:eastAsia="en-IN"/>
        </w:rPr>
        <w:t>$1</w:t>
      </w:r>
      <w:r w:rsidRPr="00D3035F">
        <w:rPr>
          <w:rFonts w:ascii="Times New Roman" w:eastAsia="Times New Roman" w:hAnsi="Times New Roman" w:cs="Times New Roman"/>
          <w:color w:val="000000"/>
          <w:sz w:val="27"/>
          <w:szCs w:val="27"/>
          <w:lang w:val="en-IN" w:eastAsia="en-IN"/>
        </w:rPr>
        <w:t> within the program is assigned the value </w:t>
      </w:r>
      <w:r w:rsidRPr="00D3035F">
        <w:rPr>
          <w:rFonts w:ascii="Times New Roman" w:eastAsia="Times New Roman" w:hAnsi="Times New Roman" w:cs="Times New Roman"/>
          <w:b/>
          <w:bCs/>
          <w:color w:val="000000"/>
          <w:sz w:val="27"/>
          <w:szCs w:val="27"/>
          <w:lang w:val="en-IN" w:eastAsia="en-IN"/>
        </w:rPr>
        <w:t>pp1</w:t>
      </w:r>
      <w:r w:rsidRPr="00D3035F">
        <w:rPr>
          <w:rFonts w:ascii="Times New Roman" w:eastAsia="Times New Roman" w:hAnsi="Times New Roman" w:cs="Times New Roman"/>
          <w:color w:val="000000"/>
          <w:sz w:val="27"/>
          <w:szCs w:val="27"/>
          <w:lang w:val="en-IN" w:eastAsia="en-IN"/>
        </w:rPr>
        <w:t>, positional parameter </w:t>
      </w:r>
      <w:r w:rsidRPr="00D3035F">
        <w:rPr>
          <w:rFonts w:ascii="Times New Roman" w:eastAsia="Times New Roman" w:hAnsi="Times New Roman" w:cs="Times New Roman"/>
          <w:b/>
          <w:bCs/>
          <w:color w:val="000000"/>
          <w:sz w:val="27"/>
          <w:szCs w:val="27"/>
          <w:lang w:val="en-IN" w:eastAsia="en-IN"/>
        </w:rPr>
        <w:t>$2</w:t>
      </w:r>
      <w:r w:rsidRPr="00D3035F">
        <w:rPr>
          <w:rFonts w:ascii="Times New Roman" w:eastAsia="Times New Roman" w:hAnsi="Times New Roman" w:cs="Times New Roman"/>
          <w:color w:val="000000"/>
          <w:sz w:val="27"/>
          <w:szCs w:val="27"/>
          <w:lang w:val="en-IN" w:eastAsia="en-IN"/>
        </w:rPr>
        <w:t> within the program is assigned the value </w:t>
      </w:r>
      <w:r w:rsidRPr="00D3035F">
        <w:rPr>
          <w:rFonts w:ascii="Times New Roman" w:eastAsia="Times New Roman" w:hAnsi="Times New Roman" w:cs="Times New Roman"/>
          <w:b/>
          <w:bCs/>
          <w:color w:val="000000"/>
          <w:sz w:val="27"/>
          <w:szCs w:val="27"/>
          <w:lang w:val="en-IN" w:eastAsia="en-IN"/>
        </w:rPr>
        <w:t>pp2</w:t>
      </w:r>
      <w:r w:rsidRPr="00D3035F">
        <w:rPr>
          <w:rFonts w:ascii="Times New Roman" w:eastAsia="Times New Roman" w:hAnsi="Times New Roman" w:cs="Times New Roman"/>
          <w:color w:val="000000"/>
          <w:sz w:val="27"/>
          <w:szCs w:val="27"/>
          <w:lang w:val="en-IN" w:eastAsia="en-IN"/>
        </w:rPr>
        <w:t>, and so on, at the time the shell program is invoked.</w:t>
      </w:r>
    </w:p>
    <w:p w:rsidR="00B7784C" w:rsidRDefault="00B7784C" w:rsidP="00D3035F">
      <w:pPr>
        <w:pBdr>
          <w:bottom w:val="single" w:sz="4" w:space="0" w:color="A2A9B1"/>
        </w:pBdr>
        <w:shd w:val="clear" w:color="auto" w:fill="FFFFFF"/>
        <w:spacing w:before="240" w:after="60" w:line="240" w:lineRule="auto"/>
        <w:outlineLvl w:val="1"/>
        <w:rPr>
          <w:rFonts w:ascii="Times New Roman" w:eastAsia="Times New Roman" w:hAnsi="Times New Roman" w:cs="Times New Roman"/>
          <w:color w:val="000000"/>
          <w:sz w:val="27"/>
          <w:szCs w:val="27"/>
          <w:lang w:val="en-IN" w:eastAsia="en-IN"/>
        </w:rPr>
      </w:pPr>
    </w:p>
    <w:p w:rsidR="00D3035F" w:rsidRPr="00ED41A6" w:rsidRDefault="00D3035F" w:rsidP="00D3035F">
      <w:pPr>
        <w:pBdr>
          <w:bottom w:val="single" w:sz="4" w:space="0" w:color="A2A9B1"/>
        </w:pBdr>
        <w:shd w:val="clear" w:color="auto" w:fill="FFFFFF"/>
        <w:spacing w:before="240" w:after="60" w:line="240" w:lineRule="auto"/>
        <w:outlineLvl w:val="1"/>
        <w:rPr>
          <w:rFonts w:ascii="Times New Roman" w:eastAsia="Times New Roman" w:hAnsi="Times New Roman" w:cs="Times New Roman"/>
          <w:color w:val="000000"/>
          <w:sz w:val="36"/>
          <w:szCs w:val="36"/>
          <w:lang w:val="en-IN" w:eastAsia="en-IN"/>
        </w:rPr>
      </w:pPr>
      <w:r w:rsidRPr="00ED41A6">
        <w:rPr>
          <w:rFonts w:ascii="Times New Roman" w:eastAsia="Times New Roman" w:hAnsi="Times New Roman" w:cs="Times New Roman"/>
          <w:color w:val="000000"/>
          <w:sz w:val="36"/>
          <w:szCs w:val="36"/>
          <w:lang w:val="en-IN" w:eastAsia="en-IN"/>
        </w:rPr>
        <w:t>How Do I Access Command-Line Arguments</w:t>
      </w:r>
    </w:p>
    <w:p w:rsidR="00D3035F" w:rsidRPr="00ED41A6" w:rsidRDefault="00D3035F" w:rsidP="00D3035F">
      <w:pPr>
        <w:shd w:val="clear" w:color="auto" w:fill="FFFFFF"/>
        <w:spacing w:before="120" w:after="120" w:line="240" w:lineRule="auto"/>
        <w:rPr>
          <w:rFonts w:ascii="Times New Roman" w:eastAsia="Times New Roman" w:hAnsi="Times New Roman" w:cs="Times New Roman"/>
          <w:color w:val="222222"/>
          <w:sz w:val="16"/>
          <w:szCs w:val="16"/>
          <w:lang w:val="en-IN" w:eastAsia="en-IN"/>
        </w:rPr>
      </w:pPr>
      <w:r w:rsidRPr="00ED41A6">
        <w:rPr>
          <w:rFonts w:ascii="Times New Roman" w:eastAsia="Times New Roman" w:hAnsi="Times New Roman" w:cs="Times New Roman"/>
          <w:color w:val="222222"/>
          <w:sz w:val="16"/>
          <w:szCs w:val="16"/>
          <w:lang w:val="en-IN" w:eastAsia="en-IN"/>
        </w:rPr>
        <w:t>Create a simple shell script called cmdargs.sh:</w:t>
      </w:r>
    </w:p>
    <w:p w:rsidR="00D3035F" w:rsidRPr="00ED41A6" w:rsidRDefault="00D3035F" w:rsidP="00D3035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IN" w:eastAsia="en-IN"/>
        </w:rPr>
      </w:pPr>
      <w:proofErr w:type="gramStart"/>
      <w:r w:rsidRPr="00ED41A6">
        <w:rPr>
          <w:rFonts w:ascii="Times New Roman" w:eastAsia="Times New Roman" w:hAnsi="Times New Roman" w:cs="Times New Roman"/>
          <w:i/>
          <w:iCs/>
          <w:color w:val="408080"/>
          <w:sz w:val="20"/>
          <w:szCs w:val="20"/>
          <w:lang w:val="en-IN" w:eastAsia="en-IN"/>
        </w:rPr>
        <w:t>#!/</w:t>
      </w:r>
      <w:proofErr w:type="gramEnd"/>
      <w:r w:rsidRPr="00ED41A6">
        <w:rPr>
          <w:rFonts w:ascii="Times New Roman" w:eastAsia="Times New Roman" w:hAnsi="Times New Roman" w:cs="Times New Roman"/>
          <w:i/>
          <w:iCs/>
          <w:color w:val="408080"/>
          <w:sz w:val="20"/>
          <w:szCs w:val="20"/>
          <w:lang w:val="en-IN" w:eastAsia="en-IN"/>
        </w:rPr>
        <w:t>bin/bash</w:t>
      </w:r>
    </w:p>
    <w:p w:rsidR="00D3035F" w:rsidRPr="00ED41A6" w:rsidRDefault="00D3035F" w:rsidP="00D3035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IN" w:eastAsia="en-IN"/>
        </w:rPr>
      </w:pPr>
      <w:proofErr w:type="gramStart"/>
      <w:r w:rsidRPr="00ED41A6">
        <w:rPr>
          <w:rFonts w:ascii="Times New Roman" w:eastAsia="Times New Roman" w:hAnsi="Times New Roman" w:cs="Times New Roman"/>
          <w:color w:val="008000"/>
          <w:sz w:val="20"/>
          <w:lang w:val="en-IN" w:eastAsia="en-IN"/>
        </w:rPr>
        <w:t>echo</w:t>
      </w:r>
      <w:proofErr w:type="gramEnd"/>
      <w:r w:rsidRPr="00ED41A6">
        <w:rPr>
          <w:rFonts w:ascii="Times New Roman" w:eastAsia="Times New Roman" w:hAnsi="Times New Roman" w:cs="Times New Roman"/>
          <w:color w:val="000000"/>
          <w:sz w:val="20"/>
          <w:szCs w:val="20"/>
          <w:lang w:val="en-IN" w:eastAsia="en-IN"/>
        </w:rPr>
        <w:t xml:space="preserve"> </w:t>
      </w:r>
      <w:r w:rsidRPr="00ED41A6">
        <w:rPr>
          <w:rFonts w:ascii="Times New Roman" w:eastAsia="Times New Roman" w:hAnsi="Times New Roman" w:cs="Times New Roman"/>
          <w:color w:val="BA2121"/>
          <w:sz w:val="20"/>
          <w:szCs w:val="20"/>
          <w:lang w:val="en-IN" w:eastAsia="en-IN"/>
        </w:rPr>
        <w:t xml:space="preserve">"The script name : </w:t>
      </w:r>
      <w:r w:rsidRPr="00ED41A6">
        <w:rPr>
          <w:rFonts w:ascii="Times New Roman" w:eastAsia="Times New Roman" w:hAnsi="Times New Roman" w:cs="Times New Roman"/>
          <w:color w:val="19177C"/>
          <w:sz w:val="20"/>
          <w:lang w:val="en-IN" w:eastAsia="en-IN"/>
        </w:rPr>
        <w:t>$0</w:t>
      </w:r>
      <w:r w:rsidRPr="00ED41A6">
        <w:rPr>
          <w:rFonts w:ascii="Times New Roman" w:eastAsia="Times New Roman" w:hAnsi="Times New Roman" w:cs="Times New Roman"/>
          <w:color w:val="BA2121"/>
          <w:sz w:val="20"/>
          <w:szCs w:val="20"/>
          <w:lang w:val="en-IN" w:eastAsia="en-IN"/>
        </w:rPr>
        <w:t>"</w:t>
      </w:r>
    </w:p>
    <w:p w:rsidR="00D3035F" w:rsidRPr="00ED41A6" w:rsidRDefault="00D3035F" w:rsidP="00D3035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IN" w:eastAsia="en-IN"/>
        </w:rPr>
      </w:pPr>
      <w:proofErr w:type="gramStart"/>
      <w:r w:rsidRPr="00ED41A6">
        <w:rPr>
          <w:rFonts w:ascii="Times New Roman" w:eastAsia="Times New Roman" w:hAnsi="Times New Roman" w:cs="Times New Roman"/>
          <w:color w:val="008000"/>
          <w:sz w:val="20"/>
          <w:lang w:val="en-IN" w:eastAsia="en-IN"/>
        </w:rPr>
        <w:t>echo</w:t>
      </w:r>
      <w:proofErr w:type="gramEnd"/>
      <w:r w:rsidRPr="00ED41A6">
        <w:rPr>
          <w:rFonts w:ascii="Times New Roman" w:eastAsia="Times New Roman" w:hAnsi="Times New Roman" w:cs="Times New Roman"/>
          <w:color w:val="000000"/>
          <w:sz w:val="20"/>
          <w:szCs w:val="20"/>
          <w:lang w:val="en-IN" w:eastAsia="en-IN"/>
        </w:rPr>
        <w:t xml:space="preserve"> </w:t>
      </w:r>
      <w:r w:rsidRPr="00ED41A6">
        <w:rPr>
          <w:rFonts w:ascii="Times New Roman" w:eastAsia="Times New Roman" w:hAnsi="Times New Roman" w:cs="Times New Roman"/>
          <w:color w:val="BA2121"/>
          <w:sz w:val="20"/>
          <w:szCs w:val="20"/>
          <w:lang w:val="en-IN" w:eastAsia="en-IN"/>
        </w:rPr>
        <w:t xml:space="preserve">"The value of the first argument to the script : </w:t>
      </w:r>
      <w:r w:rsidRPr="00ED41A6">
        <w:rPr>
          <w:rFonts w:ascii="Times New Roman" w:eastAsia="Times New Roman" w:hAnsi="Times New Roman" w:cs="Times New Roman"/>
          <w:color w:val="19177C"/>
          <w:sz w:val="20"/>
          <w:lang w:val="en-IN" w:eastAsia="en-IN"/>
        </w:rPr>
        <w:t>$1</w:t>
      </w:r>
      <w:r w:rsidRPr="00ED41A6">
        <w:rPr>
          <w:rFonts w:ascii="Times New Roman" w:eastAsia="Times New Roman" w:hAnsi="Times New Roman" w:cs="Times New Roman"/>
          <w:color w:val="BA2121"/>
          <w:sz w:val="20"/>
          <w:szCs w:val="20"/>
          <w:lang w:val="en-IN" w:eastAsia="en-IN"/>
        </w:rPr>
        <w:t>"</w:t>
      </w:r>
    </w:p>
    <w:p w:rsidR="00D3035F" w:rsidRPr="00ED41A6" w:rsidRDefault="00D3035F" w:rsidP="00D3035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IN" w:eastAsia="en-IN"/>
        </w:rPr>
      </w:pPr>
      <w:proofErr w:type="gramStart"/>
      <w:r w:rsidRPr="00ED41A6">
        <w:rPr>
          <w:rFonts w:ascii="Times New Roman" w:eastAsia="Times New Roman" w:hAnsi="Times New Roman" w:cs="Times New Roman"/>
          <w:color w:val="008000"/>
          <w:sz w:val="20"/>
          <w:lang w:val="en-IN" w:eastAsia="en-IN"/>
        </w:rPr>
        <w:t>echo</w:t>
      </w:r>
      <w:proofErr w:type="gramEnd"/>
      <w:r w:rsidRPr="00ED41A6">
        <w:rPr>
          <w:rFonts w:ascii="Times New Roman" w:eastAsia="Times New Roman" w:hAnsi="Times New Roman" w:cs="Times New Roman"/>
          <w:color w:val="000000"/>
          <w:sz w:val="20"/>
          <w:szCs w:val="20"/>
          <w:lang w:val="en-IN" w:eastAsia="en-IN"/>
        </w:rPr>
        <w:t xml:space="preserve"> </w:t>
      </w:r>
      <w:r w:rsidRPr="00ED41A6">
        <w:rPr>
          <w:rFonts w:ascii="Times New Roman" w:eastAsia="Times New Roman" w:hAnsi="Times New Roman" w:cs="Times New Roman"/>
          <w:color w:val="BA2121"/>
          <w:sz w:val="20"/>
          <w:szCs w:val="20"/>
          <w:lang w:val="en-IN" w:eastAsia="en-IN"/>
        </w:rPr>
        <w:t xml:space="preserve">"The value of the second argument to the script : </w:t>
      </w:r>
      <w:r w:rsidRPr="00ED41A6">
        <w:rPr>
          <w:rFonts w:ascii="Times New Roman" w:eastAsia="Times New Roman" w:hAnsi="Times New Roman" w:cs="Times New Roman"/>
          <w:color w:val="19177C"/>
          <w:sz w:val="20"/>
          <w:lang w:val="en-IN" w:eastAsia="en-IN"/>
        </w:rPr>
        <w:t>$2</w:t>
      </w:r>
      <w:r w:rsidRPr="00ED41A6">
        <w:rPr>
          <w:rFonts w:ascii="Times New Roman" w:eastAsia="Times New Roman" w:hAnsi="Times New Roman" w:cs="Times New Roman"/>
          <w:color w:val="BA2121"/>
          <w:sz w:val="20"/>
          <w:szCs w:val="20"/>
          <w:lang w:val="en-IN" w:eastAsia="en-IN"/>
        </w:rPr>
        <w:t>"</w:t>
      </w:r>
    </w:p>
    <w:p w:rsidR="00D3035F" w:rsidRPr="00ED41A6" w:rsidRDefault="00D3035F" w:rsidP="00D3035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IN" w:eastAsia="en-IN"/>
        </w:rPr>
      </w:pPr>
      <w:proofErr w:type="gramStart"/>
      <w:r w:rsidRPr="00ED41A6">
        <w:rPr>
          <w:rFonts w:ascii="Times New Roman" w:eastAsia="Times New Roman" w:hAnsi="Times New Roman" w:cs="Times New Roman"/>
          <w:color w:val="008000"/>
          <w:sz w:val="20"/>
          <w:lang w:val="en-IN" w:eastAsia="en-IN"/>
        </w:rPr>
        <w:t>echo</w:t>
      </w:r>
      <w:proofErr w:type="gramEnd"/>
      <w:r w:rsidRPr="00ED41A6">
        <w:rPr>
          <w:rFonts w:ascii="Times New Roman" w:eastAsia="Times New Roman" w:hAnsi="Times New Roman" w:cs="Times New Roman"/>
          <w:color w:val="000000"/>
          <w:sz w:val="20"/>
          <w:szCs w:val="20"/>
          <w:lang w:val="en-IN" w:eastAsia="en-IN"/>
        </w:rPr>
        <w:t xml:space="preserve"> </w:t>
      </w:r>
      <w:r w:rsidRPr="00ED41A6">
        <w:rPr>
          <w:rFonts w:ascii="Times New Roman" w:eastAsia="Times New Roman" w:hAnsi="Times New Roman" w:cs="Times New Roman"/>
          <w:color w:val="BA2121"/>
          <w:sz w:val="20"/>
          <w:szCs w:val="20"/>
          <w:lang w:val="en-IN" w:eastAsia="en-IN"/>
        </w:rPr>
        <w:t xml:space="preserve">"The value of the third argument to the script : </w:t>
      </w:r>
      <w:r w:rsidRPr="00ED41A6">
        <w:rPr>
          <w:rFonts w:ascii="Times New Roman" w:eastAsia="Times New Roman" w:hAnsi="Times New Roman" w:cs="Times New Roman"/>
          <w:color w:val="19177C"/>
          <w:sz w:val="20"/>
          <w:lang w:val="en-IN" w:eastAsia="en-IN"/>
        </w:rPr>
        <w:t>$3</w:t>
      </w:r>
      <w:r w:rsidRPr="00ED41A6">
        <w:rPr>
          <w:rFonts w:ascii="Times New Roman" w:eastAsia="Times New Roman" w:hAnsi="Times New Roman" w:cs="Times New Roman"/>
          <w:color w:val="BA2121"/>
          <w:sz w:val="20"/>
          <w:szCs w:val="20"/>
          <w:lang w:val="en-IN" w:eastAsia="en-IN"/>
        </w:rPr>
        <w:t>"</w:t>
      </w:r>
    </w:p>
    <w:p w:rsidR="00D3035F" w:rsidRPr="00ED41A6" w:rsidRDefault="00D3035F" w:rsidP="00D3035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IN" w:eastAsia="en-IN"/>
        </w:rPr>
      </w:pPr>
      <w:proofErr w:type="gramStart"/>
      <w:r w:rsidRPr="00ED41A6">
        <w:rPr>
          <w:rFonts w:ascii="Times New Roman" w:eastAsia="Times New Roman" w:hAnsi="Times New Roman" w:cs="Times New Roman"/>
          <w:color w:val="008000"/>
          <w:sz w:val="20"/>
          <w:lang w:val="en-IN" w:eastAsia="en-IN"/>
        </w:rPr>
        <w:t>echo</w:t>
      </w:r>
      <w:proofErr w:type="gramEnd"/>
      <w:r w:rsidRPr="00ED41A6">
        <w:rPr>
          <w:rFonts w:ascii="Times New Roman" w:eastAsia="Times New Roman" w:hAnsi="Times New Roman" w:cs="Times New Roman"/>
          <w:color w:val="000000"/>
          <w:sz w:val="20"/>
          <w:szCs w:val="20"/>
          <w:lang w:val="en-IN" w:eastAsia="en-IN"/>
        </w:rPr>
        <w:t xml:space="preserve"> </w:t>
      </w:r>
      <w:r w:rsidRPr="00ED41A6">
        <w:rPr>
          <w:rFonts w:ascii="Times New Roman" w:eastAsia="Times New Roman" w:hAnsi="Times New Roman" w:cs="Times New Roman"/>
          <w:color w:val="BA2121"/>
          <w:sz w:val="20"/>
          <w:szCs w:val="20"/>
          <w:lang w:val="en-IN" w:eastAsia="en-IN"/>
        </w:rPr>
        <w:t xml:space="preserve">"The number of arguments passed to the script : </w:t>
      </w:r>
      <w:r w:rsidRPr="00ED41A6">
        <w:rPr>
          <w:rFonts w:ascii="Times New Roman" w:eastAsia="Times New Roman" w:hAnsi="Times New Roman" w:cs="Times New Roman"/>
          <w:color w:val="19177C"/>
          <w:sz w:val="20"/>
          <w:lang w:val="en-IN" w:eastAsia="en-IN"/>
        </w:rPr>
        <w:t>$#</w:t>
      </w:r>
      <w:r w:rsidRPr="00ED41A6">
        <w:rPr>
          <w:rFonts w:ascii="Times New Roman" w:eastAsia="Times New Roman" w:hAnsi="Times New Roman" w:cs="Times New Roman"/>
          <w:color w:val="BA2121"/>
          <w:sz w:val="20"/>
          <w:szCs w:val="20"/>
          <w:lang w:val="en-IN" w:eastAsia="en-IN"/>
        </w:rPr>
        <w:t>"</w:t>
      </w:r>
    </w:p>
    <w:p w:rsidR="00D3035F" w:rsidRPr="00ED41A6" w:rsidRDefault="00D3035F" w:rsidP="00D3035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IN" w:eastAsia="en-IN"/>
        </w:rPr>
      </w:pPr>
      <w:proofErr w:type="gramStart"/>
      <w:r w:rsidRPr="00ED41A6">
        <w:rPr>
          <w:rFonts w:ascii="Times New Roman" w:eastAsia="Times New Roman" w:hAnsi="Times New Roman" w:cs="Times New Roman"/>
          <w:color w:val="008000"/>
          <w:sz w:val="20"/>
          <w:lang w:val="en-IN" w:eastAsia="en-IN"/>
        </w:rPr>
        <w:t>echo</w:t>
      </w:r>
      <w:proofErr w:type="gramEnd"/>
      <w:r w:rsidRPr="00ED41A6">
        <w:rPr>
          <w:rFonts w:ascii="Times New Roman" w:eastAsia="Times New Roman" w:hAnsi="Times New Roman" w:cs="Times New Roman"/>
          <w:color w:val="000000"/>
          <w:sz w:val="20"/>
          <w:szCs w:val="20"/>
          <w:lang w:val="en-IN" w:eastAsia="en-IN"/>
        </w:rPr>
        <w:t xml:space="preserve"> </w:t>
      </w:r>
      <w:r w:rsidRPr="00ED41A6">
        <w:rPr>
          <w:rFonts w:ascii="Times New Roman" w:eastAsia="Times New Roman" w:hAnsi="Times New Roman" w:cs="Times New Roman"/>
          <w:color w:val="BA2121"/>
          <w:sz w:val="20"/>
          <w:szCs w:val="20"/>
          <w:lang w:val="en-IN" w:eastAsia="en-IN"/>
        </w:rPr>
        <w:t xml:space="preserve">"The value of all command-line arguments (\$* version) : </w:t>
      </w:r>
      <w:r w:rsidRPr="00ED41A6">
        <w:rPr>
          <w:rFonts w:ascii="Times New Roman" w:eastAsia="Times New Roman" w:hAnsi="Times New Roman" w:cs="Times New Roman"/>
          <w:color w:val="19177C"/>
          <w:sz w:val="20"/>
          <w:lang w:val="en-IN" w:eastAsia="en-IN"/>
        </w:rPr>
        <w:t>$*</w:t>
      </w:r>
      <w:r w:rsidRPr="00ED41A6">
        <w:rPr>
          <w:rFonts w:ascii="Times New Roman" w:eastAsia="Times New Roman" w:hAnsi="Times New Roman" w:cs="Times New Roman"/>
          <w:color w:val="BA2121"/>
          <w:sz w:val="20"/>
          <w:szCs w:val="20"/>
          <w:lang w:val="en-IN" w:eastAsia="en-IN"/>
        </w:rPr>
        <w:t>"</w:t>
      </w:r>
    </w:p>
    <w:p w:rsidR="00D3035F" w:rsidRPr="00ED41A6" w:rsidRDefault="00D3035F" w:rsidP="00D3035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IN" w:eastAsia="en-IN"/>
        </w:rPr>
      </w:pPr>
      <w:proofErr w:type="gramStart"/>
      <w:r w:rsidRPr="00ED41A6">
        <w:rPr>
          <w:rFonts w:ascii="Times New Roman" w:eastAsia="Times New Roman" w:hAnsi="Times New Roman" w:cs="Times New Roman"/>
          <w:color w:val="008000"/>
          <w:sz w:val="20"/>
          <w:lang w:val="en-IN" w:eastAsia="en-IN"/>
        </w:rPr>
        <w:t>echo</w:t>
      </w:r>
      <w:proofErr w:type="gramEnd"/>
      <w:r w:rsidRPr="00ED41A6">
        <w:rPr>
          <w:rFonts w:ascii="Times New Roman" w:eastAsia="Times New Roman" w:hAnsi="Times New Roman" w:cs="Times New Roman"/>
          <w:color w:val="000000"/>
          <w:sz w:val="20"/>
          <w:szCs w:val="20"/>
          <w:lang w:val="en-IN" w:eastAsia="en-IN"/>
        </w:rPr>
        <w:t xml:space="preserve"> </w:t>
      </w:r>
      <w:r w:rsidRPr="00ED41A6">
        <w:rPr>
          <w:rFonts w:ascii="Times New Roman" w:eastAsia="Times New Roman" w:hAnsi="Times New Roman" w:cs="Times New Roman"/>
          <w:color w:val="BA2121"/>
          <w:sz w:val="20"/>
          <w:szCs w:val="20"/>
          <w:lang w:val="en-IN" w:eastAsia="en-IN"/>
        </w:rPr>
        <w:t xml:space="preserve">"The value of all command-line arguments (\$@ version) : </w:t>
      </w:r>
      <w:r w:rsidRPr="00ED41A6">
        <w:rPr>
          <w:rFonts w:ascii="Times New Roman" w:eastAsia="Times New Roman" w:hAnsi="Times New Roman" w:cs="Times New Roman"/>
          <w:color w:val="19177C"/>
          <w:sz w:val="20"/>
          <w:lang w:val="en-IN" w:eastAsia="en-IN"/>
        </w:rPr>
        <w:t>$@</w:t>
      </w:r>
      <w:r w:rsidRPr="00ED41A6">
        <w:rPr>
          <w:rFonts w:ascii="Times New Roman" w:eastAsia="Times New Roman" w:hAnsi="Times New Roman" w:cs="Times New Roman"/>
          <w:color w:val="BA2121"/>
          <w:sz w:val="20"/>
          <w:szCs w:val="20"/>
          <w:lang w:val="en-IN" w:eastAsia="en-IN"/>
        </w:rPr>
        <w:t>"</w:t>
      </w:r>
    </w:p>
    <w:p w:rsidR="00D3035F" w:rsidRPr="00ED41A6" w:rsidRDefault="00D3035F" w:rsidP="00D3035F">
      <w:pPr>
        <w:shd w:val="clear" w:color="auto" w:fill="FFFFFF"/>
        <w:spacing w:before="120" w:after="120" w:line="240" w:lineRule="auto"/>
        <w:rPr>
          <w:rFonts w:ascii="Times New Roman" w:eastAsia="Times New Roman" w:hAnsi="Times New Roman" w:cs="Times New Roman"/>
          <w:color w:val="222222"/>
          <w:sz w:val="16"/>
          <w:szCs w:val="16"/>
          <w:lang w:val="en-IN" w:eastAsia="en-IN"/>
        </w:rPr>
      </w:pPr>
      <w:r w:rsidRPr="00ED41A6">
        <w:rPr>
          <w:rFonts w:ascii="Times New Roman" w:eastAsia="Times New Roman" w:hAnsi="Times New Roman" w:cs="Times New Roman"/>
          <w:color w:val="222222"/>
          <w:sz w:val="16"/>
          <w:szCs w:val="16"/>
          <w:lang w:val="en-IN" w:eastAsia="en-IN"/>
        </w:rPr>
        <w:t>Save and close the file. Rut it as follows:</w:t>
      </w:r>
    </w:p>
    <w:p w:rsidR="00D3035F" w:rsidRPr="00ED41A6" w:rsidRDefault="00D3035F" w:rsidP="00D3035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IN" w:eastAsia="en-IN"/>
        </w:rPr>
      </w:pPr>
      <w:proofErr w:type="spellStart"/>
      <w:proofErr w:type="gramStart"/>
      <w:r w:rsidRPr="00ED41A6">
        <w:rPr>
          <w:rFonts w:ascii="Times New Roman" w:eastAsia="Times New Roman" w:hAnsi="Times New Roman" w:cs="Times New Roman"/>
          <w:color w:val="000000"/>
          <w:sz w:val="20"/>
          <w:szCs w:val="20"/>
          <w:lang w:val="en-IN" w:eastAsia="en-IN"/>
        </w:rPr>
        <w:t>chmod</w:t>
      </w:r>
      <w:proofErr w:type="spellEnd"/>
      <w:proofErr w:type="gramEnd"/>
      <w:r w:rsidRPr="00ED41A6">
        <w:rPr>
          <w:rFonts w:ascii="Times New Roman" w:eastAsia="Times New Roman" w:hAnsi="Times New Roman" w:cs="Times New Roman"/>
          <w:color w:val="000000"/>
          <w:sz w:val="20"/>
          <w:szCs w:val="20"/>
          <w:lang w:val="en-IN" w:eastAsia="en-IN"/>
        </w:rPr>
        <w:t xml:space="preserve"> +x cmdargs.sh</w:t>
      </w:r>
    </w:p>
    <w:p w:rsidR="00D3035F" w:rsidRPr="00ED41A6" w:rsidRDefault="00D3035F" w:rsidP="00D3035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IN" w:eastAsia="en-IN"/>
        </w:rPr>
      </w:pPr>
      <w:r w:rsidRPr="00ED41A6">
        <w:rPr>
          <w:rFonts w:ascii="Times New Roman" w:eastAsia="Times New Roman" w:hAnsi="Times New Roman" w:cs="Times New Roman"/>
          <w:color w:val="000000"/>
          <w:sz w:val="20"/>
          <w:szCs w:val="20"/>
          <w:lang w:val="en-IN" w:eastAsia="en-IN"/>
        </w:rPr>
        <w:t xml:space="preserve">./cmdargs.sh </w:t>
      </w:r>
      <w:proofErr w:type="spellStart"/>
      <w:r w:rsidRPr="00ED41A6">
        <w:rPr>
          <w:rFonts w:ascii="Times New Roman" w:eastAsia="Times New Roman" w:hAnsi="Times New Roman" w:cs="Times New Roman"/>
          <w:color w:val="000000"/>
          <w:sz w:val="20"/>
          <w:szCs w:val="20"/>
          <w:lang w:val="en-IN" w:eastAsia="en-IN"/>
        </w:rPr>
        <w:t>bmw</w:t>
      </w:r>
      <w:proofErr w:type="spellEnd"/>
      <w:r w:rsidRPr="00ED41A6">
        <w:rPr>
          <w:rFonts w:ascii="Times New Roman" w:eastAsia="Times New Roman" w:hAnsi="Times New Roman" w:cs="Times New Roman"/>
          <w:color w:val="000000"/>
          <w:sz w:val="20"/>
          <w:szCs w:val="20"/>
          <w:lang w:val="en-IN" w:eastAsia="en-IN"/>
        </w:rPr>
        <w:t xml:space="preserve"> ford </w:t>
      </w:r>
      <w:proofErr w:type="spellStart"/>
      <w:proofErr w:type="gramStart"/>
      <w:r w:rsidRPr="00ED41A6">
        <w:rPr>
          <w:rFonts w:ascii="Times New Roman" w:eastAsia="Times New Roman" w:hAnsi="Times New Roman" w:cs="Times New Roman"/>
          <w:color w:val="000000"/>
          <w:sz w:val="20"/>
          <w:szCs w:val="20"/>
          <w:lang w:val="en-IN" w:eastAsia="en-IN"/>
        </w:rPr>
        <w:t>toyota</w:t>
      </w:r>
      <w:proofErr w:type="spellEnd"/>
      <w:proofErr w:type="gramEnd"/>
    </w:p>
    <w:p w:rsidR="00D3035F" w:rsidRPr="00ED41A6" w:rsidRDefault="00D3035F" w:rsidP="00D3035F">
      <w:pPr>
        <w:shd w:val="clear" w:color="auto" w:fill="FFFFFF"/>
        <w:spacing w:before="120" w:after="120" w:line="240" w:lineRule="auto"/>
        <w:rPr>
          <w:rFonts w:ascii="Times New Roman" w:eastAsia="Times New Roman" w:hAnsi="Times New Roman" w:cs="Times New Roman"/>
          <w:color w:val="222222"/>
          <w:sz w:val="16"/>
          <w:szCs w:val="16"/>
          <w:lang w:val="en-IN" w:eastAsia="en-IN"/>
        </w:rPr>
      </w:pPr>
      <w:r w:rsidRPr="00ED41A6">
        <w:rPr>
          <w:rFonts w:ascii="Times New Roman" w:eastAsia="Times New Roman" w:hAnsi="Times New Roman" w:cs="Times New Roman"/>
          <w:color w:val="222222"/>
          <w:sz w:val="16"/>
          <w:szCs w:val="16"/>
          <w:lang w:val="en-IN" w:eastAsia="en-IN"/>
        </w:rPr>
        <w:lastRenderedPageBreak/>
        <w:t>Sample outputs:</w:t>
      </w:r>
    </w:p>
    <w:p w:rsidR="00D3035F" w:rsidRPr="00ED41A6" w:rsidRDefault="00D3035F" w:rsidP="00D3035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lang w:val="en-IN" w:eastAsia="en-IN"/>
        </w:rPr>
      </w:pPr>
      <w:r w:rsidRPr="00ED41A6">
        <w:rPr>
          <w:rFonts w:ascii="Times New Roman" w:eastAsia="Times New Roman" w:hAnsi="Times New Roman" w:cs="Times New Roman"/>
          <w:color w:val="000000"/>
          <w:sz w:val="16"/>
          <w:szCs w:val="16"/>
          <w:lang w:val="en-IN" w:eastAsia="en-IN"/>
        </w:rPr>
        <w:t xml:space="preserve">The script </w:t>
      </w:r>
      <w:proofErr w:type="gramStart"/>
      <w:r w:rsidRPr="00ED41A6">
        <w:rPr>
          <w:rFonts w:ascii="Times New Roman" w:eastAsia="Times New Roman" w:hAnsi="Times New Roman" w:cs="Times New Roman"/>
          <w:color w:val="000000"/>
          <w:sz w:val="16"/>
          <w:szCs w:val="16"/>
          <w:lang w:val="en-IN" w:eastAsia="en-IN"/>
        </w:rPr>
        <w:t>name :</w:t>
      </w:r>
      <w:proofErr w:type="gramEnd"/>
      <w:r w:rsidRPr="00ED41A6">
        <w:rPr>
          <w:rFonts w:ascii="Times New Roman" w:eastAsia="Times New Roman" w:hAnsi="Times New Roman" w:cs="Times New Roman"/>
          <w:color w:val="000000"/>
          <w:sz w:val="16"/>
          <w:szCs w:val="16"/>
          <w:lang w:val="en-IN" w:eastAsia="en-IN"/>
        </w:rPr>
        <w:t xml:space="preserve"> ./cmdargs.sh</w:t>
      </w:r>
    </w:p>
    <w:p w:rsidR="00D3035F" w:rsidRPr="00ED41A6" w:rsidRDefault="00D3035F" w:rsidP="00D3035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lang w:val="en-IN" w:eastAsia="en-IN"/>
        </w:rPr>
      </w:pPr>
      <w:r w:rsidRPr="00ED41A6">
        <w:rPr>
          <w:rFonts w:ascii="Times New Roman" w:eastAsia="Times New Roman" w:hAnsi="Times New Roman" w:cs="Times New Roman"/>
          <w:color w:val="000000"/>
          <w:sz w:val="16"/>
          <w:szCs w:val="16"/>
          <w:lang w:val="en-IN" w:eastAsia="en-IN"/>
        </w:rPr>
        <w:t xml:space="preserve">The value of the first argument to the </w:t>
      </w:r>
      <w:proofErr w:type="gramStart"/>
      <w:r w:rsidRPr="00ED41A6">
        <w:rPr>
          <w:rFonts w:ascii="Times New Roman" w:eastAsia="Times New Roman" w:hAnsi="Times New Roman" w:cs="Times New Roman"/>
          <w:color w:val="000000"/>
          <w:sz w:val="16"/>
          <w:szCs w:val="16"/>
          <w:lang w:val="en-IN" w:eastAsia="en-IN"/>
        </w:rPr>
        <w:t>script :</w:t>
      </w:r>
      <w:proofErr w:type="gramEnd"/>
      <w:r w:rsidRPr="00ED41A6">
        <w:rPr>
          <w:rFonts w:ascii="Times New Roman" w:eastAsia="Times New Roman" w:hAnsi="Times New Roman" w:cs="Times New Roman"/>
          <w:color w:val="000000"/>
          <w:sz w:val="16"/>
          <w:szCs w:val="16"/>
          <w:lang w:val="en-IN" w:eastAsia="en-IN"/>
        </w:rPr>
        <w:t xml:space="preserve"> </w:t>
      </w:r>
      <w:proofErr w:type="spellStart"/>
      <w:r w:rsidRPr="00ED41A6">
        <w:rPr>
          <w:rFonts w:ascii="Times New Roman" w:eastAsia="Times New Roman" w:hAnsi="Times New Roman" w:cs="Times New Roman"/>
          <w:color w:val="000000"/>
          <w:sz w:val="16"/>
          <w:szCs w:val="16"/>
          <w:lang w:val="en-IN" w:eastAsia="en-IN"/>
        </w:rPr>
        <w:t>bmw</w:t>
      </w:r>
      <w:proofErr w:type="spellEnd"/>
    </w:p>
    <w:p w:rsidR="00D3035F" w:rsidRPr="00ED41A6" w:rsidRDefault="00D3035F" w:rsidP="00D3035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lang w:val="en-IN" w:eastAsia="en-IN"/>
        </w:rPr>
      </w:pPr>
      <w:r w:rsidRPr="00ED41A6">
        <w:rPr>
          <w:rFonts w:ascii="Times New Roman" w:eastAsia="Times New Roman" w:hAnsi="Times New Roman" w:cs="Times New Roman"/>
          <w:color w:val="000000"/>
          <w:sz w:val="16"/>
          <w:szCs w:val="16"/>
          <w:lang w:val="en-IN" w:eastAsia="en-IN"/>
        </w:rPr>
        <w:t xml:space="preserve">The value of the second argument to the </w:t>
      </w:r>
      <w:proofErr w:type="gramStart"/>
      <w:r w:rsidRPr="00ED41A6">
        <w:rPr>
          <w:rFonts w:ascii="Times New Roman" w:eastAsia="Times New Roman" w:hAnsi="Times New Roman" w:cs="Times New Roman"/>
          <w:color w:val="000000"/>
          <w:sz w:val="16"/>
          <w:szCs w:val="16"/>
          <w:lang w:val="en-IN" w:eastAsia="en-IN"/>
        </w:rPr>
        <w:t>script :</w:t>
      </w:r>
      <w:proofErr w:type="gramEnd"/>
      <w:r w:rsidRPr="00ED41A6">
        <w:rPr>
          <w:rFonts w:ascii="Times New Roman" w:eastAsia="Times New Roman" w:hAnsi="Times New Roman" w:cs="Times New Roman"/>
          <w:color w:val="000000"/>
          <w:sz w:val="16"/>
          <w:szCs w:val="16"/>
          <w:lang w:val="en-IN" w:eastAsia="en-IN"/>
        </w:rPr>
        <w:t xml:space="preserve"> ford</w:t>
      </w:r>
    </w:p>
    <w:p w:rsidR="00D3035F" w:rsidRPr="00ED41A6" w:rsidRDefault="00D3035F" w:rsidP="00D3035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lang w:val="en-IN" w:eastAsia="en-IN"/>
        </w:rPr>
      </w:pPr>
      <w:r w:rsidRPr="00ED41A6">
        <w:rPr>
          <w:rFonts w:ascii="Times New Roman" w:eastAsia="Times New Roman" w:hAnsi="Times New Roman" w:cs="Times New Roman"/>
          <w:color w:val="000000"/>
          <w:sz w:val="16"/>
          <w:szCs w:val="16"/>
          <w:lang w:val="en-IN" w:eastAsia="en-IN"/>
        </w:rPr>
        <w:t xml:space="preserve">The value of the third argument to the </w:t>
      </w:r>
      <w:proofErr w:type="gramStart"/>
      <w:r w:rsidRPr="00ED41A6">
        <w:rPr>
          <w:rFonts w:ascii="Times New Roman" w:eastAsia="Times New Roman" w:hAnsi="Times New Roman" w:cs="Times New Roman"/>
          <w:color w:val="000000"/>
          <w:sz w:val="16"/>
          <w:szCs w:val="16"/>
          <w:lang w:val="en-IN" w:eastAsia="en-IN"/>
        </w:rPr>
        <w:t>script :</w:t>
      </w:r>
      <w:proofErr w:type="gramEnd"/>
      <w:r w:rsidRPr="00ED41A6">
        <w:rPr>
          <w:rFonts w:ascii="Times New Roman" w:eastAsia="Times New Roman" w:hAnsi="Times New Roman" w:cs="Times New Roman"/>
          <w:color w:val="000000"/>
          <w:sz w:val="16"/>
          <w:szCs w:val="16"/>
          <w:lang w:val="en-IN" w:eastAsia="en-IN"/>
        </w:rPr>
        <w:t xml:space="preserve"> </w:t>
      </w:r>
      <w:proofErr w:type="spellStart"/>
      <w:r w:rsidRPr="00ED41A6">
        <w:rPr>
          <w:rFonts w:ascii="Times New Roman" w:eastAsia="Times New Roman" w:hAnsi="Times New Roman" w:cs="Times New Roman"/>
          <w:color w:val="000000"/>
          <w:sz w:val="16"/>
          <w:szCs w:val="16"/>
          <w:lang w:val="en-IN" w:eastAsia="en-IN"/>
        </w:rPr>
        <w:t>toyota</w:t>
      </w:r>
      <w:proofErr w:type="spellEnd"/>
    </w:p>
    <w:p w:rsidR="00D3035F" w:rsidRPr="00ED41A6" w:rsidRDefault="00D3035F" w:rsidP="00D3035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lang w:val="en-IN" w:eastAsia="en-IN"/>
        </w:rPr>
      </w:pPr>
      <w:r w:rsidRPr="00ED41A6">
        <w:rPr>
          <w:rFonts w:ascii="Times New Roman" w:eastAsia="Times New Roman" w:hAnsi="Times New Roman" w:cs="Times New Roman"/>
          <w:color w:val="000000"/>
          <w:sz w:val="16"/>
          <w:szCs w:val="16"/>
          <w:lang w:val="en-IN" w:eastAsia="en-IN"/>
        </w:rPr>
        <w:t xml:space="preserve">The number of arguments passed to the </w:t>
      </w:r>
      <w:proofErr w:type="gramStart"/>
      <w:r w:rsidRPr="00ED41A6">
        <w:rPr>
          <w:rFonts w:ascii="Times New Roman" w:eastAsia="Times New Roman" w:hAnsi="Times New Roman" w:cs="Times New Roman"/>
          <w:color w:val="000000"/>
          <w:sz w:val="16"/>
          <w:szCs w:val="16"/>
          <w:lang w:val="en-IN" w:eastAsia="en-IN"/>
        </w:rPr>
        <w:t>script :</w:t>
      </w:r>
      <w:proofErr w:type="gramEnd"/>
      <w:r w:rsidRPr="00ED41A6">
        <w:rPr>
          <w:rFonts w:ascii="Times New Roman" w:eastAsia="Times New Roman" w:hAnsi="Times New Roman" w:cs="Times New Roman"/>
          <w:color w:val="000000"/>
          <w:sz w:val="16"/>
          <w:szCs w:val="16"/>
          <w:lang w:val="en-IN" w:eastAsia="en-IN"/>
        </w:rPr>
        <w:t xml:space="preserve"> 3</w:t>
      </w:r>
    </w:p>
    <w:p w:rsidR="00D3035F" w:rsidRPr="00ED41A6" w:rsidRDefault="00D3035F" w:rsidP="00D3035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lang w:val="en-IN" w:eastAsia="en-IN"/>
        </w:rPr>
      </w:pPr>
      <w:r w:rsidRPr="00ED41A6">
        <w:rPr>
          <w:rFonts w:ascii="Times New Roman" w:eastAsia="Times New Roman" w:hAnsi="Times New Roman" w:cs="Times New Roman"/>
          <w:color w:val="000000"/>
          <w:sz w:val="16"/>
          <w:szCs w:val="16"/>
          <w:lang w:val="en-IN" w:eastAsia="en-IN"/>
        </w:rPr>
        <w:t>The value of all command-line arguments ($* version</w:t>
      </w:r>
      <w:proofErr w:type="gramStart"/>
      <w:r w:rsidRPr="00ED41A6">
        <w:rPr>
          <w:rFonts w:ascii="Times New Roman" w:eastAsia="Times New Roman" w:hAnsi="Times New Roman" w:cs="Times New Roman"/>
          <w:color w:val="000000"/>
          <w:sz w:val="16"/>
          <w:szCs w:val="16"/>
          <w:lang w:val="en-IN" w:eastAsia="en-IN"/>
        </w:rPr>
        <w:t>) :</w:t>
      </w:r>
      <w:proofErr w:type="gramEnd"/>
      <w:r w:rsidRPr="00ED41A6">
        <w:rPr>
          <w:rFonts w:ascii="Times New Roman" w:eastAsia="Times New Roman" w:hAnsi="Times New Roman" w:cs="Times New Roman"/>
          <w:color w:val="000000"/>
          <w:sz w:val="16"/>
          <w:szCs w:val="16"/>
          <w:lang w:val="en-IN" w:eastAsia="en-IN"/>
        </w:rPr>
        <w:t xml:space="preserve"> </w:t>
      </w:r>
      <w:proofErr w:type="spellStart"/>
      <w:r w:rsidRPr="00ED41A6">
        <w:rPr>
          <w:rFonts w:ascii="Times New Roman" w:eastAsia="Times New Roman" w:hAnsi="Times New Roman" w:cs="Times New Roman"/>
          <w:color w:val="000000"/>
          <w:sz w:val="16"/>
          <w:szCs w:val="16"/>
          <w:lang w:val="en-IN" w:eastAsia="en-IN"/>
        </w:rPr>
        <w:t>bmw</w:t>
      </w:r>
      <w:proofErr w:type="spellEnd"/>
      <w:r w:rsidRPr="00ED41A6">
        <w:rPr>
          <w:rFonts w:ascii="Times New Roman" w:eastAsia="Times New Roman" w:hAnsi="Times New Roman" w:cs="Times New Roman"/>
          <w:color w:val="000000"/>
          <w:sz w:val="16"/>
          <w:szCs w:val="16"/>
          <w:lang w:val="en-IN" w:eastAsia="en-IN"/>
        </w:rPr>
        <w:t xml:space="preserve"> ford </w:t>
      </w:r>
      <w:proofErr w:type="spellStart"/>
      <w:r w:rsidRPr="00ED41A6">
        <w:rPr>
          <w:rFonts w:ascii="Times New Roman" w:eastAsia="Times New Roman" w:hAnsi="Times New Roman" w:cs="Times New Roman"/>
          <w:color w:val="000000"/>
          <w:sz w:val="16"/>
          <w:szCs w:val="16"/>
          <w:lang w:val="en-IN" w:eastAsia="en-IN"/>
        </w:rPr>
        <w:t>toyota</w:t>
      </w:r>
      <w:proofErr w:type="spellEnd"/>
    </w:p>
    <w:p w:rsidR="00D3035F" w:rsidRPr="00ED41A6" w:rsidRDefault="00D3035F" w:rsidP="00D3035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lang w:val="en-IN" w:eastAsia="en-IN"/>
        </w:rPr>
      </w:pPr>
      <w:r w:rsidRPr="00ED41A6">
        <w:rPr>
          <w:rFonts w:ascii="Times New Roman" w:eastAsia="Times New Roman" w:hAnsi="Times New Roman" w:cs="Times New Roman"/>
          <w:color w:val="000000"/>
          <w:sz w:val="16"/>
          <w:szCs w:val="16"/>
          <w:lang w:val="en-IN" w:eastAsia="en-IN"/>
        </w:rPr>
        <w:t>The value of all command-line arguments ($@ version</w:t>
      </w:r>
      <w:proofErr w:type="gramStart"/>
      <w:r w:rsidRPr="00ED41A6">
        <w:rPr>
          <w:rFonts w:ascii="Times New Roman" w:eastAsia="Times New Roman" w:hAnsi="Times New Roman" w:cs="Times New Roman"/>
          <w:color w:val="000000"/>
          <w:sz w:val="16"/>
          <w:szCs w:val="16"/>
          <w:lang w:val="en-IN" w:eastAsia="en-IN"/>
        </w:rPr>
        <w:t>) :</w:t>
      </w:r>
      <w:proofErr w:type="gramEnd"/>
      <w:r w:rsidRPr="00ED41A6">
        <w:rPr>
          <w:rFonts w:ascii="Times New Roman" w:eastAsia="Times New Roman" w:hAnsi="Times New Roman" w:cs="Times New Roman"/>
          <w:color w:val="000000"/>
          <w:sz w:val="16"/>
          <w:szCs w:val="16"/>
          <w:lang w:val="en-IN" w:eastAsia="en-IN"/>
        </w:rPr>
        <w:t xml:space="preserve"> </w:t>
      </w:r>
      <w:proofErr w:type="spellStart"/>
      <w:r w:rsidRPr="00ED41A6">
        <w:rPr>
          <w:rFonts w:ascii="Times New Roman" w:eastAsia="Times New Roman" w:hAnsi="Times New Roman" w:cs="Times New Roman"/>
          <w:color w:val="000000"/>
          <w:sz w:val="16"/>
          <w:szCs w:val="16"/>
          <w:lang w:val="en-IN" w:eastAsia="en-IN"/>
        </w:rPr>
        <w:t>bmw</w:t>
      </w:r>
      <w:proofErr w:type="spellEnd"/>
      <w:r w:rsidRPr="00ED41A6">
        <w:rPr>
          <w:rFonts w:ascii="Times New Roman" w:eastAsia="Times New Roman" w:hAnsi="Times New Roman" w:cs="Times New Roman"/>
          <w:color w:val="000000"/>
          <w:sz w:val="16"/>
          <w:szCs w:val="16"/>
          <w:lang w:val="en-IN" w:eastAsia="en-IN"/>
        </w:rPr>
        <w:t xml:space="preserve"> ford </w:t>
      </w:r>
      <w:proofErr w:type="spellStart"/>
      <w:r w:rsidRPr="00ED41A6">
        <w:rPr>
          <w:rFonts w:ascii="Times New Roman" w:eastAsia="Times New Roman" w:hAnsi="Times New Roman" w:cs="Times New Roman"/>
          <w:color w:val="000000"/>
          <w:sz w:val="16"/>
          <w:szCs w:val="16"/>
          <w:lang w:val="en-IN" w:eastAsia="en-IN"/>
        </w:rPr>
        <w:t>toyota</w:t>
      </w:r>
      <w:proofErr w:type="spellEnd"/>
    </w:p>
    <w:p w:rsidR="00B7784C" w:rsidRPr="00ED41A6" w:rsidRDefault="00B7784C" w:rsidP="00B7784C">
      <w:pPr>
        <w:pStyle w:val="NormalWeb"/>
        <w:spacing w:after="240"/>
        <w:jc w:val="both"/>
        <w:textAlignment w:val="baseline"/>
        <w:rPr>
          <w:lang w:val="en-IN"/>
        </w:rPr>
      </w:pPr>
      <w:r w:rsidRPr="00ED41A6">
        <w:rPr>
          <w:lang w:val="en-IN"/>
        </w:rPr>
        <w:t>The variable </w:t>
      </w:r>
      <w:r w:rsidRPr="00ED41A6">
        <w:rPr>
          <w:b/>
          <w:bCs/>
          <w:lang w:val="en-IN"/>
        </w:rPr>
        <w:t>$@</w:t>
      </w:r>
      <w:r w:rsidRPr="00ED41A6">
        <w:rPr>
          <w:lang w:val="en-IN"/>
        </w:rPr>
        <w:t> contains the value of all positional parameters, excluding $0.</w:t>
      </w:r>
    </w:p>
    <w:p w:rsidR="00B7784C" w:rsidRPr="00ED41A6" w:rsidRDefault="00B7784C" w:rsidP="00B7784C">
      <w:pPr>
        <w:pStyle w:val="NormalWeb"/>
        <w:spacing w:after="240"/>
        <w:jc w:val="both"/>
        <w:textAlignment w:val="baseline"/>
        <w:rPr>
          <w:lang w:val="en-IN"/>
        </w:rPr>
      </w:pPr>
      <w:r w:rsidRPr="00ED41A6">
        <w:rPr>
          <w:lang w:val="en-IN"/>
        </w:rPr>
        <w:t>The variable </w:t>
      </w:r>
      <w:r w:rsidRPr="00ED41A6">
        <w:rPr>
          <w:b/>
          <w:bCs/>
          <w:lang w:val="en-IN"/>
        </w:rPr>
        <w:t>$*</w:t>
      </w:r>
      <w:r w:rsidRPr="00ED41A6">
        <w:rPr>
          <w:lang w:val="en-IN"/>
        </w:rPr>
        <w:t> is the same as </w:t>
      </w:r>
      <w:r w:rsidRPr="00ED41A6">
        <w:rPr>
          <w:b/>
          <w:bCs/>
          <w:lang w:val="en-IN"/>
        </w:rPr>
        <w:t>$@</w:t>
      </w:r>
      <w:r w:rsidRPr="00ED41A6">
        <w:rPr>
          <w:lang w:val="en-IN"/>
        </w:rPr>
        <w:t>, except when it is double-quoted. When enclosed in double quotes, </w:t>
      </w:r>
      <w:r w:rsidRPr="00ED41A6">
        <w:rPr>
          <w:b/>
          <w:bCs/>
          <w:lang w:val="en-IN"/>
        </w:rPr>
        <w:t>$*</w:t>
      </w:r>
      <w:r w:rsidRPr="00ED41A6">
        <w:rPr>
          <w:lang w:val="en-IN"/>
        </w:rPr>
        <w:t> expands to </w:t>
      </w:r>
      <w:r w:rsidRPr="00ED41A6">
        <w:rPr>
          <w:b/>
          <w:bCs/>
          <w:lang w:val="en-IN"/>
        </w:rPr>
        <w:t>$1c$2c$3c</w:t>
      </w:r>
      <w:r w:rsidRPr="00ED41A6">
        <w:rPr>
          <w:lang w:val="en-IN"/>
        </w:rPr>
        <w:t>... where </w:t>
      </w:r>
      <w:r w:rsidRPr="00ED41A6">
        <w:rPr>
          <w:i/>
          <w:iCs/>
          <w:lang w:val="en-IN"/>
        </w:rPr>
        <w:t>c</w:t>
      </w:r>
      <w:r w:rsidRPr="00ED41A6">
        <w:rPr>
          <w:lang w:val="en-IN"/>
        </w:rPr>
        <w:t> is the first </w:t>
      </w:r>
      <w:r w:rsidRPr="00996CA8">
        <w:rPr>
          <w:lang w:val="en-IN"/>
        </w:rPr>
        <w:t>character</w:t>
      </w:r>
      <w:r w:rsidRPr="00ED41A6">
        <w:rPr>
          <w:lang w:val="en-IN"/>
        </w:rPr>
        <w:t> of </w:t>
      </w:r>
      <w:r w:rsidRPr="00ED41A6">
        <w:rPr>
          <w:b/>
          <w:bCs/>
          <w:lang w:val="en-IN"/>
        </w:rPr>
        <w:t>$IFS</w:t>
      </w:r>
      <w:r w:rsidRPr="00ED41A6">
        <w:rPr>
          <w:lang w:val="en-IN"/>
        </w:rPr>
        <w:t>, bash's internal field separator variable. The IFS is used for word splitting, and its default value is "space, tab, or newline" — this is where bash sees the beginning and end of one word.</w:t>
      </w:r>
    </w:p>
    <w:p w:rsidR="00B7784C" w:rsidRPr="00ED41A6" w:rsidRDefault="00B7784C" w:rsidP="00B7784C">
      <w:pPr>
        <w:pStyle w:val="NormalWeb"/>
        <w:spacing w:after="240"/>
        <w:jc w:val="both"/>
        <w:textAlignment w:val="baseline"/>
        <w:rPr>
          <w:lang w:val="en-IN"/>
        </w:rPr>
      </w:pPr>
      <w:r w:rsidRPr="00ED41A6">
        <w:rPr>
          <w:lang w:val="en-IN"/>
        </w:rPr>
        <w:t>If the value of </w:t>
      </w:r>
      <w:r w:rsidRPr="00ED41A6">
        <w:rPr>
          <w:b/>
          <w:bCs/>
          <w:lang w:val="en-IN"/>
        </w:rPr>
        <w:t>$IFS</w:t>
      </w:r>
      <w:r w:rsidRPr="00ED41A6">
        <w:rPr>
          <w:lang w:val="en-IN"/>
        </w:rPr>
        <w:t> is "</w:t>
      </w:r>
      <w:r w:rsidRPr="00ED41A6">
        <w:rPr>
          <w:b/>
          <w:bCs/>
          <w:lang w:val="en-IN"/>
        </w:rPr>
        <w:t>_</w:t>
      </w:r>
      <w:r w:rsidRPr="00ED41A6">
        <w:rPr>
          <w:lang w:val="en-IN"/>
        </w:rPr>
        <w:t>" (an </w:t>
      </w:r>
      <w:r w:rsidRPr="00996CA8">
        <w:rPr>
          <w:lang w:val="en-IN"/>
        </w:rPr>
        <w:t>underscore</w:t>
      </w:r>
      <w:r w:rsidRPr="00ED41A6">
        <w:rPr>
          <w:lang w:val="en-IN"/>
        </w:rPr>
        <w:t>), </w:t>
      </w:r>
      <w:r w:rsidRPr="00ED41A6">
        <w:rPr>
          <w:b/>
          <w:bCs/>
          <w:lang w:val="en-IN"/>
        </w:rPr>
        <w:t>"$@"</w:t>
      </w:r>
      <w:r w:rsidRPr="00ED41A6">
        <w:rPr>
          <w:lang w:val="en-IN"/>
        </w:rPr>
        <w:t> expands to:</w:t>
      </w:r>
    </w:p>
    <w:p w:rsidR="00B7784C" w:rsidRPr="00ED41A6" w:rsidRDefault="00B7784C" w:rsidP="00B7784C">
      <w:pPr>
        <w:pStyle w:val="NormalWeb"/>
        <w:spacing w:after="240"/>
        <w:jc w:val="both"/>
        <w:textAlignment w:val="baseline"/>
        <w:rPr>
          <w:lang w:val="en-IN"/>
        </w:rPr>
      </w:pPr>
      <w:r w:rsidRPr="00ED41A6">
        <w:rPr>
          <w:lang w:val="en-IN"/>
        </w:rPr>
        <w:t xml:space="preserve"> </w:t>
      </w:r>
      <w:proofErr w:type="gramStart"/>
      <w:r w:rsidRPr="00ED41A6">
        <w:rPr>
          <w:lang w:val="en-IN"/>
        </w:rPr>
        <w:t>one</w:t>
      </w:r>
      <w:proofErr w:type="gramEnd"/>
      <w:r w:rsidRPr="00ED41A6">
        <w:rPr>
          <w:lang w:val="en-IN"/>
        </w:rPr>
        <w:t xml:space="preserve"> two three four</w:t>
      </w:r>
    </w:p>
    <w:p w:rsidR="00B7784C" w:rsidRPr="00ED41A6" w:rsidRDefault="00B7784C" w:rsidP="00B7784C">
      <w:pPr>
        <w:pStyle w:val="NormalWeb"/>
        <w:spacing w:after="240"/>
        <w:jc w:val="both"/>
        <w:textAlignment w:val="baseline"/>
        <w:rPr>
          <w:lang w:val="en-IN"/>
        </w:rPr>
      </w:pPr>
      <w:r w:rsidRPr="00ED41A6">
        <w:rPr>
          <w:lang w:val="en-IN"/>
        </w:rPr>
        <w:t>Whereas </w:t>
      </w:r>
      <w:r w:rsidRPr="00ED41A6">
        <w:rPr>
          <w:b/>
          <w:bCs/>
          <w:lang w:val="en-IN"/>
        </w:rPr>
        <w:t>"$*"</w:t>
      </w:r>
      <w:r w:rsidRPr="00ED41A6">
        <w:rPr>
          <w:lang w:val="en-IN"/>
        </w:rPr>
        <w:t> expands to:</w:t>
      </w:r>
    </w:p>
    <w:p w:rsidR="00B7784C" w:rsidRPr="00ED41A6" w:rsidRDefault="00B7784C" w:rsidP="00B7784C">
      <w:pPr>
        <w:pStyle w:val="NormalWeb"/>
        <w:spacing w:after="240"/>
        <w:jc w:val="both"/>
        <w:textAlignment w:val="baseline"/>
        <w:rPr>
          <w:lang w:val="en-IN"/>
        </w:rPr>
      </w:pPr>
      <w:r w:rsidRPr="00ED41A6">
        <w:rPr>
          <w:lang w:val="en-IN"/>
        </w:rPr>
        <w:t xml:space="preserve"> </w:t>
      </w:r>
      <w:proofErr w:type="spellStart"/>
      <w:proofErr w:type="gramStart"/>
      <w:r w:rsidRPr="00ED41A6">
        <w:rPr>
          <w:lang w:val="en-IN"/>
        </w:rPr>
        <w:t>one_two_three</w:t>
      </w:r>
      <w:proofErr w:type="spellEnd"/>
      <w:proofErr w:type="gramEnd"/>
      <w:r w:rsidRPr="00ED41A6">
        <w:rPr>
          <w:lang w:val="en-IN"/>
        </w:rPr>
        <w:t xml:space="preserve"> four</w:t>
      </w:r>
    </w:p>
    <w:p w:rsidR="00B7784C" w:rsidRPr="00ED41A6" w:rsidRDefault="00B7784C" w:rsidP="00B7784C">
      <w:pPr>
        <w:pStyle w:val="NormalWeb"/>
        <w:spacing w:before="0" w:after="240"/>
        <w:jc w:val="both"/>
        <w:textAlignment w:val="baseline"/>
        <w:rPr>
          <w:b/>
          <w:bCs/>
          <w:lang w:val="en-IN"/>
        </w:rPr>
      </w:pPr>
      <w:r w:rsidRPr="00ED41A6">
        <w:rPr>
          <w:b/>
          <w:bCs/>
          <w:lang w:val="en-IN"/>
        </w:rPr>
        <w:t>Example: The Difference Between $@ and $*</w:t>
      </w:r>
    </w:p>
    <w:p w:rsidR="00B7784C" w:rsidRPr="00ED41A6" w:rsidRDefault="00B7784C" w:rsidP="00B7784C">
      <w:pPr>
        <w:pStyle w:val="NormalWeb"/>
        <w:spacing w:before="0" w:after="240"/>
        <w:jc w:val="both"/>
        <w:textAlignment w:val="baseline"/>
        <w:rPr>
          <w:lang w:val="en-IN"/>
        </w:rPr>
      </w:pPr>
      <w:r w:rsidRPr="00ED41A6">
        <w:rPr>
          <w:lang w:val="en-IN"/>
        </w:rPr>
        <w:t>Create a shell script called pizza.sh:</w:t>
      </w:r>
    </w:p>
    <w:p w:rsidR="00B7784C" w:rsidRPr="00ED41A6" w:rsidRDefault="00B7784C" w:rsidP="00B7784C">
      <w:pPr>
        <w:pStyle w:val="NormalWeb"/>
        <w:shd w:val="clear" w:color="auto" w:fill="D9D9D9" w:themeFill="background1" w:themeFillShade="D9"/>
        <w:spacing w:after="240"/>
        <w:jc w:val="both"/>
        <w:textAlignment w:val="baseline"/>
        <w:rPr>
          <w:lang w:val="en-IN"/>
        </w:rPr>
      </w:pPr>
      <w:proofErr w:type="gramStart"/>
      <w:r w:rsidRPr="00ED41A6">
        <w:rPr>
          <w:i/>
          <w:iCs/>
          <w:lang w:val="en-IN"/>
        </w:rPr>
        <w:t>#!/</w:t>
      </w:r>
      <w:proofErr w:type="gramEnd"/>
      <w:r w:rsidRPr="00ED41A6">
        <w:rPr>
          <w:i/>
          <w:iCs/>
          <w:lang w:val="en-IN"/>
        </w:rPr>
        <w:t>bin/bash</w:t>
      </w:r>
    </w:p>
    <w:p w:rsidR="00B7784C" w:rsidRPr="00ED41A6" w:rsidRDefault="00B7784C" w:rsidP="00B7784C">
      <w:pPr>
        <w:pStyle w:val="NormalWeb"/>
        <w:shd w:val="clear" w:color="auto" w:fill="D9D9D9" w:themeFill="background1" w:themeFillShade="D9"/>
        <w:spacing w:after="240"/>
        <w:jc w:val="both"/>
        <w:textAlignment w:val="baseline"/>
        <w:rPr>
          <w:lang w:val="en-IN"/>
        </w:rPr>
      </w:pPr>
      <w:r w:rsidRPr="00ED41A6">
        <w:rPr>
          <w:lang w:val="en-IN"/>
        </w:rPr>
        <w:t>IFS="</w:t>
      </w:r>
      <w:proofErr w:type="gramStart"/>
      <w:r w:rsidRPr="00ED41A6">
        <w:rPr>
          <w:lang w:val="en-IN"/>
        </w:rPr>
        <w:t>, "</w:t>
      </w:r>
      <w:proofErr w:type="gramEnd"/>
    </w:p>
    <w:p w:rsidR="00B7784C" w:rsidRPr="00ED41A6" w:rsidRDefault="00B7784C" w:rsidP="00B7784C">
      <w:pPr>
        <w:pStyle w:val="NormalWeb"/>
        <w:shd w:val="clear" w:color="auto" w:fill="D9D9D9" w:themeFill="background1" w:themeFillShade="D9"/>
        <w:spacing w:after="240"/>
        <w:jc w:val="both"/>
        <w:textAlignment w:val="baseline"/>
        <w:rPr>
          <w:lang w:val="en-IN"/>
        </w:rPr>
      </w:pPr>
      <w:proofErr w:type="gramStart"/>
      <w:r w:rsidRPr="00B7784C">
        <w:rPr>
          <w:highlight w:val="yellow"/>
          <w:lang w:val="en-IN"/>
        </w:rPr>
        <w:t>echo</w:t>
      </w:r>
      <w:proofErr w:type="gramEnd"/>
      <w:r w:rsidRPr="00B7784C">
        <w:rPr>
          <w:highlight w:val="yellow"/>
          <w:lang w:val="en-IN"/>
        </w:rPr>
        <w:t xml:space="preserve"> "* Displaying all pizza names using \$@"</w:t>
      </w:r>
    </w:p>
    <w:p w:rsidR="00B7784C" w:rsidRPr="00ED41A6" w:rsidRDefault="00B7784C" w:rsidP="00B7784C">
      <w:pPr>
        <w:pStyle w:val="NormalWeb"/>
        <w:shd w:val="clear" w:color="auto" w:fill="D9D9D9" w:themeFill="background1" w:themeFillShade="D9"/>
        <w:spacing w:after="240"/>
        <w:jc w:val="both"/>
        <w:textAlignment w:val="baseline"/>
        <w:rPr>
          <w:lang w:val="en-IN"/>
        </w:rPr>
      </w:pPr>
      <w:proofErr w:type="gramStart"/>
      <w:r w:rsidRPr="00ED41A6">
        <w:rPr>
          <w:lang w:val="en-IN"/>
        </w:rPr>
        <w:t>echo</w:t>
      </w:r>
      <w:proofErr w:type="gramEnd"/>
      <w:r w:rsidRPr="00ED41A6">
        <w:rPr>
          <w:lang w:val="en-IN"/>
        </w:rPr>
        <w:t xml:space="preserve"> "$@"</w:t>
      </w:r>
    </w:p>
    <w:p w:rsidR="00B7784C" w:rsidRPr="00ED41A6" w:rsidRDefault="00B7784C" w:rsidP="00B7784C">
      <w:pPr>
        <w:pStyle w:val="NormalWeb"/>
        <w:shd w:val="clear" w:color="auto" w:fill="D9D9D9" w:themeFill="background1" w:themeFillShade="D9"/>
        <w:spacing w:after="240"/>
        <w:jc w:val="both"/>
        <w:textAlignment w:val="baseline"/>
        <w:rPr>
          <w:lang w:val="en-IN"/>
        </w:rPr>
      </w:pPr>
      <w:proofErr w:type="gramStart"/>
      <w:r w:rsidRPr="00ED41A6">
        <w:rPr>
          <w:lang w:val="en-IN"/>
        </w:rPr>
        <w:t>echo</w:t>
      </w:r>
      <w:proofErr w:type="gramEnd"/>
      <w:r w:rsidRPr="00ED41A6">
        <w:rPr>
          <w:lang w:val="en-IN"/>
        </w:rPr>
        <w:t xml:space="preserve"> </w:t>
      </w:r>
    </w:p>
    <w:p w:rsidR="00B7784C" w:rsidRPr="00ED41A6" w:rsidRDefault="00B7784C" w:rsidP="00B7784C">
      <w:pPr>
        <w:pStyle w:val="NormalWeb"/>
        <w:shd w:val="clear" w:color="auto" w:fill="D9D9D9" w:themeFill="background1" w:themeFillShade="D9"/>
        <w:spacing w:after="240"/>
        <w:jc w:val="both"/>
        <w:textAlignment w:val="baseline"/>
        <w:rPr>
          <w:lang w:val="en-IN"/>
        </w:rPr>
      </w:pPr>
      <w:proofErr w:type="gramStart"/>
      <w:r w:rsidRPr="00B7784C">
        <w:rPr>
          <w:highlight w:val="yellow"/>
          <w:lang w:val="en-IN"/>
        </w:rPr>
        <w:t>echo</w:t>
      </w:r>
      <w:proofErr w:type="gramEnd"/>
      <w:r w:rsidRPr="00B7784C">
        <w:rPr>
          <w:highlight w:val="yellow"/>
          <w:lang w:val="en-IN"/>
        </w:rPr>
        <w:t xml:space="preserve"> "* Displaying all pizza names using \$*"</w:t>
      </w:r>
    </w:p>
    <w:p w:rsidR="00B7784C" w:rsidRPr="00ED41A6" w:rsidRDefault="00B7784C" w:rsidP="00B7784C">
      <w:pPr>
        <w:pStyle w:val="NormalWeb"/>
        <w:shd w:val="clear" w:color="auto" w:fill="D9D9D9" w:themeFill="background1" w:themeFillShade="D9"/>
        <w:spacing w:after="240"/>
        <w:jc w:val="both"/>
        <w:textAlignment w:val="baseline"/>
        <w:rPr>
          <w:lang w:val="en-IN"/>
        </w:rPr>
      </w:pPr>
      <w:proofErr w:type="gramStart"/>
      <w:r w:rsidRPr="00ED41A6">
        <w:rPr>
          <w:lang w:val="en-IN"/>
        </w:rPr>
        <w:t>echo</w:t>
      </w:r>
      <w:proofErr w:type="gramEnd"/>
      <w:r w:rsidRPr="00ED41A6">
        <w:rPr>
          <w:lang w:val="en-IN"/>
        </w:rPr>
        <w:t xml:space="preserve"> "$*"</w:t>
      </w:r>
    </w:p>
    <w:p w:rsidR="00B7784C" w:rsidRPr="00ED41A6" w:rsidRDefault="00B7784C" w:rsidP="00B7784C">
      <w:pPr>
        <w:pStyle w:val="NormalWeb"/>
        <w:spacing w:before="0" w:after="240"/>
        <w:jc w:val="both"/>
        <w:textAlignment w:val="baseline"/>
        <w:rPr>
          <w:lang w:val="en-IN"/>
        </w:rPr>
      </w:pPr>
      <w:r w:rsidRPr="00ED41A6">
        <w:rPr>
          <w:lang w:val="en-IN"/>
        </w:rPr>
        <w:t>Save and close the file. Run it as follows:</w:t>
      </w:r>
    </w:p>
    <w:p w:rsidR="00B7784C" w:rsidRPr="00ED41A6" w:rsidRDefault="00B7784C" w:rsidP="00B7784C">
      <w:pPr>
        <w:pStyle w:val="NormalWeb"/>
        <w:shd w:val="clear" w:color="auto" w:fill="D9D9D9" w:themeFill="background1" w:themeFillShade="D9"/>
        <w:spacing w:after="240"/>
        <w:jc w:val="both"/>
        <w:textAlignment w:val="baseline"/>
        <w:rPr>
          <w:lang w:val="en-IN"/>
        </w:rPr>
      </w:pPr>
      <w:proofErr w:type="spellStart"/>
      <w:proofErr w:type="gramStart"/>
      <w:r w:rsidRPr="00ED41A6">
        <w:rPr>
          <w:lang w:val="en-IN"/>
        </w:rPr>
        <w:t>chmod</w:t>
      </w:r>
      <w:proofErr w:type="spellEnd"/>
      <w:proofErr w:type="gramEnd"/>
      <w:r w:rsidRPr="00ED41A6">
        <w:rPr>
          <w:lang w:val="en-IN"/>
        </w:rPr>
        <w:t xml:space="preserve"> +x pizza.sh</w:t>
      </w:r>
    </w:p>
    <w:p w:rsidR="00B7784C" w:rsidRPr="00ED41A6" w:rsidRDefault="00B7784C" w:rsidP="00B7784C">
      <w:pPr>
        <w:pStyle w:val="NormalWeb"/>
        <w:shd w:val="clear" w:color="auto" w:fill="D9D9D9" w:themeFill="background1" w:themeFillShade="D9"/>
        <w:spacing w:after="240"/>
        <w:jc w:val="both"/>
        <w:textAlignment w:val="baseline"/>
        <w:rPr>
          <w:lang w:val="en-IN"/>
        </w:rPr>
      </w:pPr>
      <w:r w:rsidRPr="00ED41A6">
        <w:rPr>
          <w:lang w:val="en-IN"/>
        </w:rPr>
        <w:t xml:space="preserve">./pizza.sh </w:t>
      </w:r>
      <w:proofErr w:type="spellStart"/>
      <w:r w:rsidRPr="00ED41A6">
        <w:rPr>
          <w:lang w:val="en-IN"/>
        </w:rPr>
        <w:t>Margherita</w:t>
      </w:r>
      <w:proofErr w:type="spellEnd"/>
      <w:r w:rsidRPr="00ED41A6">
        <w:rPr>
          <w:lang w:val="en-IN"/>
        </w:rPr>
        <w:t xml:space="preserve"> Tomato </w:t>
      </w:r>
      <w:proofErr w:type="spellStart"/>
      <w:r w:rsidRPr="00ED41A6">
        <w:rPr>
          <w:lang w:val="en-IN"/>
        </w:rPr>
        <w:t>Panner</w:t>
      </w:r>
      <w:proofErr w:type="spellEnd"/>
      <w:r w:rsidRPr="00ED41A6">
        <w:rPr>
          <w:lang w:val="en-IN"/>
        </w:rPr>
        <w:t xml:space="preserve"> Gourmet</w:t>
      </w:r>
    </w:p>
    <w:p w:rsidR="00B7784C" w:rsidRPr="00B7784C" w:rsidRDefault="00B7784C" w:rsidP="00B7784C">
      <w:pPr>
        <w:pStyle w:val="NormalWeb"/>
        <w:spacing w:before="0" w:after="240"/>
        <w:jc w:val="both"/>
        <w:textAlignment w:val="baseline"/>
        <w:rPr>
          <w:b/>
          <w:lang w:val="en-IN"/>
        </w:rPr>
      </w:pPr>
      <w:r w:rsidRPr="00B7784C">
        <w:rPr>
          <w:b/>
          <w:lang w:val="en-IN"/>
        </w:rPr>
        <w:lastRenderedPageBreak/>
        <w:t>Sample outputs:</w:t>
      </w:r>
    </w:p>
    <w:p w:rsidR="00B7784C" w:rsidRPr="00B7784C" w:rsidRDefault="00B7784C" w:rsidP="00B7784C">
      <w:pPr>
        <w:pStyle w:val="NormalWeb"/>
        <w:shd w:val="clear" w:color="auto" w:fill="D9D9D9" w:themeFill="background1" w:themeFillShade="D9"/>
        <w:spacing w:after="240"/>
        <w:jc w:val="both"/>
        <w:textAlignment w:val="baseline"/>
        <w:rPr>
          <w:b/>
          <w:lang w:val="en-IN"/>
        </w:rPr>
      </w:pPr>
      <w:r w:rsidRPr="00B7784C">
        <w:rPr>
          <w:b/>
          <w:lang w:val="en-IN"/>
        </w:rPr>
        <w:t>* Displaying all pizza names using $@</w:t>
      </w:r>
    </w:p>
    <w:p w:rsidR="00B7784C" w:rsidRPr="00ED41A6" w:rsidRDefault="00B7784C" w:rsidP="00B7784C">
      <w:pPr>
        <w:pStyle w:val="NormalWeb"/>
        <w:shd w:val="clear" w:color="auto" w:fill="D9D9D9" w:themeFill="background1" w:themeFillShade="D9"/>
        <w:spacing w:after="240"/>
        <w:jc w:val="both"/>
        <w:textAlignment w:val="baseline"/>
        <w:rPr>
          <w:lang w:val="en-IN"/>
        </w:rPr>
      </w:pPr>
      <w:proofErr w:type="spellStart"/>
      <w:r w:rsidRPr="00ED41A6">
        <w:rPr>
          <w:lang w:val="en-IN"/>
        </w:rPr>
        <w:t>Margherita</w:t>
      </w:r>
      <w:proofErr w:type="spellEnd"/>
      <w:r w:rsidRPr="00ED41A6">
        <w:rPr>
          <w:lang w:val="en-IN"/>
        </w:rPr>
        <w:t xml:space="preserve"> Tomato </w:t>
      </w:r>
      <w:proofErr w:type="spellStart"/>
      <w:r w:rsidRPr="00ED41A6">
        <w:rPr>
          <w:lang w:val="en-IN"/>
        </w:rPr>
        <w:t>Panner</w:t>
      </w:r>
      <w:proofErr w:type="spellEnd"/>
      <w:r w:rsidRPr="00ED41A6">
        <w:rPr>
          <w:lang w:val="en-IN"/>
        </w:rPr>
        <w:t xml:space="preserve"> Gourmet</w:t>
      </w:r>
    </w:p>
    <w:p w:rsidR="00B7784C" w:rsidRPr="00B7784C" w:rsidRDefault="00B7784C" w:rsidP="00B7784C">
      <w:pPr>
        <w:pStyle w:val="NormalWeb"/>
        <w:shd w:val="clear" w:color="auto" w:fill="D9D9D9" w:themeFill="background1" w:themeFillShade="D9"/>
        <w:spacing w:after="240"/>
        <w:jc w:val="both"/>
        <w:textAlignment w:val="baseline"/>
        <w:rPr>
          <w:b/>
          <w:lang w:val="en-IN"/>
        </w:rPr>
      </w:pPr>
      <w:r w:rsidRPr="00B7784C">
        <w:rPr>
          <w:b/>
          <w:lang w:val="en-IN"/>
        </w:rPr>
        <w:t>*Displaying all pizza names using $*</w:t>
      </w:r>
    </w:p>
    <w:p w:rsidR="00B7784C" w:rsidRPr="00ED41A6" w:rsidRDefault="00B7784C" w:rsidP="00B7784C">
      <w:pPr>
        <w:pStyle w:val="NormalWeb"/>
        <w:shd w:val="clear" w:color="auto" w:fill="D9D9D9" w:themeFill="background1" w:themeFillShade="D9"/>
        <w:spacing w:after="240"/>
        <w:jc w:val="both"/>
        <w:textAlignment w:val="baseline"/>
        <w:rPr>
          <w:lang w:val="en-IN"/>
        </w:rPr>
      </w:pPr>
      <w:proofErr w:type="spellStart"/>
      <w:r w:rsidRPr="00ED41A6">
        <w:rPr>
          <w:lang w:val="en-IN"/>
        </w:rPr>
        <w:t>Margherita</w:t>
      </w:r>
      <w:proofErr w:type="gramStart"/>
      <w:r w:rsidRPr="00ED41A6">
        <w:rPr>
          <w:lang w:val="en-IN"/>
        </w:rPr>
        <w:t>,Tomato,Panner,Gourmet</w:t>
      </w:r>
      <w:proofErr w:type="spellEnd"/>
      <w:proofErr w:type="gramEnd"/>
    </w:p>
    <w:p w:rsidR="00D3035F" w:rsidRPr="00ED41A6" w:rsidRDefault="00D3035F" w:rsidP="00D3035F">
      <w:pPr>
        <w:pStyle w:val="NormalWeb"/>
        <w:shd w:val="clear" w:color="auto" w:fill="FFFFFF"/>
        <w:spacing w:before="0" w:beforeAutospacing="0" w:after="240" w:afterAutospacing="0"/>
        <w:jc w:val="both"/>
        <w:textAlignment w:val="baseline"/>
      </w:pPr>
    </w:p>
    <w:p w:rsidR="00D3035F" w:rsidRPr="00ED41A6" w:rsidRDefault="00D3035F" w:rsidP="00D3035F">
      <w:pPr>
        <w:pStyle w:val="NormalWeb"/>
        <w:shd w:val="clear" w:color="auto" w:fill="FFFFFF"/>
        <w:spacing w:after="240"/>
        <w:jc w:val="both"/>
        <w:textAlignment w:val="baseline"/>
        <w:rPr>
          <w:b/>
        </w:rPr>
      </w:pPr>
      <w:r w:rsidRPr="00ED41A6">
        <w:rPr>
          <w:b/>
        </w:rPr>
        <w:t>Using if loop to Check Command-Line Arguments</w:t>
      </w:r>
    </w:p>
    <w:p w:rsidR="00D3035F" w:rsidRPr="00ED41A6" w:rsidRDefault="00D3035F" w:rsidP="00D3035F">
      <w:pPr>
        <w:pStyle w:val="NormalWeb"/>
        <w:shd w:val="clear" w:color="auto" w:fill="FFFFFF"/>
        <w:spacing w:after="240"/>
        <w:jc w:val="both"/>
        <w:textAlignment w:val="baseline"/>
      </w:pPr>
      <w:r w:rsidRPr="00ED41A6">
        <w:t xml:space="preserve">The following script captures the command-line arguments in special variables: $#, $1, $2, $3, and so on. The $# variable captures the number of command-line arguments. The following </w:t>
      </w:r>
      <w:proofErr w:type="gramStart"/>
      <w:r w:rsidRPr="00ED41A6">
        <w:t>example use</w:t>
      </w:r>
      <w:proofErr w:type="gramEnd"/>
      <w:r w:rsidRPr="00ED41A6">
        <w:t xml:space="preserve"> the command line arguments to do a comparison.</w:t>
      </w:r>
    </w:p>
    <w:p w:rsidR="00D3035F" w:rsidRPr="00ED41A6" w:rsidRDefault="00D3035F" w:rsidP="00D3035F">
      <w:pPr>
        <w:pStyle w:val="NormalWeb"/>
        <w:shd w:val="clear" w:color="auto" w:fill="D9D9D9" w:themeFill="background1" w:themeFillShade="D9"/>
        <w:spacing w:after="240"/>
        <w:jc w:val="both"/>
        <w:textAlignment w:val="baseline"/>
      </w:pPr>
      <w:r w:rsidRPr="00ED41A6">
        <w:t xml:space="preserve"> </w:t>
      </w:r>
      <w:proofErr w:type="gramStart"/>
      <w:r w:rsidRPr="00ED41A6">
        <w:t>#!/</w:t>
      </w:r>
      <w:proofErr w:type="gramEnd"/>
      <w:r w:rsidRPr="00ED41A6">
        <w:t>bin/bash</w:t>
      </w:r>
    </w:p>
    <w:p w:rsidR="00D3035F" w:rsidRPr="00ED41A6" w:rsidRDefault="00D3035F" w:rsidP="00D3035F">
      <w:pPr>
        <w:pStyle w:val="NormalWeb"/>
        <w:shd w:val="clear" w:color="auto" w:fill="D9D9D9" w:themeFill="background1" w:themeFillShade="D9"/>
        <w:spacing w:after="240"/>
        <w:jc w:val="both"/>
        <w:textAlignment w:val="baseline"/>
      </w:pPr>
      <w:proofErr w:type="gramStart"/>
      <w:r w:rsidRPr="00ED41A6">
        <w:t>if</w:t>
      </w:r>
      <w:proofErr w:type="gramEnd"/>
      <w:r w:rsidRPr="00ED41A6">
        <w:t xml:space="preserve"> [ $1 -</w:t>
      </w:r>
      <w:proofErr w:type="spellStart"/>
      <w:r w:rsidRPr="00ED41A6">
        <w:t>gt</w:t>
      </w:r>
      <w:proofErr w:type="spellEnd"/>
      <w:r w:rsidRPr="00ED41A6">
        <w:t xml:space="preserve"> $2 ] </w:t>
      </w:r>
    </w:p>
    <w:p w:rsidR="00D3035F" w:rsidRPr="00ED41A6" w:rsidRDefault="00D3035F" w:rsidP="00D3035F">
      <w:pPr>
        <w:pStyle w:val="NormalWeb"/>
        <w:shd w:val="clear" w:color="auto" w:fill="D9D9D9" w:themeFill="background1" w:themeFillShade="D9"/>
        <w:spacing w:after="240"/>
        <w:jc w:val="both"/>
        <w:textAlignment w:val="baseline"/>
      </w:pPr>
      <w:proofErr w:type="gramStart"/>
      <w:r w:rsidRPr="00ED41A6">
        <w:t>then</w:t>
      </w:r>
      <w:proofErr w:type="gramEnd"/>
    </w:p>
    <w:p w:rsidR="00D3035F" w:rsidRPr="00ED41A6" w:rsidRDefault="00D3035F" w:rsidP="00D3035F">
      <w:pPr>
        <w:pStyle w:val="NormalWeb"/>
        <w:shd w:val="clear" w:color="auto" w:fill="D9D9D9" w:themeFill="background1" w:themeFillShade="D9"/>
        <w:spacing w:after="240"/>
        <w:jc w:val="both"/>
        <w:textAlignment w:val="baseline"/>
      </w:pPr>
      <w:r w:rsidRPr="00ED41A6">
        <w:tab/>
      </w:r>
      <w:proofErr w:type="gramStart"/>
      <w:r w:rsidRPr="00ED41A6">
        <w:t>echo</w:t>
      </w:r>
      <w:proofErr w:type="gramEnd"/>
      <w:r w:rsidRPr="00ED41A6">
        <w:t xml:space="preserve"> "num1 is larger"</w:t>
      </w:r>
    </w:p>
    <w:p w:rsidR="00D3035F" w:rsidRPr="00ED41A6" w:rsidRDefault="00D3035F" w:rsidP="00D3035F">
      <w:pPr>
        <w:pStyle w:val="NormalWeb"/>
        <w:shd w:val="clear" w:color="auto" w:fill="D9D9D9" w:themeFill="background1" w:themeFillShade="D9"/>
        <w:spacing w:after="240"/>
        <w:jc w:val="both"/>
        <w:textAlignment w:val="baseline"/>
      </w:pPr>
      <w:proofErr w:type="gramStart"/>
      <w:r w:rsidRPr="00ED41A6">
        <w:t>else</w:t>
      </w:r>
      <w:proofErr w:type="gramEnd"/>
    </w:p>
    <w:p w:rsidR="00D3035F" w:rsidRPr="00ED41A6" w:rsidRDefault="00D3035F" w:rsidP="00D3035F">
      <w:pPr>
        <w:pStyle w:val="NormalWeb"/>
        <w:shd w:val="clear" w:color="auto" w:fill="D9D9D9" w:themeFill="background1" w:themeFillShade="D9"/>
        <w:spacing w:after="240"/>
        <w:jc w:val="both"/>
        <w:textAlignment w:val="baseline"/>
      </w:pPr>
      <w:r w:rsidRPr="00ED41A6">
        <w:tab/>
      </w:r>
      <w:proofErr w:type="gramStart"/>
      <w:r w:rsidRPr="00ED41A6">
        <w:t>echo</w:t>
      </w:r>
      <w:proofErr w:type="gramEnd"/>
      <w:r w:rsidRPr="00ED41A6">
        <w:t xml:space="preserve"> "num2 is larger"</w:t>
      </w:r>
    </w:p>
    <w:p w:rsidR="00D3035F" w:rsidRPr="00ED41A6" w:rsidRDefault="00D3035F" w:rsidP="00D3035F">
      <w:pPr>
        <w:pStyle w:val="NormalWeb"/>
        <w:shd w:val="clear" w:color="auto" w:fill="D9D9D9" w:themeFill="background1" w:themeFillShade="D9"/>
        <w:spacing w:after="240"/>
        <w:jc w:val="both"/>
        <w:textAlignment w:val="baseline"/>
      </w:pPr>
      <w:proofErr w:type="spellStart"/>
      <w:proofErr w:type="gramStart"/>
      <w:r w:rsidRPr="00ED41A6">
        <w:t>fi</w:t>
      </w:r>
      <w:proofErr w:type="spellEnd"/>
      <w:proofErr w:type="gramEnd"/>
    </w:p>
    <w:p w:rsidR="00D3035F" w:rsidRPr="00ED41A6" w:rsidRDefault="00D3035F" w:rsidP="00D3035F">
      <w:pPr>
        <w:pStyle w:val="NormalWeb"/>
        <w:shd w:val="clear" w:color="auto" w:fill="FFFFFF"/>
        <w:spacing w:after="240"/>
        <w:jc w:val="both"/>
        <w:textAlignment w:val="baseline"/>
      </w:pPr>
      <w:r w:rsidRPr="00ED41A6">
        <w:t>You can run the above script as shown below.</w:t>
      </w:r>
    </w:p>
    <w:p w:rsidR="00D3035F" w:rsidRPr="00ED41A6" w:rsidRDefault="00D3035F" w:rsidP="00D3035F">
      <w:pPr>
        <w:pStyle w:val="NormalWeb"/>
        <w:shd w:val="clear" w:color="auto" w:fill="D9D9D9" w:themeFill="background1" w:themeFillShade="D9"/>
        <w:spacing w:after="240"/>
        <w:jc w:val="both"/>
        <w:textAlignment w:val="baseline"/>
      </w:pPr>
      <w:proofErr w:type="gramStart"/>
      <w:r w:rsidRPr="00ED41A6">
        <w:t>$ ./</w:t>
      </w:r>
      <w:proofErr w:type="gramEnd"/>
      <w:r w:rsidRPr="00ED41A6">
        <w:t>a 23 45</w:t>
      </w:r>
    </w:p>
    <w:p w:rsidR="00D3035F" w:rsidRPr="005A5BBF" w:rsidRDefault="00D3035F" w:rsidP="005A5BBF">
      <w:pPr>
        <w:pStyle w:val="NormalWeb"/>
        <w:shd w:val="clear" w:color="auto" w:fill="D9D9D9" w:themeFill="background1" w:themeFillShade="D9"/>
        <w:spacing w:before="0" w:beforeAutospacing="0" w:after="240" w:afterAutospacing="0"/>
        <w:jc w:val="both"/>
        <w:textAlignment w:val="baseline"/>
      </w:pPr>
      <w:proofErr w:type="gramStart"/>
      <w:r w:rsidRPr="00ED41A6">
        <w:t>num2</w:t>
      </w:r>
      <w:proofErr w:type="gramEnd"/>
      <w:r w:rsidRPr="00ED41A6">
        <w:t xml:space="preserve"> is larger</w:t>
      </w:r>
    </w:p>
    <w:p w:rsidR="005A5BBF" w:rsidRPr="005A5BBF" w:rsidRDefault="005A5BBF" w:rsidP="005A5BB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5A5BBF">
        <w:rPr>
          <w:rFonts w:ascii="Times New Roman" w:eastAsia="Times New Roman" w:hAnsi="Times New Roman" w:cs="Times New Roman"/>
          <w:color w:val="000000"/>
          <w:sz w:val="24"/>
          <w:szCs w:val="24"/>
          <w:lang w:val="en-IN" w:eastAsia="en-IN"/>
        </w:rPr>
        <w:t>Often, you will want to check to see if you have arguments on which to act. There are a couple of ways to do this. First, you could simply check to see if $1 contains anything like so:</w:t>
      </w:r>
    </w:p>
    <w:p w:rsidR="005A5BBF" w:rsidRPr="005A5BBF" w:rsidRDefault="005A5BBF" w:rsidP="005A5B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roofErr w:type="gramStart"/>
      <w:r w:rsidRPr="005A5BBF">
        <w:rPr>
          <w:rFonts w:ascii="Times New Roman" w:eastAsia="Times New Roman" w:hAnsi="Times New Roman" w:cs="Times New Roman"/>
          <w:color w:val="000000"/>
          <w:sz w:val="24"/>
          <w:szCs w:val="24"/>
          <w:lang w:val="en-IN" w:eastAsia="en-IN"/>
        </w:rPr>
        <w:t>#!/</w:t>
      </w:r>
      <w:proofErr w:type="gramEnd"/>
      <w:r w:rsidRPr="005A5BBF">
        <w:rPr>
          <w:rFonts w:ascii="Times New Roman" w:eastAsia="Times New Roman" w:hAnsi="Times New Roman" w:cs="Times New Roman"/>
          <w:color w:val="000000"/>
          <w:sz w:val="24"/>
          <w:szCs w:val="24"/>
          <w:lang w:val="en-IN" w:eastAsia="en-IN"/>
        </w:rPr>
        <w:t>bin/bash</w:t>
      </w:r>
    </w:p>
    <w:p w:rsidR="005A5BBF" w:rsidRPr="005A5BBF" w:rsidRDefault="005A5BBF" w:rsidP="005A5B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
    <w:p w:rsidR="005A5BBF" w:rsidRPr="005A5BBF" w:rsidRDefault="005A5BBF" w:rsidP="005A5B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roofErr w:type="gramStart"/>
      <w:r w:rsidRPr="005A5BBF">
        <w:rPr>
          <w:rFonts w:ascii="Times New Roman" w:eastAsia="Times New Roman" w:hAnsi="Times New Roman" w:cs="Times New Roman"/>
          <w:b/>
          <w:bCs/>
          <w:color w:val="000000"/>
          <w:sz w:val="24"/>
          <w:szCs w:val="24"/>
          <w:lang w:val="en-IN" w:eastAsia="en-IN"/>
        </w:rPr>
        <w:t>if</w:t>
      </w:r>
      <w:proofErr w:type="gramEnd"/>
      <w:r w:rsidRPr="005A5BBF">
        <w:rPr>
          <w:rFonts w:ascii="Times New Roman" w:eastAsia="Times New Roman" w:hAnsi="Times New Roman" w:cs="Times New Roman"/>
          <w:color w:val="000000"/>
          <w:sz w:val="24"/>
          <w:szCs w:val="24"/>
          <w:lang w:val="en-IN" w:eastAsia="en-IN"/>
        </w:rPr>
        <w:t xml:space="preserve"> </w:t>
      </w:r>
      <w:r w:rsidRPr="005A5BBF">
        <w:rPr>
          <w:rFonts w:ascii="Times New Roman" w:eastAsia="Times New Roman" w:hAnsi="Times New Roman" w:cs="Times New Roman"/>
          <w:b/>
          <w:bCs/>
          <w:color w:val="000000"/>
          <w:sz w:val="24"/>
          <w:szCs w:val="24"/>
          <w:lang w:val="en-IN" w:eastAsia="en-IN"/>
        </w:rPr>
        <w:t>[</w:t>
      </w:r>
      <w:r w:rsidRPr="005A5BBF">
        <w:rPr>
          <w:rFonts w:ascii="Times New Roman" w:eastAsia="Times New Roman" w:hAnsi="Times New Roman" w:cs="Times New Roman"/>
          <w:color w:val="000000"/>
          <w:sz w:val="24"/>
          <w:szCs w:val="24"/>
          <w:lang w:val="en-IN" w:eastAsia="en-IN"/>
        </w:rPr>
        <w:t xml:space="preserve"> "$1" != "" </w:t>
      </w:r>
      <w:r w:rsidRPr="005A5BBF">
        <w:rPr>
          <w:rFonts w:ascii="Times New Roman" w:eastAsia="Times New Roman" w:hAnsi="Times New Roman" w:cs="Times New Roman"/>
          <w:b/>
          <w:bCs/>
          <w:color w:val="000000"/>
          <w:sz w:val="24"/>
          <w:szCs w:val="24"/>
          <w:lang w:val="en-IN" w:eastAsia="en-IN"/>
        </w:rPr>
        <w:t>];</w:t>
      </w:r>
      <w:r w:rsidRPr="005A5BBF">
        <w:rPr>
          <w:rFonts w:ascii="Times New Roman" w:eastAsia="Times New Roman" w:hAnsi="Times New Roman" w:cs="Times New Roman"/>
          <w:color w:val="000000"/>
          <w:sz w:val="24"/>
          <w:szCs w:val="24"/>
          <w:lang w:val="en-IN" w:eastAsia="en-IN"/>
        </w:rPr>
        <w:t xml:space="preserve"> </w:t>
      </w:r>
      <w:r w:rsidRPr="005A5BBF">
        <w:rPr>
          <w:rFonts w:ascii="Times New Roman" w:eastAsia="Times New Roman" w:hAnsi="Times New Roman" w:cs="Times New Roman"/>
          <w:b/>
          <w:bCs/>
          <w:color w:val="000000"/>
          <w:sz w:val="24"/>
          <w:szCs w:val="24"/>
          <w:lang w:val="en-IN" w:eastAsia="en-IN"/>
        </w:rPr>
        <w:t>then</w:t>
      </w:r>
    </w:p>
    <w:p w:rsidR="005A5BBF" w:rsidRPr="005A5BBF" w:rsidRDefault="005A5BBF" w:rsidP="005A5B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5A5BBF">
        <w:rPr>
          <w:rFonts w:ascii="Times New Roman" w:eastAsia="Times New Roman" w:hAnsi="Times New Roman" w:cs="Times New Roman"/>
          <w:color w:val="000000"/>
          <w:sz w:val="24"/>
          <w:szCs w:val="24"/>
          <w:lang w:val="en-IN" w:eastAsia="en-IN"/>
        </w:rPr>
        <w:t xml:space="preserve">    </w:t>
      </w:r>
      <w:proofErr w:type="gramStart"/>
      <w:r w:rsidRPr="005A5BBF">
        <w:rPr>
          <w:rFonts w:ascii="Times New Roman" w:eastAsia="Times New Roman" w:hAnsi="Times New Roman" w:cs="Times New Roman"/>
          <w:b/>
          <w:bCs/>
          <w:color w:val="000000"/>
          <w:sz w:val="24"/>
          <w:szCs w:val="24"/>
          <w:lang w:val="en-IN" w:eastAsia="en-IN"/>
        </w:rPr>
        <w:t>echo</w:t>
      </w:r>
      <w:proofErr w:type="gramEnd"/>
      <w:r w:rsidRPr="005A5BBF">
        <w:rPr>
          <w:rFonts w:ascii="Times New Roman" w:eastAsia="Times New Roman" w:hAnsi="Times New Roman" w:cs="Times New Roman"/>
          <w:color w:val="000000"/>
          <w:sz w:val="24"/>
          <w:szCs w:val="24"/>
          <w:lang w:val="en-IN" w:eastAsia="en-IN"/>
        </w:rPr>
        <w:t xml:space="preserve"> "Positional parameter 1 contains something"</w:t>
      </w:r>
    </w:p>
    <w:p w:rsidR="005A5BBF" w:rsidRPr="005A5BBF" w:rsidRDefault="005A5BBF" w:rsidP="005A5B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roofErr w:type="gramStart"/>
      <w:r w:rsidRPr="005A5BBF">
        <w:rPr>
          <w:rFonts w:ascii="Times New Roman" w:eastAsia="Times New Roman" w:hAnsi="Times New Roman" w:cs="Times New Roman"/>
          <w:b/>
          <w:bCs/>
          <w:color w:val="000000"/>
          <w:sz w:val="24"/>
          <w:szCs w:val="24"/>
          <w:lang w:val="en-IN" w:eastAsia="en-IN"/>
        </w:rPr>
        <w:t>else</w:t>
      </w:r>
      <w:proofErr w:type="gramEnd"/>
    </w:p>
    <w:p w:rsidR="005A5BBF" w:rsidRPr="005A5BBF" w:rsidRDefault="005A5BBF" w:rsidP="005A5B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5A5BBF">
        <w:rPr>
          <w:rFonts w:ascii="Times New Roman" w:eastAsia="Times New Roman" w:hAnsi="Times New Roman" w:cs="Times New Roman"/>
          <w:color w:val="000000"/>
          <w:sz w:val="24"/>
          <w:szCs w:val="24"/>
          <w:lang w:val="en-IN" w:eastAsia="en-IN"/>
        </w:rPr>
        <w:lastRenderedPageBreak/>
        <w:t xml:space="preserve">    </w:t>
      </w:r>
      <w:proofErr w:type="gramStart"/>
      <w:r w:rsidRPr="005A5BBF">
        <w:rPr>
          <w:rFonts w:ascii="Times New Roman" w:eastAsia="Times New Roman" w:hAnsi="Times New Roman" w:cs="Times New Roman"/>
          <w:b/>
          <w:bCs/>
          <w:color w:val="000000"/>
          <w:sz w:val="24"/>
          <w:szCs w:val="24"/>
          <w:lang w:val="en-IN" w:eastAsia="en-IN"/>
        </w:rPr>
        <w:t>echo</w:t>
      </w:r>
      <w:proofErr w:type="gramEnd"/>
      <w:r w:rsidRPr="005A5BBF">
        <w:rPr>
          <w:rFonts w:ascii="Times New Roman" w:eastAsia="Times New Roman" w:hAnsi="Times New Roman" w:cs="Times New Roman"/>
          <w:color w:val="000000"/>
          <w:sz w:val="24"/>
          <w:szCs w:val="24"/>
          <w:lang w:val="en-IN" w:eastAsia="en-IN"/>
        </w:rPr>
        <w:t xml:space="preserve"> "Positional parameter 1 is empty"</w:t>
      </w:r>
    </w:p>
    <w:p w:rsidR="005A5BBF" w:rsidRPr="005A5BBF" w:rsidRDefault="005A5BBF" w:rsidP="005A5B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roofErr w:type="spellStart"/>
      <w:proofErr w:type="gramStart"/>
      <w:r w:rsidRPr="005A5BBF">
        <w:rPr>
          <w:rFonts w:ascii="Times New Roman" w:eastAsia="Times New Roman" w:hAnsi="Times New Roman" w:cs="Times New Roman"/>
          <w:b/>
          <w:bCs/>
          <w:color w:val="000000"/>
          <w:sz w:val="24"/>
          <w:szCs w:val="24"/>
          <w:lang w:val="en-IN" w:eastAsia="en-IN"/>
        </w:rPr>
        <w:t>fi</w:t>
      </w:r>
      <w:proofErr w:type="spellEnd"/>
      <w:proofErr w:type="gramEnd"/>
    </w:p>
    <w:p w:rsidR="005A5BBF" w:rsidRPr="005A5BBF" w:rsidRDefault="005A5BBF" w:rsidP="005A5B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
    <w:p w:rsidR="005A5BBF" w:rsidRPr="005A5BBF" w:rsidRDefault="005A5BBF" w:rsidP="005A5BB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5A5BBF">
        <w:rPr>
          <w:rFonts w:ascii="Times New Roman" w:eastAsia="Times New Roman" w:hAnsi="Times New Roman" w:cs="Times New Roman"/>
          <w:color w:val="000000"/>
          <w:sz w:val="24"/>
          <w:szCs w:val="24"/>
          <w:lang w:val="en-IN" w:eastAsia="en-IN"/>
        </w:rPr>
        <w:t>Second, the shell maintains a variable called $# that contains the number of items on the command line in addition to the name of the command ($0).</w:t>
      </w:r>
    </w:p>
    <w:p w:rsidR="005A5BBF" w:rsidRPr="005A5BBF" w:rsidRDefault="005A5BBF" w:rsidP="005A5B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roofErr w:type="gramStart"/>
      <w:r w:rsidRPr="005A5BBF">
        <w:rPr>
          <w:rFonts w:ascii="Times New Roman" w:eastAsia="Times New Roman" w:hAnsi="Times New Roman" w:cs="Times New Roman"/>
          <w:color w:val="000000"/>
          <w:sz w:val="24"/>
          <w:szCs w:val="24"/>
          <w:lang w:val="en-IN" w:eastAsia="en-IN"/>
        </w:rPr>
        <w:t>#!/</w:t>
      </w:r>
      <w:proofErr w:type="gramEnd"/>
      <w:r w:rsidRPr="005A5BBF">
        <w:rPr>
          <w:rFonts w:ascii="Times New Roman" w:eastAsia="Times New Roman" w:hAnsi="Times New Roman" w:cs="Times New Roman"/>
          <w:color w:val="000000"/>
          <w:sz w:val="24"/>
          <w:szCs w:val="24"/>
          <w:lang w:val="en-IN" w:eastAsia="en-IN"/>
        </w:rPr>
        <w:t>bin/bash</w:t>
      </w:r>
    </w:p>
    <w:p w:rsidR="005A5BBF" w:rsidRPr="005A5BBF" w:rsidRDefault="005A5BBF" w:rsidP="005A5B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
    <w:p w:rsidR="005A5BBF" w:rsidRPr="005A5BBF" w:rsidRDefault="005A5BBF" w:rsidP="005A5B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roofErr w:type="gramStart"/>
      <w:r w:rsidRPr="005A5BBF">
        <w:rPr>
          <w:rFonts w:ascii="Times New Roman" w:eastAsia="Times New Roman" w:hAnsi="Times New Roman" w:cs="Times New Roman"/>
          <w:b/>
          <w:bCs/>
          <w:color w:val="000000"/>
          <w:sz w:val="24"/>
          <w:szCs w:val="24"/>
          <w:lang w:val="en-IN" w:eastAsia="en-IN"/>
        </w:rPr>
        <w:t>if</w:t>
      </w:r>
      <w:proofErr w:type="gramEnd"/>
      <w:r w:rsidRPr="005A5BBF">
        <w:rPr>
          <w:rFonts w:ascii="Times New Roman" w:eastAsia="Times New Roman" w:hAnsi="Times New Roman" w:cs="Times New Roman"/>
          <w:color w:val="000000"/>
          <w:sz w:val="24"/>
          <w:szCs w:val="24"/>
          <w:lang w:val="en-IN" w:eastAsia="en-IN"/>
        </w:rPr>
        <w:t xml:space="preserve"> </w:t>
      </w:r>
      <w:r w:rsidRPr="005A5BBF">
        <w:rPr>
          <w:rFonts w:ascii="Times New Roman" w:eastAsia="Times New Roman" w:hAnsi="Times New Roman" w:cs="Times New Roman"/>
          <w:b/>
          <w:bCs/>
          <w:color w:val="000000"/>
          <w:sz w:val="24"/>
          <w:szCs w:val="24"/>
          <w:lang w:val="en-IN" w:eastAsia="en-IN"/>
        </w:rPr>
        <w:t>[</w:t>
      </w:r>
      <w:r w:rsidRPr="005A5BBF">
        <w:rPr>
          <w:rFonts w:ascii="Times New Roman" w:eastAsia="Times New Roman" w:hAnsi="Times New Roman" w:cs="Times New Roman"/>
          <w:color w:val="000000"/>
          <w:sz w:val="24"/>
          <w:szCs w:val="24"/>
          <w:lang w:val="en-IN" w:eastAsia="en-IN"/>
        </w:rPr>
        <w:t xml:space="preserve"> $# -</w:t>
      </w:r>
      <w:proofErr w:type="spellStart"/>
      <w:r w:rsidRPr="005A5BBF">
        <w:rPr>
          <w:rFonts w:ascii="Times New Roman" w:eastAsia="Times New Roman" w:hAnsi="Times New Roman" w:cs="Times New Roman"/>
          <w:color w:val="000000"/>
          <w:sz w:val="24"/>
          <w:szCs w:val="24"/>
          <w:lang w:val="en-IN" w:eastAsia="en-IN"/>
        </w:rPr>
        <w:t>gt</w:t>
      </w:r>
      <w:proofErr w:type="spellEnd"/>
      <w:r w:rsidRPr="005A5BBF">
        <w:rPr>
          <w:rFonts w:ascii="Times New Roman" w:eastAsia="Times New Roman" w:hAnsi="Times New Roman" w:cs="Times New Roman"/>
          <w:color w:val="000000"/>
          <w:sz w:val="24"/>
          <w:szCs w:val="24"/>
          <w:lang w:val="en-IN" w:eastAsia="en-IN"/>
        </w:rPr>
        <w:t xml:space="preserve"> 0 </w:t>
      </w:r>
      <w:r w:rsidRPr="005A5BBF">
        <w:rPr>
          <w:rFonts w:ascii="Times New Roman" w:eastAsia="Times New Roman" w:hAnsi="Times New Roman" w:cs="Times New Roman"/>
          <w:b/>
          <w:bCs/>
          <w:color w:val="000000"/>
          <w:sz w:val="24"/>
          <w:szCs w:val="24"/>
          <w:lang w:val="en-IN" w:eastAsia="en-IN"/>
        </w:rPr>
        <w:t>];</w:t>
      </w:r>
      <w:r w:rsidRPr="005A5BBF">
        <w:rPr>
          <w:rFonts w:ascii="Times New Roman" w:eastAsia="Times New Roman" w:hAnsi="Times New Roman" w:cs="Times New Roman"/>
          <w:color w:val="000000"/>
          <w:sz w:val="24"/>
          <w:szCs w:val="24"/>
          <w:lang w:val="en-IN" w:eastAsia="en-IN"/>
        </w:rPr>
        <w:t xml:space="preserve"> </w:t>
      </w:r>
      <w:r w:rsidRPr="005A5BBF">
        <w:rPr>
          <w:rFonts w:ascii="Times New Roman" w:eastAsia="Times New Roman" w:hAnsi="Times New Roman" w:cs="Times New Roman"/>
          <w:b/>
          <w:bCs/>
          <w:color w:val="000000"/>
          <w:sz w:val="24"/>
          <w:szCs w:val="24"/>
          <w:lang w:val="en-IN" w:eastAsia="en-IN"/>
        </w:rPr>
        <w:t>then</w:t>
      </w:r>
    </w:p>
    <w:p w:rsidR="005A5BBF" w:rsidRPr="005A5BBF" w:rsidRDefault="005A5BBF" w:rsidP="005A5B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5A5BBF">
        <w:rPr>
          <w:rFonts w:ascii="Times New Roman" w:eastAsia="Times New Roman" w:hAnsi="Times New Roman" w:cs="Times New Roman"/>
          <w:color w:val="000000"/>
          <w:sz w:val="24"/>
          <w:szCs w:val="24"/>
          <w:lang w:val="en-IN" w:eastAsia="en-IN"/>
        </w:rPr>
        <w:t xml:space="preserve">    </w:t>
      </w:r>
      <w:proofErr w:type="gramStart"/>
      <w:r w:rsidRPr="005A5BBF">
        <w:rPr>
          <w:rFonts w:ascii="Times New Roman" w:eastAsia="Times New Roman" w:hAnsi="Times New Roman" w:cs="Times New Roman"/>
          <w:b/>
          <w:bCs/>
          <w:color w:val="000000"/>
          <w:sz w:val="24"/>
          <w:szCs w:val="24"/>
          <w:lang w:val="en-IN" w:eastAsia="en-IN"/>
        </w:rPr>
        <w:t>echo</w:t>
      </w:r>
      <w:proofErr w:type="gramEnd"/>
      <w:r w:rsidRPr="005A5BBF">
        <w:rPr>
          <w:rFonts w:ascii="Times New Roman" w:eastAsia="Times New Roman" w:hAnsi="Times New Roman" w:cs="Times New Roman"/>
          <w:color w:val="000000"/>
          <w:sz w:val="24"/>
          <w:szCs w:val="24"/>
          <w:lang w:val="en-IN" w:eastAsia="en-IN"/>
        </w:rPr>
        <w:t xml:space="preserve"> "Your </w:t>
      </w:r>
      <w:r w:rsidRPr="005A5BBF">
        <w:rPr>
          <w:rFonts w:ascii="Times New Roman" w:eastAsia="Times New Roman" w:hAnsi="Times New Roman" w:cs="Times New Roman"/>
          <w:b/>
          <w:bCs/>
          <w:color w:val="000000"/>
          <w:sz w:val="24"/>
          <w:szCs w:val="24"/>
          <w:lang w:val="en-IN" w:eastAsia="en-IN"/>
        </w:rPr>
        <w:t>command</w:t>
      </w:r>
      <w:r w:rsidRPr="005A5BBF">
        <w:rPr>
          <w:rFonts w:ascii="Times New Roman" w:eastAsia="Times New Roman" w:hAnsi="Times New Roman" w:cs="Times New Roman"/>
          <w:color w:val="000000"/>
          <w:sz w:val="24"/>
          <w:szCs w:val="24"/>
          <w:lang w:val="en-IN" w:eastAsia="en-IN"/>
        </w:rPr>
        <w:t xml:space="preserve"> line contains $# arguments"</w:t>
      </w:r>
    </w:p>
    <w:p w:rsidR="005A5BBF" w:rsidRPr="005A5BBF" w:rsidRDefault="005A5BBF" w:rsidP="005A5B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roofErr w:type="gramStart"/>
      <w:r w:rsidRPr="005A5BBF">
        <w:rPr>
          <w:rFonts w:ascii="Times New Roman" w:eastAsia="Times New Roman" w:hAnsi="Times New Roman" w:cs="Times New Roman"/>
          <w:b/>
          <w:bCs/>
          <w:color w:val="000000"/>
          <w:sz w:val="24"/>
          <w:szCs w:val="24"/>
          <w:lang w:val="en-IN" w:eastAsia="en-IN"/>
        </w:rPr>
        <w:t>else</w:t>
      </w:r>
      <w:proofErr w:type="gramEnd"/>
    </w:p>
    <w:p w:rsidR="005A5BBF" w:rsidRPr="005A5BBF" w:rsidRDefault="005A5BBF" w:rsidP="005A5B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5A5BBF">
        <w:rPr>
          <w:rFonts w:ascii="Times New Roman" w:eastAsia="Times New Roman" w:hAnsi="Times New Roman" w:cs="Times New Roman"/>
          <w:color w:val="000000"/>
          <w:sz w:val="24"/>
          <w:szCs w:val="24"/>
          <w:lang w:val="en-IN" w:eastAsia="en-IN"/>
        </w:rPr>
        <w:t xml:space="preserve">    </w:t>
      </w:r>
      <w:proofErr w:type="gramStart"/>
      <w:r w:rsidRPr="005A5BBF">
        <w:rPr>
          <w:rFonts w:ascii="Times New Roman" w:eastAsia="Times New Roman" w:hAnsi="Times New Roman" w:cs="Times New Roman"/>
          <w:b/>
          <w:bCs/>
          <w:color w:val="000000"/>
          <w:sz w:val="24"/>
          <w:szCs w:val="24"/>
          <w:lang w:val="en-IN" w:eastAsia="en-IN"/>
        </w:rPr>
        <w:t>echo</w:t>
      </w:r>
      <w:proofErr w:type="gramEnd"/>
      <w:r w:rsidRPr="005A5BBF">
        <w:rPr>
          <w:rFonts w:ascii="Times New Roman" w:eastAsia="Times New Roman" w:hAnsi="Times New Roman" w:cs="Times New Roman"/>
          <w:color w:val="000000"/>
          <w:sz w:val="24"/>
          <w:szCs w:val="24"/>
          <w:lang w:val="en-IN" w:eastAsia="en-IN"/>
        </w:rPr>
        <w:t xml:space="preserve"> "Your </w:t>
      </w:r>
      <w:r w:rsidRPr="005A5BBF">
        <w:rPr>
          <w:rFonts w:ascii="Times New Roman" w:eastAsia="Times New Roman" w:hAnsi="Times New Roman" w:cs="Times New Roman"/>
          <w:b/>
          <w:bCs/>
          <w:color w:val="000000"/>
          <w:sz w:val="24"/>
          <w:szCs w:val="24"/>
          <w:lang w:val="en-IN" w:eastAsia="en-IN"/>
        </w:rPr>
        <w:t>command</w:t>
      </w:r>
      <w:r w:rsidRPr="005A5BBF">
        <w:rPr>
          <w:rFonts w:ascii="Times New Roman" w:eastAsia="Times New Roman" w:hAnsi="Times New Roman" w:cs="Times New Roman"/>
          <w:color w:val="000000"/>
          <w:sz w:val="24"/>
          <w:szCs w:val="24"/>
          <w:lang w:val="en-IN" w:eastAsia="en-IN"/>
        </w:rPr>
        <w:t xml:space="preserve"> line contains no arguments"</w:t>
      </w:r>
    </w:p>
    <w:p w:rsidR="005A5BBF" w:rsidRPr="005A5BBF" w:rsidRDefault="005A5BBF" w:rsidP="005A5B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roofErr w:type="spellStart"/>
      <w:proofErr w:type="gramStart"/>
      <w:r w:rsidRPr="005A5BBF">
        <w:rPr>
          <w:rFonts w:ascii="Times New Roman" w:eastAsia="Times New Roman" w:hAnsi="Times New Roman" w:cs="Times New Roman"/>
          <w:b/>
          <w:bCs/>
          <w:color w:val="000000"/>
          <w:sz w:val="24"/>
          <w:szCs w:val="24"/>
          <w:lang w:val="en-IN" w:eastAsia="en-IN"/>
        </w:rPr>
        <w:t>fi</w:t>
      </w:r>
      <w:proofErr w:type="spellEnd"/>
      <w:proofErr w:type="gramEnd"/>
    </w:p>
    <w:p w:rsidR="005A5BBF" w:rsidRDefault="005A5BBF" w:rsidP="00B2737A">
      <w:pPr>
        <w:pStyle w:val="Heading3"/>
        <w:pBdr>
          <w:bottom w:val="dashed" w:sz="6" w:space="0" w:color="DDDDDD"/>
        </w:pBdr>
        <w:shd w:val="clear" w:color="auto" w:fill="FFFFFF"/>
        <w:spacing w:before="0" w:beforeAutospacing="0" w:after="210" w:afterAutospacing="0" w:line="312" w:lineRule="atLeast"/>
        <w:jc w:val="both"/>
        <w:textAlignment w:val="baseline"/>
        <w:rPr>
          <w:bCs w:val="0"/>
          <w:spacing w:val="-8"/>
          <w:sz w:val="24"/>
          <w:szCs w:val="24"/>
        </w:rPr>
      </w:pPr>
    </w:p>
    <w:p w:rsidR="005A5BBF" w:rsidRPr="005A5BBF" w:rsidRDefault="005A5BBF" w:rsidP="005A5BBF">
      <w:pPr>
        <w:pStyle w:val="Heading2"/>
        <w:rPr>
          <w:rFonts w:ascii="Times New Roman" w:hAnsi="Times New Roman" w:cs="Times New Roman"/>
          <w:sz w:val="37"/>
          <w:szCs w:val="37"/>
        </w:rPr>
      </w:pPr>
      <w:r w:rsidRPr="005A5BBF">
        <w:rPr>
          <w:rFonts w:ascii="Times New Roman" w:hAnsi="Times New Roman" w:cs="Times New Roman"/>
          <w:b/>
          <w:bCs/>
          <w:sz w:val="37"/>
          <w:szCs w:val="37"/>
        </w:rPr>
        <w:t>Exit Status</w:t>
      </w:r>
    </w:p>
    <w:p w:rsidR="005A5BBF" w:rsidRPr="005A5BBF" w:rsidRDefault="005A5BBF" w:rsidP="005A5BBF">
      <w:pPr>
        <w:pStyle w:val="NormalWeb"/>
        <w:spacing w:before="120" w:beforeAutospacing="0" w:after="144" w:afterAutospacing="0"/>
        <w:ind w:left="48" w:right="48"/>
        <w:jc w:val="both"/>
        <w:rPr>
          <w:color w:val="000000"/>
        </w:rPr>
      </w:pPr>
      <w:proofErr w:type="gramStart"/>
      <w:r w:rsidRPr="005A5BBF">
        <w:rPr>
          <w:color w:val="000000"/>
        </w:rPr>
        <w:t>The </w:t>
      </w:r>
      <w:r w:rsidRPr="005A5BBF">
        <w:rPr>
          <w:b/>
          <w:bCs/>
          <w:color w:val="000000"/>
        </w:rPr>
        <w:t>$?</w:t>
      </w:r>
      <w:proofErr w:type="gramEnd"/>
      <w:r w:rsidRPr="005A5BBF">
        <w:rPr>
          <w:color w:val="000000"/>
        </w:rPr>
        <w:t> </w:t>
      </w:r>
      <w:proofErr w:type="gramStart"/>
      <w:r w:rsidRPr="005A5BBF">
        <w:rPr>
          <w:color w:val="000000"/>
        </w:rPr>
        <w:t>variable</w:t>
      </w:r>
      <w:proofErr w:type="gramEnd"/>
      <w:r w:rsidRPr="005A5BBF">
        <w:rPr>
          <w:color w:val="000000"/>
        </w:rPr>
        <w:t xml:space="preserve"> represents the exit status of the previous command.</w:t>
      </w:r>
    </w:p>
    <w:p w:rsidR="005A5BBF" w:rsidRPr="005A5BBF" w:rsidRDefault="005A5BBF" w:rsidP="005A5BBF">
      <w:pPr>
        <w:pStyle w:val="NormalWeb"/>
        <w:spacing w:before="120" w:beforeAutospacing="0" w:after="144" w:afterAutospacing="0"/>
        <w:ind w:left="48" w:right="48"/>
        <w:jc w:val="both"/>
        <w:rPr>
          <w:color w:val="000000"/>
        </w:rPr>
      </w:pPr>
      <w:r w:rsidRPr="005A5BBF">
        <w:rPr>
          <w:color w:val="000000"/>
        </w:rPr>
        <w:t>Exit status is a numerical value returned by every command upon its completion. As a rule, most commands return an exit status of 0 if they were successful, and 1 if they were unsuccessful.</w:t>
      </w:r>
    </w:p>
    <w:p w:rsidR="005A5BBF" w:rsidRPr="005A5BBF" w:rsidRDefault="005A5BBF" w:rsidP="005A5BBF">
      <w:pPr>
        <w:pStyle w:val="NormalWeb"/>
        <w:spacing w:before="120" w:beforeAutospacing="0" w:after="144" w:afterAutospacing="0"/>
        <w:ind w:left="48" w:right="48"/>
        <w:jc w:val="both"/>
        <w:rPr>
          <w:color w:val="000000"/>
        </w:rPr>
      </w:pPr>
      <w:r w:rsidRPr="005A5BBF">
        <w:rPr>
          <w:color w:val="000000"/>
        </w:rPr>
        <w:t>Some commands return additional exit statuses for particular reasons. For example, some commands differentiate between kinds of errors and will return various exit values depending on the specific type of failure.</w:t>
      </w:r>
    </w:p>
    <w:p w:rsidR="005A5BBF" w:rsidRPr="005A5BBF" w:rsidRDefault="005A5BBF" w:rsidP="005A5BBF">
      <w:pPr>
        <w:pStyle w:val="NormalWeb"/>
        <w:spacing w:before="120" w:beforeAutospacing="0" w:after="144" w:afterAutospacing="0"/>
        <w:ind w:left="48" w:right="48"/>
        <w:jc w:val="both"/>
        <w:rPr>
          <w:color w:val="000000"/>
        </w:rPr>
      </w:pPr>
      <w:r w:rsidRPr="005A5BBF">
        <w:rPr>
          <w:color w:val="000000"/>
        </w:rPr>
        <w:t>Following is the example of successful command −</w:t>
      </w:r>
    </w:p>
    <w:p w:rsidR="005A5BBF" w:rsidRPr="005A5BBF" w:rsidRDefault="005A5BBF" w:rsidP="005A5BBF">
      <w:pPr>
        <w:pStyle w:val="HTMLPreformatted"/>
        <w:shd w:val="clear" w:color="auto" w:fill="D9D9D9" w:themeFill="background1" w:themeFillShade="D9"/>
        <w:rPr>
          <w:rFonts w:ascii="Times New Roman" w:hAnsi="Times New Roman" w:cs="Times New Roman"/>
          <w:b/>
          <w:sz w:val="23"/>
          <w:szCs w:val="23"/>
        </w:rPr>
      </w:pPr>
      <w:r w:rsidRPr="005A5BBF">
        <w:rPr>
          <w:rFonts w:ascii="Times New Roman" w:hAnsi="Times New Roman" w:cs="Times New Roman"/>
          <w:b/>
          <w:sz w:val="23"/>
          <w:szCs w:val="23"/>
        </w:rPr>
        <w:t>$./test.sh Zara Ali</w:t>
      </w:r>
    </w:p>
    <w:p w:rsidR="005A5BBF" w:rsidRPr="005A5BBF" w:rsidRDefault="005A5BBF" w:rsidP="005A5BBF">
      <w:pPr>
        <w:pStyle w:val="HTMLPreformatted"/>
        <w:shd w:val="clear" w:color="auto" w:fill="D9D9D9" w:themeFill="background1" w:themeFillShade="D9"/>
        <w:rPr>
          <w:rFonts w:ascii="Times New Roman" w:hAnsi="Times New Roman" w:cs="Times New Roman"/>
          <w:sz w:val="23"/>
          <w:szCs w:val="23"/>
        </w:rPr>
      </w:pPr>
      <w:r w:rsidRPr="005A5BBF">
        <w:rPr>
          <w:rFonts w:ascii="Times New Roman" w:hAnsi="Times New Roman" w:cs="Times New Roman"/>
          <w:sz w:val="23"/>
          <w:szCs w:val="23"/>
        </w:rPr>
        <w:t xml:space="preserve">File </w:t>
      </w:r>
      <w:proofErr w:type="gramStart"/>
      <w:r w:rsidRPr="005A5BBF">
        <w:rPr>
          <w:rFonts w:ascii="Times New Roman" w:hAnsi="Times New Roman" w:cs="Times New Roman"/>
          <w:sz w:val="23"/>
          <w:szCs w:val="23"/>
        </w:rPr>
        <w:t>Name :</w:t>
      </w:r>
      <w:proofErr w:type="gramEnd"/>
      <w:r w:rsidRPr="005A5BBF">
        <w:rPr>
          <w:rFonts w:ascii="Times New Roman" w:hAnsi="Times New Roman" w:cs="Times New Roman"/>
          <w:sz w:val="23"/>
          <w:szCs w:val="23"/>
        </w:rPr>
        <w:t xml:space="preserve"> ./test.sh</w:t>
      </w:r>
    </w:p>
    <w:p w:rsidR="005A5BBF" w:rsidRPr="005A5BBF" w:rsidRDefault="005A5BBF" w:rsidP="005A5BBF">
      <w:pPr>
        <w:pStyle w:val="HTMLPreformatted"/>
        <w:shd w:val="clear" w:color="auto" w:fill="D9D9D9" w:themeFill="background1" w:themeFillShade="D9"/>
        <w:rPr>
          <w:rFonts w:ascii="Times New Roman" w:hAnsi="Times New Roman" w:cs="Times New Roman"/>
          <w:sz w:val="23"/>
          <w:szCs w:val="23"/>
        </w:rPr>
      </w:pPr>
      <w:r w:rsidRPr="005A5BBF">
        <w:rPr>
          <w:rFonts w:ascii="Times New Roman" w:hAnsi="Times New Roman" w:cs="Times New Roman"/>
          <w:sz w:val="23"/>
          <w:szCs w:val="23"/>
        </w:rPr>
        <w:t xml:space="preserve">First </w:t>
      </w:r>
      <w:proofErr w:type="gramStart"/>
      <w:r w:rsidRPr="005A5BBF">
        <w:rPr>
          <w:rFonts w:ascii="Times New Roman" w:hAnsi="Times New Roman" w:cs="Times New Roman"/>
          <w:sz w:val="23"/>
          <w:szCs w:val="23"/>
        </w:rPr>
        <w:t>Parameter :</w:t>
      </w:r>
      <w:proofErr w:type="gramEnd"/>
      <w:r w:rsidRPr="005A5BBF">
        <w:rPr>
          <w:rFonts w:ascii="Times New Roman" w:hAnsi="Times New Roman" w:cs="Times New Roman"/>
          <w:sz w:val="23"/>
          <w:szCs w:val="23"/>
        </w:rPr>
        <w:t xml:space="preserve"> Zara</w:t>
      </w:r>
    </w:p>
    <w:p w:rsidR="005A5BBF" w:rsidRPr="005A5BBF" w:rsidRDefault="005A5BBF" w:rsidP="005A5BBF">
      <w:pPr>
        <w:pStyle w:val="HTMLPreformatted"/>
        <w:shd w:val="clear" w:color="auto" w:fill="D9D9D9" w:themeFill="background1" w:themeFillShade="D9"/>
        <w:rPr>
          <w:rFonts w:ascii="Times New Roman" w:hAnsi="Times New Roman" w:cs="Times New Roman"/>
          <w:sz w:val="23"/>
          <w:szCs w:val="23"/>
        </w:rPr>
      </w:pPr>
      <w:r w:rsidRPr="005A5BBF">
        <w:rPr>
          <w:rFonts w:ascii="Times New Roman" w:hAnsi="Times New Roman" w:cs="Times New Roman"/>
          <w:sz w:val="23"/>
          <w:szCs w:val="23"/>
        </w:rPr>
        <w:t xml:space="preserve">Second </w:t>
      </w:r>
      <w:proofErr w:type="gramStart"/>
      <w:r w:rsidRPr="005A5BBF">
        <w:rPr>
          <w:rFonts w:ascii="Times New Roman" w:hAnsi="Times New Roman" w:cs="Times New Roman"/>
          <w:sz w:val="23"/>
          <w:szCs w:val="23"/>
        </w:rPr>
        <w:t>Parameter :</w:t>
      </w:r>
      <w:proofErr w:type="gramEnd"/>
      <w:r w:rsidRPr="005A5BBF">
        <w:rPr>
          <w:rFonts w:ascii="Times New Roman" w:hAnsi="Times New Roman" w:cs="Times New Roman"/>
          <w:sz w:val="23"/>
          <w:szCs w:val="23"/>
        </w:rPr>
        <w:t xml:space="preserve"> Ali</w:t>
      </w:r>
    </w:p>
    <w:p w:rsidR="005A5BBF" w:rsidRPr="005A5BBF" w:rsidRDefault="005A5BBF" w:rsidP="005A5BBF">
      <w:pPr>
        <w:pStyle w:val="HTMLPreformatted"/>
        <w:shd w:val="clear" w:color="auto" w:fill="D9D9D9" w:themeFill="background1" w:themeFillShade="D9"/>
        <w:rPr>
          <w:rFonts w:ascii="Times New Roman" w:hAnsi="Times New Roman" w:cs="Times New Roman"/>
          <w:sz w:val="23"/>
          <w:szCs w:val="23"/>
        </w:rPr>
      </w:pPr>
      <w:r w:rsidRPr="005A5BBF">
        <w:rPr>
          <w:rFonts w:ascii="Times New Roman" w:hAnsi="Times New Roman" w:cs="Times New Roman"/>
          <w:sz w:val="23"/>
          <w:szCs w:val="23"/>
        </w:rPr>
        <w:t>Quoted Values: Zara Ali</w:t>
      </w:r>
    </w:p>
    <w:p w:rsidR="005A5BBF" w:rsidRPr="005A5BBF" w:rsidRDefault="005A5BBF" w:rsidP="005A5BBF">
      <w:pPr>
        <w:pStyle w:val="HTMLPreformatted"/>
        <w:shd w:val="clear" w:color="auto" w:fill="D9D9D9" w:themeFill="background1" w:themeFillShade="D9"/>
        <w:rPr>
          <w:rFonts w:ascii="Times New Roman" w:hAnsi="Times New Roman" w:cs="Times New Roman"/>
          <w:sz w:val="23"/>
          <w:szCs w:val="23"/>
        </w:rPr>
      </w:pPr>
      <w:r w:rsidRPr="005A5BBF">
        <w:rPr>
          <w:rFonts w:ascii="Times New Roman" w:hAnsi="Times New Roman" w:cs="Times New Roman"/>
          <w:sz w:val="23"/>
          <w:szCs w:val="23"/>
        </w:rPr>
        <w:t>Quoted Values: Zara Ali</w:t>
      </w:r>
    </w:p>
    <w:p w:rsidR="005A5BBF" w:rsidRPr="005A5BBF" w:rsidRDefault="005A5BBF" w:rsidP="005A5BBF">
      <w:pPr>
        <w:pStyle w:val="HTMLPreformatted"/>
        <w:shd w:val="clear" w:color="auto" w:fill="D9D9D9" w:themeFill="background1" w:themeFillShade="D9"/>
        <w:rPr>
          <w:rFonts w:ascii="Times New Roman" w:hAnsi="Times New Roman" w:cs="Times New Roman"/>
          <w:sz w:val="23"/>
          <w:szCs w:val="23"/>
        </w:rPr>
      </w:pPr>
      <w:r w:rsidRPr="005A5BBF">
        <w:rPr>
          <w:rFonts w:ascii="Times New Roman" w:hAnsi="Times New Roman" w:cs="Times New Roman"/>
          <w:sz w:val="23"/>
          <w:szCs w:val="23"/>
        </w:rPr>
        <w:t xml:space="preserve">Total Number of </w:t>
      </w:r>
      <w:proofErr w:type="gramStart"/>
      <w:r w:rsidRPr="005A5BBF">
        <w:rPr>
          <w:rFonts w:ascii="Times New Roman" w:hAnsi="Times New Roman" w:cs="Times New Roman"/>
          <w:sz w:val="23"/>
          <w:szCs w:val="23"/>
        </w:rPr>
        <w:t>Parameters :</w:t>
      </w:r>
      <w:proofErr w:type="gramEnd"/>
      <w:r w:rsidRPr="005A5BBF">
        <w:rPr>
          <w:rFonts w:ascii="Times New Roman" w:hAnsi="Times New Roman" w:cs="Times New Roman"/>
          <w:sz w:val="23"/>
          <w:szCs w:val="23"/>
        </w:rPr>
        <w:t xml:space="preserve"> 2</w:t>
      </w:r>
    </w:p>
    <w:p w:rsidR="005A5BBF" w:rsidRDefault="005A5BBF" w:rsidP="005A5BBF">
      <w:pPr>
        <w:pStyle w:val="HTMLPreformatted"/>
        <w:shd w:val="clear" w:color="auto" w:fill="D9D9D9" w:themeFill="background1" w:themeFillShade="D9"/>
        <w:rPr>
          <w:rFonts w:ascii="Times New Roman" w:hAnsi="Times New Roman" w:cs="Times New Roman"/>
          <w:sz w:val="23"/>
          <w:szCs w:val="23"/>
        </w:rPr>
      </w:pPr>
    </w:p>
    <w:p w:rsidR="005A5BBF" w:rsidRPr="005A5BBF" w:rsidRDefault="005A5BBF" w:rsidP="005A5BBF">
      <w:pPr>
        <w:pStyle w:val="HTMLPreformatted"/>
        <w:shd w:val="clear" w:color="auto" w:fill="D9D9D9" w:themeFill="background1" w:themeFillShade="D9"/>
        <w:rPr>
          <w:rFonts w:ascii="Times New Roman" w:hAnsi="Times New Roman" w:cs="Times New Roman"/>
          <w:sz w:val="23"/>
          <w:szCs w:val="23"/>
        </w:rPr>
      </w:pPr>
      <w:proofErr w:type="gramStart"/>
      <w:r w:rsidRPr="005A5BBF">
        <w:rPr>
          <w:rFonts w:ascii="Times New Roman" w:hAnsi="Times New Roman" w:cs="Times New Roman"/>
          <w:sz w:val="23"/>
          <w:szCs w:val="23"/>
        </w:rPr>
        <w:t>$echo $?</w:t>
      </w:r>
      <w:proofErr w:type="gramEnd"/>
    </w:p>
    <w:p w:rsidR="005A5BBF" w:rsidRPr="005A5BBF" w:rsidRDefault="005A5BBF" w:rsidP="005A5BBF">
      <w:pPr>
        <w:pStyle w:val="HTMLPreformatted"/>
        <w:shd w:val="clear" w:color="auto" w:fill="D9D9D9" w:themeFill="background1" w:themeFillShade="D9"/>
        <w:rPr>
          <w:rFonts w:ascii="Times New Roman" w:hAnsi="Times New Roman" w:cs="Times New Roman"/>
          <w:sz w:val="23"/>
          <w:szCs w:val="23"/>
        </w:rPr>
      </w:pPr>
      <w:r w:rsidRPr="005A5BBF">
        <w:rPr>
          <w:rFonts w:ascii="Times New Roman" w:hAnsi="Times New Roman" w:cs="Times New Roman"/>
          <w:sz w:val="23"/>
          <w:szCs w:val="23"/>
        </w:rPr>
        <w:t>0</w:t>
      </w:r>
    </w:p>
    <w:p w:rsidR="005A5BBF" w:rsidRPr="005A5BBF" w:rsidRDefault="005A5BBF" w:rsidP="005A5BBF">
      <w:pPr>
        <w:pStyle w:val="HTMLPreformatted"/>
        <w:shd w:val="clear" w:color="auto" w:fill="D9D9D9" w:themeFill="background1" w:themeFillShade="D9"/>
        <w:rPr>
          <w:rFonts w:ascii="Times New Roman" w:hAnsi="Times New Roman" w:cs="Times New Roman"/>
          <w:sz w:val="23"/>
          <w:szCs w:val="23"/>
        </w:rPr>
      </w:pPr>
      <w:r w:rsidRPr="005A5BBF">
        <w:rPr>
          <w:rFonts w:ascii="Times New Roman" w:hAnsi="Times New Roman" w:cs="Times New Roman"/>
          <w:sz w:val="23"/>
          <w:szCs w:val="23"/>
        </w:rPr>
        <w:t>$</w:t>
      </w:r>
    </w:p>
    <w:p w:rsidR="005A5BBF" w:rsidRPr="005A5BBF" w:rsidRDefault="005A5BBF" w:rsidP="005A5BBF">
      <w:pPr>
        <w:pStyle w:val="Heading3"/>
        <w:pBdr>
          <w:bottom w:val="dashed" w:sz="6" w:space="0" w:color="DDDDDD"/>
        </w:pBdr>
        <w:shd w:val="clear" w:color="auto" w:fill="FFFFFF"/>
        <w:spacing w:after="210" w:line="312" w:lineRule="atLeast"/>
        <w:jc w:val="both"/>
        <w:textAlignment w:val="baseline"/>
        <w:rPr>
          <w:bCs w:val="0"/>
          <w:spacing w:val="-8"/>
          <w:sz w:val="24"/>
          <w:szCs w:val="24"/>
        </w:rPr>
      </w:pPr>
      <w:r w:rsidRPr="005A5BBF">
        <w:rPr>
          <w:bCs w:val="0"/>
          <w:spacing w:val="-8"/>
          <w:sz w:val="24"/>
          <w:szCs w:val="24"/>
        </w:rPr>
        <w:t>Example</w:t>
      </w:r>
    </w:p>
    <w:p w:rsidR="005A5BBF" w:rsidRPr="005A5BBF" w:rsidRDefault="005A5BBF" w:rsidP="005A5BBF">
      <w:pPr>
        <w:pStyle w:val="Heading3"/>
        <w:pBdr>
          <w:bottom w:val="dashed" w:sz="6" w:space="0" w:color="DDDDDD"/>
        </w:pBdr>
        <w:shd w:val="clear" w:color="auto" w:fill="FFFFFF"/>
        <w:spacing w:after="210" w:line="312" w:lineRule="atLeast"/>
        <w:jc w:val="both"/>
        <w:textAlignment w:val="baseline"/>
        <w:rPr>
          <w:bCs w:val="0"/>
          <w:spacing w:val="-8"/>
          <w:sz w:val="24"/>
          <w:szCs w:val="24"/>
        </w:rPr>
      </w:pPr>
      <w:proofErr w:type="gramStart"/>
      <w:r w:rsidRPr="005A5BBF">
        <w:rPr>
          <w:bCs w:val="0"/>
          <w:spacing w:val="-8"/>
          <w:sz w:val="24"/>
          <w:szCs w:val="24"/>
        </w:rPr>
        <w:t>let</w:t>
      </w:r>
      <w:proofErr w:type="gramEnd"/>
      <w:r w:rsidRPr="005A5BBF">
        <w:rPr>
          <w:bCs w:val="0"/>
          <w:spacing w:val="-8"/>
          <w:sz w:val="24"/>
          <w:szCs w:val="24"/>
        </w:rPr>
        <w:t xml:space="preserve"> we make a script parameter.sh as below and run the script with four arguments page, </w:t>
      </w:r>
      <w:proofErr w:type="spellStart"/>
      <w:r w:rsidRPr="005A5BBF">
        <w:rPr>
          <w:bCs w:val="0"/>
          <w:spacing w:val="-8"/>
          <w:sz w:val="24"/>
          <w:szCs w:val="24"/>
        </w:rPr>
        <w:t>linux</w:t>
      </w:r>
      <w:proofErr w:type="spellEnd"/>
      <w:r w:rsidRPr="005A5BBF">
        <w:rPr>
          <w:bCs w:val="0"/>
          <w:spacing w:val="-8"/>
          <w:sz w:val="24"/>
          <w:szCs w:val="24"/>
        </w:rPr>
        <w:t>, dot, com</w:t>
      </w:r>
    </w:p>
    <w:p w:rsidR="005A5BBF" w:rsidRPr="005A5BBF" w:rsidRDefault="005A5BBF" w:rsidP="005A5BBF">
      <w:pPr>
        <w:pStyle w:val="Heading3"/>
        <w:pBdr>
          <w:bottom w:val="dashed" w:sz="6" w:space="0" w:color="DDDDDD"/>
        </w:pBdr>
        <w:shd w:val="clear" w:color="auto" w:fill="FFFFFF"/>
        <w:spacing w:after="210" w:line="312" w:lineRule="atLeast"/>
        <w:jc w:val="both"/>
        <w:textAlignment w:val="baseline"/>
        <w:rPr>
          <w:bCs w:val="0"/>
          <w:spacing w:val="-8"/>
          <w:sz w:val="24"/>
          <w:szCs w:val="24"/>
        </w:rPr>
      </w:pPr>
      <w:r w:rsidRPr="005A5BBF">
        <w:rPr>
          <w:bCs w:val="0"/>
          <w:spacing w:val="-8"/>
          <w:sz w:val="24"/>
          <w:szCs w:val="24"/>
        </w:rPr>
        <w:t xml:space="preserve">$ </w:t>
      </w:r>
      <w:proofErr w:type="gramStart"/>
      <w:r w:rsidRPr="005A5BBF">
        <w:rPr>
          <w:bCs w:val="0"/>
          <w:spacing w:val="-8"/>
          <w:sz w:val="24"/>
          <w:szCs w:val="24"/>
        </w:rPr>
        <w:t>cat</w:t>
      </w:r>
      <w:proofErr w:type="gramEnd"/>
      <w:r w:rsidRPr="005A5BBF">
        <w:rPr>
          <w:bCs w:val="0"/>
          <w:spacing w:val="-8"/>
          <w:sz w:val="24"/>
          <w:szCs w:val="24"/>
        </w:rPr>
        <w:t xml:space="preserve"> parameter.sh</w:t>
      </w:r>
    </w:p>
    <w:p w:rsidR="005A5BBF" w:rsidRPr="005A5BBF" w:rsidRDefault="005A5BBF" w:rsidP="00A764ED">
      <w:pPr>
        <w:pStyle w:val="Heading3"/>
        <w:pBdr>
          <w:bottom w:val="dashed" w:sz="6" w:space="0" w:color="DDDDDD"/>
        </w:pBdr>
        <w:shd w:val="clear" w:color="auto" w:fill="D9D9D9" w:themeFill="background1" w:themeFillShade="D9"/>
        <w:spacing w:after="210" w:line="312" w:lineRule="atLeast"/>
        <w:jc w:val="both"/>
        <w:textAlignment w:val="baseline"/>
        <w:rPr>
          <w:bCs w:val="0"/>
          <w:spacing w:val="-8"/>
          <w:sz w:val="24"/>
          <w:szCs w:val="24"/>
        </w:rPr>
      </w:pPr>
      <w:proofErr w:type="gramStart"/>
      <w:r w:rsidRPr="005A5BBF">
        <w:rPr>
          <w:bCs w:val="0"/>
          <w:spacing w:val="-8"/>
          <w:sz w:val="24"/>
          <w:szCs w:val="24"/>
        </w:rPr>
        <w:lastRenderedPageBreak/>
        <w:t>#!/</w:t>
      </w:r>
      <w:proofErr w:type="gramEnd"/>
      <w:r w:rsidRPr="005A5BBF">
        <w:rPr>
          <w:bCs w:val="0"/>
          <w:spacing w:val="-8"/>
          <w:sz w:val="24"/>
          <w:szCs w:val="24"/>
        </w:rPr>
        <w:t>bin/bash</w:t>
      </w:r>
    </w:p>
    <w:p w:rsidR="005A5BBF" w:rsidRPr="005A5BBF" w:rsidRDefault="005A5BBF" w:rsidP="00A764ED">
      <w:pPr>
        <w:pStyle w:val="Heading3"/>
        <w:pBdr>
          <w:bottom w:val="dashed" w:sz="6" w:space="0" w:color="DDDDDD"/>
        </w:pBdr>
        <w:shd w:val="clear" w:color="auto" w:fill="D9D9D9" w:themeFill="background1" w:themeFillShade="D9"/>
        <w:spacing w:after="210" w:line="312" w:lineRule="atLeast"/>
        <w:jc w:val="both"/>
        <w:textAlignment w:val="baseline"/>
        <w:rPr>
          <w:bCs w:val="0"/>
          <w:spacing w:val="-8"/>
          <w:sz w:val="24"/>
          <w:szCs w:val="24"/>
        </w:rPr>
      </w:pPr>
      <w:r w:rsidRPr="005A5BBF">
        <w:rPr>
          <w:bCs w:val="0"/>
          <w:spacing w:val="-8"/>
          <w:sz w:val="24"/>
          <w:szCs w:val="24"/>
        </w:rPr>
        <w:t>IFS=-</w:t>
      </w:r>
    </w:p>
    <w:p w:rsidR="005A5BBF" w:rsidRPr="005A5BBF" w:rsidRDefault="005A5BBF" w:rsidP="00A764ED">
      <w:pPr>
        <w:pStyle w:val="Heading3"/>
        <w:pBdr>
          <w:bottom w:val="dashed" w:sz="6" w:space="0" w:color="DDDDDD"/>
        </w:pBdr>
        <w:shd w:val="clear" w:color="auto" w:fill="D9D9D9" w:themeFill="background1" w:themeFillShade="D9"/>
        <w:spacing w:after="210" w:line="312" w:lineRule="atLeast"/>
        <w:jc w:val="both"/>
        <w:textAlignment w:val="baseline"/>
        <w:rPr>
          <w:bCs w:val="0"/>
          <w:spacing w:val="-8"/>
          <w:sz w:val="24"/>
          <w:szCs w:val="24"/>
        </w:rPr>
      </w:pPr>
      <w:proofErr w:type="gramStart"/>
      <w:r w:rsidRPr="005A5BBF">
        <w:rPr>
          <w:bCs w:val="0"/>
          <w:spacing w:val="-8"/>
          <w:sz w:val="24"/>
          <w:szCs w:val="24"/>
        </w:rPr>
        <w:t>echo</w:t>
      </w:r>
      <w:proofErr w:type="gramEnd"/>
      <w:r w:rsidRPr="005A5BBF">
        <w:rPr>
          <w:bCs w:val="0"/>
          <w:spacing w:val="-8"/>
          <w:sz w:val="24"/>
          <w:szCs w:val="24"/>
        </w:rPr>
        <w:t xml:space="preserve"> $0</w:t>
      </w:r>
    </w:p>
    <w:p w:rsidR="005A5BBF" w:rsidRPr="005A5BBF" w:rsidRDefault="005A5BBF" w:rsidP="00A764ED">
      <w:pPr>
        <w:pStyle w:val="Heading3"/>
        <w:pBdr>
          <w:bottom w:val="dashed" w:sz="6" w:space="0" w:color="DDDDDD"/>
        </w:pBdr>
        <w:shd w:val="clear" w:color="auto" w:fill="D9D9D9" w:themeFill="background1" w:themeFillShade="D9"/>
        <w:spacing w:after="210" w:line="312" w:lineRule="atLeast"/>
        <w:jc w:val="both"/>
        <w:textAlignment w:val="baseline"/>
        <w:rPr>
          <w:bCs w:val="0"/>
          <w:spacing w:val="-8"/>
          <w:sz w:val="24"/>
          <w:szCs w:val="24"/>
        </w:rPr>
      </w:pPr>
      <w:proofErr w:type="gramStart"/>
      <w:r w:rsidRPr="005A5BBF">
        <w:rPr>
          <w:bCs w:val="0"/>
          <w:spacing w:val="-8"/>
          <w:sz w:val="24"/>
          <w:szCs w:val="24"/>
        </w:rPr>
        <w:t>echo</w:t>
      </w:r>
      <w:proofErr w:type="gramEnd"/>
      <w:r w:rsidRPr="005A5BBF">
        <w:rPr>
          <w:bCs w:val="0"/>
          <w:spacing w:val="-8"/>
          <w:sz w:val="24"/>
          <w:szCs w:val="24"/>
        </w:rPr>
        <w:t xml:space="preserve"> $1</w:t>
      </w:r>
    </w:p>
    <w:p w:rsidR="005A5BBF" w:rsidRPr="005A5BBF" w:rsidRDefault="005A5BBF" w:rsidP="00A764ED">
      <w:pPr>
        <w:pStyle w:val="Heading3"/>
        <w:pBdr>
          <w:bottom w:val="dashed" w:sz="6" w:space="0" w:color="DDDDDD"/>
        </w:pBdr>
        <w:shd w:val="clear" w:color="auto" w:fill="D9D9D9" w:themeFill="background1" w:themeFillShade="D9"/>
        <w:spacing w:after="210" w:line="312" w:lineRule="atLeast"/>
        <w:jc w:val="both"/>
        <w:textAlignment w:val="baseline"/>
        <w:rPr>
          <w:bCs w:val="0"/>
          <w:spacing w:val="-8"/>
          <w:sz w:val="24"/>
          <w:szCs w:val="24"/>
        </w:rPr>
      </w:pPr>
      <w:proofErr w:type="gramStart"/>
      <w:r w:rsidRPr="005A5BBF">
        <w:rPr>
          <w:bCs w:val="0"/>
          <w:spacing w:val="-8"/>
          <w:sz w:val="24"/>
          <w:szCs w:val="24"/>
        </w:rPr>
        <w:t>echo</w:t>
      </w:r>
      <w:proofErr w:type="gramEnd"/>
      <w:r w:rsidRPr="005A5BBF">
        <w:rPr>
          <w:bCs w:val="0"/>
          <w:spacing w:val="-8"/>
          <w:sz w:val="24"/>
          <w:szCs w:val="24"/>
        </w:rPr>
        <w:t xml:space="preserve"> $2</w:t>
      </w:r>
    </w:p>
    <w:p w:rsidR="005A5BBF" w:rsidRPr="005A5BBF" w:rsidRDefault="005A5BBF" w:rsidP="00A764ED">
      <w:pPr>
        <w:pStyle w:val="Heading3"/>
        <w:pBdr>
          <w:bottom w:val="dashed" w:sz="6" w:space="0" w:color="DDDDDD"/>
        </w:pBdr>
        <w:shd w:val="clear" w:color="auto" w:fill="D9D9D9" w:themeFill="background1" w:themeFillShade="D9"/>
        <w:spacing w:after="210" w:line="312" w:lineRule="atLeast"/>
        <w:jc w:val="both"/>
        <w:textAlignment w:val="baseline"/>
        <w:rPr>
          <w:bCs w:val="0"/>
          <w:spacing w:val="-8"/>
          <w:sz w:val="24"/>
          <w:szCs w:val="24"/>
        </w:rPr>
      </w:pPr>
      <w:proofErr w:type="gramStart"/>
      <w:r w:rsidRPr="005A5BBF">
        <w:rPr>
          <w:bCs w:val="0"/>
          <w:spacing w:val="-8"/>
          <w:sz w:val="24"/>
          <w:szCs w:val="24"/>
        </w:rPr>
        <w:t>echo</w:t>
      </w:r>
      <w:proofErr w:type="gramEnd"/>
      <w:r w:rsidRPr="005A5BBF">
        <w:rPr>
          <w:bCs w:val="0"/>
          <w:spacing w:val="-8"/>
          <w:sz w:val="24"/>
          <w:szCs w:val="24"/>
        </w:rPr>
        <w:t xml:space="preserve"> $*</w:t>
      </w:r>
    </w:p>
    <w:p w:rsidR="005A5BBF" w:rsidRPr="005A5BBF" w:rsidRDefault="005A5BBF" w:rsidP="00A764ED">
      <w:pPr>
        <w:pStyle w:val="Heading3"/>
        <w:pBdr>
          <w:bottom w:val="dashed" w:sz="6" w:space="0" w:color="DDDDDD"/>
        </w:pBdr>
        <w:shd w:val="clear" w:color="auto" w:fill="D9D9D9" w:themeFill="background1" w:themeFillShade="D9"/>
        <w:spacing w:after="210" w:line="312" w:lineRule="atLeast"/>
        <w:jc w:val="both"/>
        <w:textAlignment w:val="baseline"/>
        <w:rPr>
          <w:bCs w:val="0"/>
          <w:spacing w:val="-8"/>
          <w:sz w:val="24"/>
          <w:szCs w:val="24"/>
        </w:rPr>
      </w:pPr>
      <w:proofErr w:type="gramStart"/>
      <w:r w:rsidRPr="005A5BBF">
        <w:rPr>
          <w:bCs w:val="0"/>
          <w:spacing w:val="-8"/>
          <w:sz w:val="24"/>
          <w:szCs w:val="24"/>
        </w:rPr>
        <w:t>echo</w:t>
      </w:r>
      <w:proofErr w:type="gramEnd"/>
      <w:r w:rsidRPr="005A5BBF">
        <w:rPr>
          <w:bCs w:val="0"/>
          <w:spacing w:val="-8"/>
          <w:sz w:val="24"/>
          <w:szCs w:val="24"/>
        </w:rPr>
        <w:t xml:space="preserve"> $#</w:t>
      </w:r>
    </w:p>
    <w:p w:rsidR="005A5BBF" w:rsidRPr="005A5BBF" w:rsidRDefault="005A5BBF" w:rsidP="00A764ED">
      <w:pPr>
        <w:pStyle w:val="Heading3"/>
        <w:pBdr>
          <w:bottom w:val="dashed" w:sz="6" w:space="0" w:color="DDDDDD"/>
        </w:pBdr>
        <w:shd w:val="clear" w:color="auto" w:fill="D9D9D9" w:themeFill="background1" w:themeFillShade="D9"/>
        <w:spacing w:after="210" w:line="312" w:lineRule="atLeast"/>
        <w:jc w:val="both"/>
        <w:textAlignment w:val="baseline"/>
        <w:rPr>
          <w:bCs w:val="0"/>
          <w:spacing w:val="-8"/>
          <w:sz w:val="24"/>
          <w:szCs w:val="24"/>
        </w:rPr>
      </w:pPr>
      <w:proofErr w:type="gramStart"/>
      <w:r w:rsidRPr="005A5BBF">
        <w:rPr>
          <w:bCs w:val="0"/>
          <w:spacing w:val="-8"/>
          <w:sz w:val="24"/>
          <w:szCs w:val="24"/>
        </w:rPr>
        <w:t>echo</w:t>
      </w:r>
      <w:proofErr w:type="gramEnd"/>
      <w:r w:rsidRPr="005A5BBF">
        <w:rPr>
          <w:bCs w:val="0"/>
          <w:spacing w:val="-8"/>
          <w:sz w:val="24"/>
          <w:szCs w:val="24"/>
        </w:rPr>
        <w:t xml:space="preserve"> $@</w:t>
      </w:r>
    </w:p>
    <w:p w:rsidR="005A5BBF" w:rsidRPr="005A5BBF" w:rsidRDefault="005A5BBF" w:rsidP="00A764ED">
      <w:pPr>
        <w:pStyle w:val="Heading3"/>
        <w:pBdr>
          <w:bottom w:val="dashed" w:sz="6" w:space="0" w:color="DDDDDD"/>
        </w:pBdr>
        <w:shd w:val="clear" w:color="auto" w:fill="D9D9D9" w:themeFill="background1" w:themeFillShade="D9"/>
        <w:spacing w:after="210" w:line="312" w:lineRule="atLeast"/>
        <w:jc w:val="both"/>
        <w:textAlignment w:val="baseline"/>
        <w:rPr>
          <w:bCs w:val="0"/>
          <w:spacing w:val="-8"/>
          <w:sz w:val="24"/>
          <w:szCs w:val="24"/>
        </w:rPr>
      </w:pPr>
      <w:proofErr w:type="gramStart"/>
      <w:r w:rsidRPr="005A5BBF">
        <w:rPr>
          <w:bCs w:val="0"/>
          <w:spacing w:val="-8"/>
          <w:sz w:val="24"/>
          <w:szCs w:val="24"/>
        </w:rPr>
        <w:t>echo</w:t>
      </w:r>
      <w:proofErr w:type="gramEnd"/>
      <w:r w:rsidRPr="005A5BBF">
        <w:rPr>
          <w:bCs w:val="0"/>
          <w:spacing w:val="-8"/>
          <w:sz w:val="24"/>
          <w:szCs w:val="24"/>
        </w:rPr>
        <w:t xml:space="preserve"> "$*"</w:t>
      </w:r>
    </w:p>
    <w:p w:rsidR="005A5BBF" w:rsidRPr="005A5BBF" w:rsidRDefault="005A5BBF" w:rsidP="00A764ED">
      <w:pPr>
        <w:pStyle w:val="Heading3"/>
        <w:pBdr>
          <w:bottom w:val="dashed" w:sz="6" w:space="0" w:color="DDDDDD"/>
        </w:pBdr>
        <w:shd w:val="clear" w:color="auto" w:fill="D9D9D9" w:themeFill="background1" w:themeFillShade="D9"/>
        <w:spacing w:after="210" w:line="312" w:lineRule="atLeast"/>
        <w:jc w:val="both"/>
        <w:textAlignment w:val="baseline"/>
        <w:rPr>
          <w:bCs w:val="0"/>
          <w:spacing w:val="-8"/>
          <w:sz w:val="24"/>
          <w:szCs w:val="24"/>
        </w:rPr>
      </w:pPr>
      <w:proofErr w:type="gramStart"/>
      <w:r w:rsidRPr="005A5BBF">
        <w:rPr>
          <w:bCs w:val="0"/>
          <w:spacing w:val="-8"/>
          <w:sz w:val="24"/>
          <w:szCs w:val="24"/>
        </w:rPr>
        <w:t>echo</w:t>
      </w:r>
      <w:proofErr w:type="gramEnd"/>
      <w:r w:rsidRPr="005A5BBF">
        <w:rPr>
          <w:bCs w:val="0"/>
          <w:spacing w:val="-8"/>
          <w:sz w:val="24"/>
          <w:szCs w:val="24"/>
        </w:rPr>
        <w:t xml:space="preserve"> "$@"</w:t>
      </w:r>
    </w:p>
    <w:p w:rsidR="005A5BBF" w:rsidRPr="005A5BBF" w:rsidRDefault="005A5BBF" w:rsidP="00A764ED">
      <w:pPr>
        <w:pStyle w:val="Heading3"/>
        <w:pBdr>
          <w:bottom w:val="dashed" w:sz="6" w:space="0" w:color="DDDDDD"/>
        </w:pBdr>
        <w:shd w:val="clear" w:color="auto" w:fill="D9D9D9" w:themeFill="background1" w:themeFillShade="D9"/>
        <w:spacing w:after="210" w:line="312" w:lineRule="atLeast"/>
        <w:jc w:val="both"/>
        <w:textAlignment w:val="baseline"/>
        <w:rPr>
          <w:bCs w:val="0"/>
          <w:spacing w:val="-8"/>
          <w:sz w:val="24"/>
          <w:szCs w:val="24"/>
        </w:rPr>
      </w:pPr>
      <w:proofErr w:type="gramStart"/>
      <w:r w:rsidRPr="005A5BBF">
        <w:rPr>
          <w:bCs w:val="0"/>
          <w:spacing w:val="-8"/>
          <w:sz w:val="24"/>
          <w:szCs w:val="24"/>
        </w:rPr>
        <w:t>echo</w:t>
      </w:r>
      <w:proofErr w:type="gramEnd"/>
      <w:r w:rsidRPr="005A5BBF">
        <w:rPr>
          <w:bCs w:val="0"/>
          <w:spacing w:val="-8"/>
          <w:sz w:val="24"/>
          <w:szCs w:val="24"/>
        </w:rPr>
        <w:t xml:space="preserve"> $?</w:t>
      </w:r>
    </w:p>
    <w:p w:rsidR="005A5BBF" w:rsidRPr="005A5BBF" w:rsidRDefault="005A5BBF" w:rsidP="00A764ED">
      <w:pPr>
        <w:pStyle w:val="Heading3"/>
        <w:pBdr>
          <w:bottom w:val="dashed" w:sz="6" w:space="0" w:color="DDDDDD"/>
        </w:pBdr>
        <w:shd w:val="clear" w:color="auto" w:fill="D9D9D9" w:themeFill="background1" w:themeFillShade="D9"/>
        <w:spacing w:after="210" w:line="312" w:lineRule="atLeast"/>
        <w:jc w:val="both"/>
        <w:textAlignment w:val="baseline"/>
        <w:rPr>
          <w:bCs w:val="0"/>
          <w:spacing w:val="-8"/>
          <w:sz w:val="24"/>
          <w:szCs w:val="24"/>
        </w:rPr>
      </w:pPr>
      <w:proofErr w:type="gramStart"/>
      <w:r w:rsidRPr="005A5BBF">
        <w:rPr>
          <w:bCs w:val="0"/>
          <w:spacing w:val="-8"/>
          <w:sz w:val="24"/>
          <w:szCs w:val="24"/>
        </w:rPr>
        <w:t>unset</w:t>
      </w:r>
      <w:proofErr w:type="gramEnd"/>
      <w:r w:rsidRPr="005A5BBF">
        <w:rPr>
          <w:bCs w:val="0"/>
          <w:spacing w:val="-8"/>
          <w:sz w:val="24"/>
          <w:szCs w:val="24"/>
        </w:rPr>
        <w:t xml:space="preserve"> IFS</w:t>
      </w:r>
    </w:p>
    <w:p w:rsidR="005A5BBF" w:rsidRPr="005A5BBF" w:rsidRDefault="005A5BBF" w:rsidP="00A764ED">
      <w:pPr>
        <w:pStyle w:val="Heading3"/>
        <w:pBdr>
          <w:bottom w:val="dashed" w:sz="6" w:space="0" w:color="DDDDDD"/>
        </w:pBdr>
        <w:shd w:val="clear" w:color="auto" w:fill="D9D9D9" w:themeFill="background1" w:themeFillShade="D9"/>
        <w:spacing w:after="210" w:line="312" w:lineRule="atLeast"/>
        <w:jc w:val="both"/>
        <w:textAlignment w:val="baseline"/>
        <w:rPr>
          <w:bCs w:val="0"/>
          <w:spacing w:val="-8"/>
          <w:sz w:val="24"/>
          <w:szCs w:val="24"/>
        </w:rPr>
      </w:pPr>
      <w:proofErr w:type="gramStart"/>
      <w:r w:rsidRPr="005A5BBF">
        <w:rPr>
          <w:bCs w:val="0"/>
          <w:spacing w:val="-8"/>
          <w:sz w:val="24"/>
          <w:szCs w:val="24"/>
        </w:rPr>
        <w:t>echo</w:t>
      </w:r>
      <w:proofErr w:type="gramEnd"/>
      <w:r w:rsidRPr="005A5BBF">
        <w:rPr>
          <w:bCs w:val="0"/>
          <w:spacing w:val="-8"/>
          <w:sz w:val="24"/>
          <w:szCs w:val="24"/>
        </w:rPr>
        <w:t xml:space="preserve"> "$*"</w:t>
      </w:r>
    </w:p>
    <w:p w:rsidR="005A5BBF" w:rsidRPr="005A5BBF" w:rsidRDefault="005A5BBF" w:rsidP="005A5BBF">
      <w:pPr>
        <w:pStyle w:val="Heading3"/>
        <w:pBdr>
          <w:bottom w:val="dashed" w:sz="6" w:space="0" w:color="DDDDDD"/>
        </w:pBdr>
        <w:shd w:val="clear" w:color="auto" w:fill="FFFFFF"/>
        <w:spacing w:after="210" w:line="312" w:lineRule="atLeast"/>
        <w:jc w:val="both"/>
        <w:textAlignment w:val="baseline"/>
        <w:rPr>
          <w:bCs w:val="0"/>
          <w:spacing w:val="-8"/>
          <w:sz w:val="24"/>
          <w:szCs w:val="24"/>
        </w:rPr>
      </w:pPr>
      <w:r w:rsidRPr="005A5BBF">
        <w:rPr>
          <w:bCs w:val="0"/>
          <w:spacing w:val="-8"/>
          <w:sz w:val="24"/>
          <w:szCs w:val="24"/>
        </w:rPr>
        <w:t>After running the script we get the output as</w:t>
      </w:r>
    </w:p>
    <w:p w:rsidR="005A5BBF" w:rsidRPr="005A5BBF" w:rsidRDefault="005A5BBF" w:rsidP="00A764ED">
      <w:pPr>
        <w:pStyle w:val="Heading3"/>
        <w:pBdr>
          <w:bottom w:val="dashed" w:sz="6" w:space="0" w:color="DDDDDD"/>
        </w:pBdr>
        <w:shd w:val="clear" w:color="auto" w:fill="D9D9D9" w:themeFill="background1" w:themeFillShade="D9"/>
        <w:spacing w:after="210" w:line="312" w:lineRule="atLeast"/>
        <w:jc w:val="both"/>
        <w:textAlignment w:val="baseline"/>
        <w:rPr>
          <w:bCs w:val="0"/>
          <w:spacing w:val="-8"/>
          <w:sz w:val="24"/>
          <w:szCs w:val="24"/>
        </w:rPr>
      </w:pPr>
      <w:r w:rsidRPr="005A5BBF">
        <w:rPr>
          <w:bCs w:val="0"/>
          <w:spacing w:val="-8"/>
          <w:sz w:val="24"/>
          <w:szCs w:val="24"/>
        </w:rPr>
        <w:t xml:space="preserve">$ </w:t>
      </w:r>
      <w:proofErr w:type="spellStart"/>
      <w:proofErr w:type="gramStart"/>
      <w:r w:rsidRPr="005A5BBF">
        <w:rPr>
          <w:bCs w:val="0"/>
          <w:spacing w:val="-8"/>
          <w:sz w:val="24"/>
          <w:szCs w:val="24"/>
        </w:rPr>
        <w:t>sh</w:t>
      </w:r>
      <w:proofErr w:type="spellEnd"/>
      <w:proofErr w:type="gramEnd"/>
      <w:r w:rsidRPr="005A5BBF">
        <w:rPr>
          <w:bCs w:val="0"/>
          <w:spacing w:val="-8"/>
          <w:sz w:val="24"/>
          <w:szCs w:val="24"/>
        </w:rPr>
        <w:t xml:space="preserve"> parameter.sh page </w:t>
      </w:r>
      <w:proofErr w:type="spellStart"/>
      <w:r w:rsidRPr="005A5BBF">
        <w:rPr>
          <w:bCs w:val="0"/>
          <w:spacing w:val="-8"/>
          <w:sz w:val="24"/>
          <w:szCs w:val="24"/>
        </w:rPr>
        <w:t>linux</w:t>
      </w:r>
      <w:proofErr w:type="spellEnd"/>
      <w:r w:rsidRPr="005A5BBF">
        <w:rPr>
          <w:bCs w:val="0"/>
          <w:spacing w:val="-8"/>
          <w:sz w:val="24"/>
          <w:szCs w:val="24"/>
        </w:rPr>
        <w:t xml:space="preserve"> dot com</w:t>
      </w:r>
    </w:p>
    <w:p w:rsidR="005A5BBF" w:rsidRPr="005A5BBF" w:rsidRDefault="005A5BBF" w:rsidP="00A764ED">
      <w:pPr>
        <w:pStyle w:val="Heading3"/>
        <w:pBdr>
          <w:bottom w:val="dashed" w:sz="6" w:space="0" w:color="DDDDDD"/>
        </w:pBdr>
        <w:shd w:val="clear" w:color="auto" w:fill="D9E2F3" w:themeFill="accent5" w:themeFillTint="33"/>
        <w:spacing w:after="210" w:line="312" w:lineRule="atLeast"/>
        <w:jc w:val="both"/>
        <w:textAlignment w:val="baseline"/>
        <w:rPr>
          <w:bCs w:val="0"/>
          <w:spacing w:val="-8"/>
          <w:sz w:val="24"/>
          <w:szCs w:val="24"/>
        </w:rPr>
      </w:pPr>
      <w:r w:rsidRPr="005A5BBF">
        <w:rPr>
          <w:bCs w:val="0"/>
          <w:spacing w:val="-8"/>
          <w:sz w:val="24"/>
          <w:szCs w:val="24"/>
        </w:rPr>
        <w:t>./parameter.sh</w:t>
      </w:r>
    </w:p>
    <w:p w:rsidR="005A5BBF" w:rsidRPr="005A5BBF" w:rsidRDefault="005A5BBF" w:rsidP="00A764ED">
      <w:pPr>
        <w:pStyle w:val="Heading3"/>
        <w:pBdr>
          <w:bottom w:val="dashed" w:sz="6" w:space="0" w:color="DDDDDD"/>
        </w:pBdr>
        <w:shd w:val="clear" w:color="auto" w:fill="D9E2F3" w:themeFill="accent5" w:themeFillTint="33"/>
        <w:spacing w:after="210" w:line="312" w:lineRule="atLeast"/>
        <w:jc w:val="both"/>
        <w:textAlignment w:val="baseline"/>
        <w:rPr>
          <w:bCs w:val="0"/>
          <w:spacing w:val="-8"/>
          <w:sz w:val="24"/>
          <w:szCs w:val="24"/>
        </w:rPr>
      </w:pPr>
      <w:proofErr w:type="gramStart"/>
      <w:r w:rsidRPr="005A5BBF">
        <w:rPr>
          <w:bCs w:val="0"/>
          <w:spacing w:val="-8"/>
          <w:sz w:val="24"/>
          <w:szCs w:val="24"/>
        </w:rPr>
        <w:t>page</w:t>
      </w:r>
      <w:proofErr w:type="gramEnd"/>
    </w:p>
    <w:p w:rsidR="005A5BBF" w:rsidRPr="005A5BBF" w:rsidRDefault="005A5BBF" w:rsidP="00A764ED">
      <w:pPr>
        <w:pStyle w:val="Heading3"/>
        <w:pBdr>
          <w:bottom w:val="dashed" w:sz="6" w:space="0" w:color="DDDDDD"/>
        </w:pBdr>
        <w:shd w:val="clear" w:color="auto" w:fill="D9E2F3" w:themeFill="accent5" w:themeFillTint="33"/>
        <w:spacing w:after="210" w:line="312" w:lineRule="atLeast"/>
        <w:jc w:val="both"/>
        <w:textAlignment w:val="baseline"/>
        <w:rPr>
          <w:bCs w:val="0"/>
          <w:spacing w:val="-8"/>
          <w:sz w:val="24"/>
          <w:szCs w:val="24"/>
        </w:rPr>
      </w:pPr>
      <w:proofErr w:type="spellStart"/>
      <w:proofErr w:type="gramStart"/>
      <w:r w:rsidRPr="005A5BBF">
        <w:rPr>
          <w:bCs w:val="0"/>
          <w:spacing w:val="-8"/>
          <w:sz w:val="24"/>
          <w:szCs w:val="24"/>
        </w:rPr>
        <w:t>linux</w:t>
      </w:r>
      <w:proofErr w:type="spellEnd"/>
      <w:proofErr w:type="gramEnd"/>
    </w:p>
    <w:p w:rsidR="005A5BBF" w:rsidRPr="005A5BBF" w:rsidRDefault="005A5BBF" w:rsidP="00A764ED">
      <w:pPr>
        <w:pStyle w:val="Heading3"/>
        <w:pBdr>
          <w:bottom w:val="dashed" w:sz="6" w:space="0" w:color="DDDDDD"/>
        </w:pBdr>
        <w:shd w:val="clear" w:color="auto" w:fill="D9E2F3" w:themeFill="accent5" w:themeFillTint="33"/>
        <w:spacing w:after="210" w:line="312" w:lineRule="atLeast"/>
        <w:jc w:val="both"/>
        <w:textAlignment w:val="baseline"/>
        <w:rPr>
          <w:bCs w:val="0"/>
          <w:spacing w:val="-8"/>
          <w:sz w:val="24"/>
          <w:szCs w:val="24"/>
        </w:rPr>
      </w:pPr>
      <w:proofErr w:type="gramStart"/>
      <w:r w:rsidRPr="005A5BBF">
        <w:rPr>
          <w:bCs w:val="0"/>
          <w:spacing w:val="-8"/>
          <w:sz w:val="24"/>
          <w:szCs w:val="24"/>
        </w:rPr>
        <w:t>page</w:t>
      </w:r>
      <w:proofErr w:type="gramEnd"/>
      <w:r w:rsidRPr="005A5BBF">
        <w:rPr>
          <w:bCs w:val="0"/>
          <w:spacing w:val="-8"/>
          <w:sz w:val="24"/>
          <w:szCs w:val="24"/>
        </w:rPr>
        <w:t xml:space="preserve"> </w:t>
      </w:r>
      <w:proofErr w:type="spellStart"/>
      <w:r w:rsidRPr="005A5BBF">
        <w:rPr>
          <w:bCs w:val="0"/>
          <w:spacing w:val="-8"/>
          <w:sz w:val="24"/>
          <w:szCs w:val="24"/>
        </w:rPr>
        <w:t>linux</w:t>
      </w:r>
      <w:proofErr w:type="spellEnd"/>
      <w:r w:rsidRPr="005A5BBF">
        <w:rPr>
          <w:bCs w:val="0"/>
          <w:spacing w:val="-8"/>
          <w:sz w:val="24"/>
          <w:szCs w:val="24"/>
        </w:rPr>
        <w:t xml:space="preserve"> dot com</w:t>
      </w:r>
    </w:p>
    <w:p w:rsidR="005A5BBF" w:rsidRPr="005A5BBF" w:rsidRDefault="005A5BBF" w:rsidP="00A764ED">
      <w:pPr>
        <w:pStyle w:val="Heading3"/>
        <w:pBdr>
          <w:bottom w:val="dashed" w:sz="6" w:space="0" w:color="DDDDDD"/>
        </w:pBdr>
        <w:shd w:val="clear" w:color="auto" w:fill="D9E2F3" w:themeFill="accent5" w:themeFillTint="33"/>
        <w:spacing w:after="210" w:line="312" w:lineRule="atLeast"/>
        <w:jc w:val="both"/>
        <w:textAlignment w:val="baseline"/>
        <w:rPr>
          <w:bCs w:val="0"/>
          <w:spacing w:val="-8"/>
          <w:sz w:val="24"/>
          <w:szCs w:val="24"/>
        </w:rPr>
      </w:pPr>
      <w:r w:rsidRPr="005A5BBF">
        <w:rPr>
          <w:bCs w:val="0"/>
          <w:spacing w:val="-8"/>
          <w:sz w:val="24"/>
          <w:szCs w:val="24"/>
        </w:rPr>
        <w:t>4</w:t>
      </w:r>
    </w:p>
    <w:p w:rsidR="005A5BBF" w:rsidRPr="005A5BBF" w:rsidRDefault="005A5BBF" w:rsidP="00A764ED">
      <w:pPr>
        <w:pStyle w:val="Heading3"/>
        <w:pBdr>
          <w:bottom w:val="dashed" w:sz="6" w:space="0" w:color="DDDDDD"/>
        </w:pBdr>
        <w:shd w:val="clear" w:color="auto" w:fill="D9E2F3" w:themeFill="accent5" w:themeFillTint="33"/>
        <w:spacing w:after="210" w:line="312" w:lineRule="atLeast"/>
        <w:jc w:val="both"/>
        <w:textAlignment w:val="baseline"/>
        <w:rPr>
          <w:bCs w:val="0"/>
          <w:spacing w:val="-8"/>
          <w:sz w:val="24"/>
          <w:szCs w:val="24"/>
        </w:rPr>
      </w:pPr>
      <w:proofErr w:type="gramStart"/>
      <w:r w:rsidRPr="005A5BBF">
        <w:rPr>
          <w:bCs w:val="0"/>
          <w:spacing w:val="-8"/>
          <w:sz w:val="24"/>
          <w:szCs w:val="24"/>
        </w:rPr>
        <w:t>page</w:t>
      </w:r>
      <w:proofErr w:type="gramEnd"/>
      <w:r w:rsidRPr="005A5BBF">
        <w:rPr>
          <w:bCs w:val="0"/>
          <w:spacing w:val="-8"/>
          <w:sz w:val="24"/>
          <w:szCs w:val="24"/>
        </w:rPr>
        <w:t xml:space="preserve"> </w:t>
      </w:r>
      <w:proofErr w:type="spellStart"/>
      <w:r w:rsidRPr="005A5BBF">
        <w:rPr>
          <w:bCs w:val="0"/>
          <w:spacing w:val="-8"/>
          <w:sz w:val="24"/>
          <w:szCs w:val="24"/>
        </w:rPr>
        <w:t>linux</w:t>
      </w:r>
      <w:proofErr w:type="spellEnd"/>
      <w:r w:rsidRPr="005A5BBF">
        <w:rPr>
          <w:bCs w:val="0"/>
          <w:spacing w:val="-8"/>
          <w:sz w:val="24"/>
          <w:szCs w:val="24"/>
        </w:rPr>
        <w:t xml:space="preserve"> dot com</w:t>
      </w:r>
    </w:p>
    <w:p w:rsidR="005A5BBF" w:rsidRPr="005A5BBF" w:rsidRDefault="005A5BBF" w:rsidP="00A764ED">
      <w:pPr>
        <w:pStyle w:val="Heading3"/>
        <w:pBdr>
          <w:bottom w:val="dashed" w:sz="6" w:space="0" w:color="DDDDDD"/>
        </w:pBdr>
        <w:shd w:val="clear" w:color="auto" w:fill="D9E2F3" w:themeFill="accent5" w:themeFillTint="33"/>
        <w:spacing w:after="210" w:line="312" w:lineRule="atLeast"/>
        <w:jc w:val="both"/>
        <w:textAlignment w:val="baseline"/>
        <w:rPr>
          <w:bCs w:val="0"/>
          <w:spacing w:val="-8"/>
          <w:sz w:val="24"/>
          <w:szCs w:val="24"/>
        </w:rPr>
      </w:pPr>
      <w:proofErr w:type="gramStart"/>
      <w:r w:rsidRPr="005A5BBF">
        <w:rPr>
          <w:bCs w:val="0"/>
          <w:spacing w:val="-8"/>
          <w:sz w:val="24"/>
          <w:szCs w:val="24"/>
        </w:rPr>
        <w:t>page-</w:t>
      </w:r>
      <w:proofErr w:type="spellStart"/>
      <w:r w:rsidRPr="005A5BBF">
        <w:rPr>
          <w:bCs w:val="0"/>
          <w:spacing w:val="-8"/>
          <w:sz w:val="24"/>
          <w:szCs w:val="24"/>
        </w:rPr>
        <w:t>linux</w:t>
      </w:r>
      <w:proofErr w:type="spellEnd"/>
      <w:r w:rsidRPr="005A5BBF">
        <w:rPr>
          <w:bCs w:val="0"/>
          <w:spacing w:val="-8"/>
          <w:sz w:val="24"/>
          <w:szCs w:val="24"/>
        </w:rPr>
        <w:t>-dot-com</w:t>
      </w:r>
      <w:proofErr w:type="gramEnd"/>
    </w:p>
    <w:p w:rsidR="005A5BBF" w:rsidRPr="005A5BBF" w:rsidRDefault="005A5BBF" w:rsidP="00A764ED">
      <w:pPr>
        <w:pStyle w:val="Heading3"/>
        <w:pBdr>
          <w:bottom w:val="dashed" w:sz="6" w:space="0" w:color="DDDDDD"/>
        </w:pBdr>
        <w:shd w:val="clear" w:color="auto" w:fill="D9E2F3" w:themeFill="accent5" w:themeFillTint="33"/>
        <w:spacing w:after="210" w:line="312" w:lineRule="atLeast"/>
        <w:jc w:val="both"/>
        <w:textAlignment w:val="baseline"/>
        <w:rPr>
          <w:bCs w:val="0"/>
          <w:spacing w:val="-8"/>
          <w:sz w:val="24"/>
          <w:szCs w:val="24"/>
        </w:rPr>
      </w:pPr>
      <w:proofErr w:type="gramStart"/>
      <w:r w:rsidRPr="005A5BBF">
        <w:rPr>
          <w:bCs w:val="0"/>
          <w:spacing w:val="-8"/>
          <w:sz w:val="24"/>
          <w:szCs w:val="24"/>
        </w:rPr>
        <w:lastRenderedPageBreak/>
        <w:t>page</w:t>
      </w:r>
      <w:proofErr w:type="gramEnd"/>
      <w:r w:rsidRPr="005A5BBF">
        <w:rPr>
          <w:bCs w:val="0"/>
          <w:spacing w:val="-8"/>
          <w:sz w:val="24"/>
          <w:szCs w:val="24"/>
        </w:rPr>
        <w:t xml:space="preserve"> </w:t>
      </w:r>
      <w:proofErr w:type="spellStart"/>
      <w:r w:rsidRPr="005A5BBF">
        <w:rPr>
          <w:bCs w:val="0"/>
          <w:spacing w:val="-8"/>
          <w:sz w:val="24"/>
          <w:szCs w:val="24"/>
        </w:rPr>
        <w:t>linux</w:t>
      </w:r>
      <w:proofErr w:type="spellEnd"/>
      <w:r w:rsidRPr="005A5BBF">
        <w:rPr>
          <w:bCs w:val="0"/>
          <w:spacing w:val="-8"/>
          <w:sz w:val="24"/>
          <w:szCs w:val="24"/>
        </w:rPr>
        <w:t xml:space="preserve"> dot com</w:t>
      </w:r>
    </w:p>
    <w:p w:rsidR="005A5BBF" w:rsidRPr="005A5BBF" w:rsidRDefault="005A5BBF" w:rsidP="00A764ED">
      <w:pPr>
        <w:pStyle w:val="Heading3"/>
        <w:pBdr>
          <w:bottom w:val="dashed" w:sz="6" w:space="0" w:color="DDDDDD"/>
        </w:pBdr>
        <w:shd w:val="clear" w:color="auto" w:fill="D9E2F3" w:themeFill="accent5" w:themeFillTint="33"/>
        <w:spacing w:after="210" w:line="312" w:lineRule="atLeast"/>
        <w:jc w:val="both"/>
        <w:textAlignment w:val="baseline"/>
        <w:rPr>
          <w:bCs w:val="0"/>
          <w:spacing w:val="-8"/>
          <w:sz w:val="24"/>
          <w:szCs w:val="24"/>
        </w:rPr>
      </w:pPr>
      <w:r w:rsidRPr="005A5BBF">
        <w:rPr>
          <w:bCs w:val="0"/>
          <w:spacing w:val="-8"/>
          <w:sz w:val="24"/>
          <w:szCs w:val="24"/>
        </w:rPr>
        <w:t>0</w:t>
      </w:r>
    </w:p>
    <w:p w:rsidR="005A5BBF" w:rsidRDefault="005A5BBF" w:rsidP="00A764ED">
      <w:pPr>
        <w:pStyle w:val="Heading3"/>
        <w:pBdr>
          <w:bottom w:val="dashed" w:sz="6" w:space="0" w:color="DDDDDD"/>
        </w:pBdr>
        <w:shd w:val="clear" w:color="auto" w:fill="D9E2F3" w:themeFill="accent5" w:themeFillTint="33"/>
        <w:spacing w:before="0" w:beforeAutospacing="0" w:after="210" w:afterAutospacing="0" w:line="312" w:lineRule="atLeast"/>
        <w:jc w:val="both"/>
        <w:textAlignment w:val="baseline"/>
        <w:rPr>
          <w:bCs w:val="0"/>
          <w:spacing w:val="-8"/>
          <w:sz w:val="24"/>
          <w:szCs w:val="24"/>
        </w:rPr>
      </w:pPr>
      <w:proofErr w:type="gramStart"/>
      <w:r w:rsidRPr="005A5BBF">
        <w:rPr>
          <w:bCs w:val="0"/>
          <w:spacing w:val="-8"/>
          <w:sz w:val="24"/>
          <w:szCs w:val="24"/>
        </w:rPr>
        <w:t>page</w:t>
      </w:r>
      <w:proofErr w:type="gramEnd"/>
      <w:r w:rsidRPr="005A5BBF">
        <w:rPr>
          <w:bCs w:val="0"/>
          <w:spacing w:val="-8"/>
          <w:sz w:val="24"/>
          <w:szCs w:val="24"/>
        </w:rPr>
        <w:t xml:space="preserve"> </w:t>
      </w:r>
      <w:proofErr w:type="spellStart"/>
      <w:r w:rsidRPr="005A5BBF">
        <w:rPr>
          <w:bCs w:val="0"/>
          <w:spacing w:val="-8"/>
          <w:sz w:val="24"/>
          <w:szCs w:val="24"/>
        </w:rPr>
        <w:t>linux</w:t>
      </w:r>
      <w:proofErr w:type="spellEnd"/>
      <w:r w:rsidRPr="005A5BBF">
        <w:rPr>
          <w:bCs w:val="0"/>
          <w:spacing w:val="-8"/>
          <w:sz w:val="24"/>
          <w:szCs w:val="24"/>
        </w:rPr>
        <w:t xml:space="preserve"> dot com</w:t>
      </w:r>
    </w:p>
    <w:p w:rsidR="008921BB" w:rsidRDefault="008921BB" w:rsidP="00B2737A">
      <w:pPr>
        <w:pStyle w:val="Heading3"/>
        <w:pBdr>
          <w:bottom w:val="dashed" w:sz="6" w:space="0" w:color="DDDDDD"/>
        </w:pBdr>
        <w:shd w:val="clear" w:color="auto" w:fill="FFFFFF"/>
        <w:spacing w:before="0" w:beforeAutospacing="0" w:after="210" w:afterAutospacing="0" w:line="312" w:lineRule="atLeast"/>
        <w:jc w:val="both"/>
        <w:textAlignment w:val="baseline"/>
        <w:rPr>
          <w:bCs w:val="0"/>
          <w:spacing w:val="-8"/>
          <w:sz w:val="24"/>
          <w:szCs w:val="24"/>
        </w:rPr>
      </w:pPr>
    </w:p>
    <w:p w:rsidR="008921BB" w:rsidRPr="008921BB" w:rsidRDefault="008921BB" w:rsidP="00B2737A">
      <w:pPr>
        <w:pStyle w:val="Heading3"/>
        <w:pBdr>
          <w:bottom w:val="dashed" w:sz="6" w:space="0" w:color="DDDDDD"/>
        </w:pBdr>
        <w:shd w:val="clear" w:color="auto" w:fill="FFFFFF"/>
        <w:spacing w:before="0" w:beforeAutospacing="0" w:after="210" w:afterAutospacing="0" w:line="312" w:lineRule="atLeast"/>
        <w:jc w:val="both"/>
        <w:textAlignment w:val="baseline"/>
        <w:rPr>
          <w:bCs w:val="0"/>
          <w:spacing w:val="-8"/>
          <w:sz w:val="28"/>
          <w:szCs w:val="28"/>
        </w:rPr>
      </w:pPr>
      <w:r w:rsidRPr="008921BB">
        <w:rPr>
          <w:bCs w:val="0"/>
          <w:spacing w:val="-8"/>
          <w:sz w:val="28"/>
          <w:szCs w:val="28"/>
        </w:rPr>
        <w:t>Array</w:t>
      </w:r>
    </w:p>
    <w:p w:rsidR="008921BB" w:rsidRPr="008921BB" w:rsidRDefault="008921BB" w:rsidP="008921BB">
      <w:pPr>
        <w:pStyle w:val="NormalWeb"/>
        <w:spacing w:before="120" w:beforeAutospacing="0" w:after="144" w:afterAutospacing="0"/>
        <w:ind w:left="48" w:right="48"/>
        <w:jc w:val="both"/>
        <w:rPr>
          <w:color w:val="000000"/>
        </w:rPr>
      </w:pPr>
      <w:r w:rsidRPr="008921BB">
        <w:rPr>
          <w:color w:val="000000"/>
        </w:rPr>
        <w:t>Shell supports a different type of variable called an </w:t>
      </w:r>
      <w:r w:rsidRPr="008921BB">
        <w:rPr>
          <w:b/>
          <w:bCs/>
          <w:color w:val="000000"/>
        </w:rPr>
        <w:t>array variable</w:t>
      </w:r>
      <w:r w:rsidRPr="008921BB">
        <w:rPr>
          <w:color w:val="000000"/>
        </w:rPr>
        <w:t>. This can hold multiple values at the same time. Arrays provide a method of grouping a set of variables. Instead of creating a new name for each variable that is required, you can use a single array variable that stores all the other variables.</w:t>
      </w:r>
    </w:p>
    <w:p w:rsidR="008921BB" w:rsidRDefault="008921BB" w:rsidP="008921BB">
      <w:pPr>
        <w:pStyle w:val="NormalWeb"/>
        <w:spacing w:before="120" w:beforeAutospacing="0" w:after="144" w:afterAutospacing="0"/>
        <w:ind w:left="48" w:right="48"/>
        <w:jc w:val="both"/>
        <w:rPr>
          <w:color w:val="000000"/>
        </w:rPr>
      </w:pPr>
      <w:r w:rsidRPr="008921BB">
        <w:rPr>
          <w:color w:val="000000"/>
        </w:rPr>
        <w:t>All the naming rules discussed for Shell Variables would be applicable while naming arrays.</w:t>
      </w:r>
    </w:p>
    <w:p w:rsidR="00091F21" w:rsidRPr="00091F21" w:rsidRDefault="00091F21" w:rsidP="00091F21">
      <w:pPr>
        <w:shd w:val="clear" w:color="auto" w:fill="FFFFFF"/>
        <w:spacing w:after="0" w:line="240" w:lineRule="auto"/>
        <w:textAlignment w:val="baseline"/>
        <w:rPr>
          <w:rFonts w:ascii="Times New Roman" w:eastAsia="Times New Roman" w:hAnsi="Times New Roman" w:cs="Times New Roman"/>
          <w:sz w:val="26"/>
          <w:szCs w:val="26"/>
          <w:lang w:val="en-IN" w:eastAsia="en-IN"/>
        </w:rPr>
      </w:pPr>
      <w:r w:rsidRPr="00091F21">
        <w:rPr>
          <w:rFonts w:ascii="Times New Roman" w:eastAsia="Times New Roman" w:hAnsi="Times New Roman" w:cs="Times New Roman"/>
          <w:b/>
          <w:bCs/>
          <w:sz w:val="26"/>
          <w:szCs w:val="26"/>
          <w:bdr w:val="none" w:sz="0" w:space="0" w:color="auto" w:frame="1"/>
          <w:lang w:val="en-IN" w:eastAsia="en-IN"/>
        </w:rPr>
        <w:t>How to Declare Array in Shell Scripting?</w:t>
      </w:r>
      <w:r w:rsidRPr="00091F21">
        <w:rPr>
          <w:rFonts w:ascii="Times New Roman" w:eastAsia="Times New Roman" w:hAnsi="Times New Roman" w:cs="Times New Roman"/>
          <w:sz w:val="26"/>
          <w:szCs w:val="26"/>
          <w:lang w:val="en-IN" w:eastAsia="en-IN"/>
        </w:rPr>
        <w:br/>
        <w:t>We can declare an array in a shell script in different ways.</w:t>
      </w:r>
    </w:p>
    <w:p w:rsidR="00091F21" w:rsidRPr="00091F21" w:rsidRDefault="00091F21" w:rsidP="00091F21">
      <w:pPr>
        <w:spacing w:after="0" w:line="240" w:lineRule="auto"/>
        <w:rPr>
          <w:rFonts w:ascii="Times New Roman" w:eastAsia="Times New Roman" w:hAnsi="Times New Roman" w:cs="Times New Roman"/>
          <w:sz w:val="24"/>
          <w:szCs w:val="24"/>
          <w:lang w:val="en-IN" w:eastAsia="en-IN"/>
        </w:rPr>
      </w:pPr>
    </w:p>
    <w:p w:rsidR="00091F21" w:rsidRPr="00091F21" w:rsidRDefault="00091F21" w:rsidP="00091F21">
      <w:pPr>
        <w:spacing w:after="0" w:line="240" w:lineRule="auto"/>
        <w:rPr>
          <w:rFonts w:ascii="Times New Roman" w:eastAsia="Times New Roman" w:hAnsi="Times New Roman" w:cs="Times New Roman"/>
          <w:sz w:val="24"/>
          <w:szCs w:val="24"/>
          <w:lang w:val="en-IN" w:eastAsia="en-IN"/>
        </w:rPr>
      </w:pPr>
      <w:r w:rsidRPr="00091F21">
        <w:rPr>
          <w:rFonts w:ascii="Times New Roman" w:eastAsia="Times New Roman" w:hAnsi="Times New Roman" w:cs="Times New Roman"/>
          <w:sz w:val="26"/>
          <w:szCs w:val="26"/>
          <w:lang w:val="en-IN" w:eastAsia="en-IN"/>
        </w:rPr>
        <w:br/>
      </w:r>
    </w:p>
    <w:p w:rsidR="00091F21" w:rsidRPr="00091F21" w:rsidRDefault="00091F21" w:rsidP="00091F21">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sz w:val="26"/>
          <w:szCs w:val="26"/>
          <w:lang w:val="en-IN" w:eastAsia="en-IN"/>
        </w:rPr>
      </w:pPr>
      <w:r w:rsidRPr="00091F21">
        <w:rPr>
          <w:rFonts w:ascii="Times New Roman" w:eastAsia="Times New Roman" w:hAnsi="Times New Roman" w:cs="Times New Roman"/>
          <w:sz w:val="26"/>
          <w:szCs w:val="26"/>
          <w:lang w:val="en-IN" w:eastAsia="en-IN"/>
        </w:rPr>
        <w:t>Indirect Declaration</w:t>
      </w:r>
      <w:r w:rsidRPr="00091F21">
        <w:rPr>
          <w:rFonts w:ascii="Times New Roman" w:eastAsia="Times New Roman" w:hAnsi="Times New Roman" w:cs="Times New Roman"/>
          <w:sz w:val="26"/>
          <w:szCs w:val="26"/>
          <w:lang w:val="en-IN" w:eastAsia="en-IN"/>
        </w:rPr>
        <w:br/>
      </w:r>
    </w:p>
    <w:p w:rsidR="00091F21" w:rsidRPr="00091F21" w:rsidRDefault="00091F21" w:rsidP="00091F21">
      <w:pPr>
        <w:pStyle w:val="ListParagraph"/>
        <w:shd w:val="clear" w:color="auto" w:fill="FFFFFF"/>
        <w:spacing w:after="0" w:line="240" w:lineRule="auto"/>
        <w:textAlignment w:val="baseline"/>
        <w:rPr>
          <w:rFonts w:ascii="Times New Roman" w:eastAsia="Times New Roman" w:hAnsi="Times New Roman" w:cs="Times New Roman"/>
          <w:sz w:val="26"/>
          <w:szCs w:val="26"/>
          <w:lang w:val="en-IN" w:eastAsia="en-IN"/>
        </w:rPr>
      </w:pPr>
      <w:r w:rsidRPr="00091F21">
        <w:rPr>
          <w:rFonts w:ascii="Times New Roman" w:eastAsia="Times New Roman" w:hAnsi="Times New Roman" w:cs="Times New Roman"/>
          <w:sz w:val="26"/>
          <w:szCs w:val="26"/>
          <w:lang w:val="en-IN" w:eastAsia="en-IN"/>
        </w:rPr>
        <w:t xml:space="preserve">In Indirect declaration, </w:t>
      </w:r>
      <w:proofErr w:type="gramStart"/>
      <w:r w:rsidRPr="00091F21">
        <w:rPr>
          <w:rFonts w:ascii="Times New Roman" w:eastAsia="Times New Roman" w:hAnsi="Times New Roman" w:cs="Times New Roman"/>
          <w:sz w:val="26"/>
          <w:szCs w:val="26"/>
          <w:lang w:val="en-IN" w:eastAsia="en-IN"/>
        </w:rPr>
        <w:t>We</w:t>
      </w:r>
      <w:proofErr w:type="gramEnd"/>
      <w:r w:rsidRPr="00091F21">
        <w:rPr>
          <w:rFonts w:ascii="Times New Roman" w:eastAsia="Times New Roman" w:hAnsi="Times New Roman" w:cs="Times New Roman"/>
          <w:sz w:val="26"/>
          <w:szCs w:val="26"/>
          <w:lang w:val="en-IN" w:eastAsia="en-IN"/>
        </w:rPr>
        <w:t xml:space="preserve"> assigned a value in a particular index of Array Variable. No need to first declare.</w:t>
      </w:r>
    </w:p>
    <w:p w:rsidR="00091F21" w:rsidRPr="00091F21" w:rsidRDefault="00091F21" w:rsidP="00091F2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val="en-IN" w:eastAsia="en-IN"/>
        </w:rPr>
      </w:pPr>
      <w:proofErr w:type="gramStart"/>
      <w:r w:rsidRPr="00091F21">
        <w:rPr>
          <w:rFonts w:ascii="Times New Roman" w:eastAsia="Times New Roman" w:hAnsi="Times New Roman" w:cs="Times New Roman"/>
          <w:sz w:val="24"/>
          <w:szCs w:val="24"/>
          <w:bdr w:val="none" w:sz="0" w:space="0" w:color="auto" w:frame="1"/>
          <w:lang w:val="en-IN" w:eastAsia="en-IN"/>
        </w:rPr>
        <w:t>ARRAYNAME[</w:t>
      </w:r>
      <w:proofErr w:type="gramEnd"/>
      <w:r w:rsidRPr="00091F21">
        <w:rPr>
          <w:rFonts w:ascii="Times New Roman" w:eastAsia="Times New Roman" w:hAnsi="Times New Roman" w:cs="Times New Roman"/>
          <w:sz w:val="24"/>
          <w:szCs w:val="24"/>
          <w:bdr w:val="none" w:sz="0" w:space="0" w:color="auto" w:frame="1"/>
          <w:lang w:val="en-IN" w:eastAsia="en-IN"/>
        </w:rPr>
        <w:t>INDEXNR]=value</w:t>
      </w:r>
    </w:p>
    <w:p w:rsidR="00091F21" w:rsidRDefault="00091F21" w:rsidP="00091F21">
      <w:pPr>
        <w:shd w:val="clear" w:color="auto" w:fill="FFFFFF"/>
        <w:spacing w:after="0" w:line="240" w:lineRule="auto"/>
        <w:textAlignment w:val="baseline"/>
        <w:rPr>
          <w:rFonts w:ascii="Times New Roman" w:eastAsia="Times New Roman" w:hAnsi="Times New Roman" w:cs="Times New Roman"/>
          <w:sz w:val="26"/>
          <w:szCs w:val="26"/>
          <w:lang w:val="en-IN" w:eastAsia="en-IN"/>
        </w:rPr>
      </w:pPr>
    </w:p>
    <w:p w:rsidR="00091F21" w:rsidRPr="00091F21" w:rsidRDefault="00091F21" w:rsidP="00091F21">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sz w:val="26"/>
          <w:szCs w:val="26"/>
          <w:lang w:val="en-IN" w:eastAsia="en-IN"/>
        </w:rPr>
      </w:pPr>
      <w:r w:rsidRPr="00091F21">
        <w:rPr>
          <w:rFonts w:ascii="Times New Roman" w:eastAsia="Times New Roman" w:hAnsi="Times New Roman" w:cs="Times New Roman"/>
          <w:sz w:val="26"/>
          <w:szCs w:val="26"/>
          <w:lang w:val="en-IN" w:eastAsia="en-IN"/>
        </w:rPr>
        <w:t>Explicit Declaration</w:t>
      </w:r>
      <w:r w:rsidRPr="00091F21">
        <w:rPr>
          <w:rFonts w:ascii="Times New Roman" w:eastAsia="Times New Roman" w:hAnsi="Times New Roman" w:cs="Times New Roman"/>
          <w:sz w:val="26"/>
          <w:szCs w:val="26"/>
          <w:lang w:val="en-IN" w:eastAsia="en-IN"/>
        </w:rPr>
        <w:br/>
      </w:r>
    </w:p>
    <w:p w:rsidR="00091F21" w:rsidRPr="00091F21" w:rsidRDefault="00091F21" w:rsidP="00091F21">
      <w:pPr>
        <w:pStyle w:val="ListParagraph"/>
        <w:shd w:val="clear" w:color="auto" w:fill="FFFFFF"/>
        <w:spacing w:after="0" w:line="240" w:lineRule="auto"/>
        <w:textAlignment w:val="baseline"/>
        <w:rPr>
          <w:rFonts w:ascii="Times New Roman" w:eastAsia="Times New Roman" w:hAnsi="Times New Roman" w:cs="Times New Roman"/>
          <w:sz w:val="26"/>
          <w:szCs w:val="26"/>
          <w:lang w:val="en-IN" w:eastAsia="en-IN"/>
        </w:rPr>
      </w:pPr>
      <w:r w:rsidRPr="00091F21">
        <w:rPr>
          <w:rFonts w:ascii="Times New Roman" w:eastAsia="Times New Roman" w:hAnsi="Times New Roman" w:cs="Times New Roman"/>
          <w:sz w:val="26"/>
          <w:szCs w:val="26"/>
          <w:lang w:val="en-IN" w:eastAsia="en-IN"/>
        </w:rPr>
        <w:t xml:space="preserve">In Explicit Declaration, First </w:t>
      </w:r>
      <w:proofErr w:type="gramStart"/>
      <w:r w:rsidRPr="00091F21">
        <w:rPr>
          <w:rFonts w:ascii="Times New Roman" w:eastAsia="Times New Roman" w:hAnsi="Times New Roman" w:cs="Times New Roman"/>
          <w:sz w:val="26"/>
          <w:szCs w:val="26"/>
          <w:lang w:val="en-IN" w:eastAsia="en-IN"/>
        </w:rPr>
        <w:t>We</w:t>
      </w:r>
      <w:proofErr w:type="gramEnd"/>
      <w:r w:rsidRPr="00091F21">
        <w:rPr>
          <w:rFonts w:ascii="Times New Roman" w:eastAsia="Times New Roman" w:hAnsi="Times New Roman" w:cs="Times New Roman"/>
          <w:sz w:val="26"/>
          <w:szCs w:val="26"/>
          <w:lang w:val="en-IN" w:eastAsia="en-IN"/>
        </w:rPr>
        <w:t xml:space="preserve"> declare array then assigned the values.</w:t>
      </w:r>
    </w:p>
    <w:p w:rsidR="00091F21" w:rsidRPr="00091F21" w:rsidRDefault="00091F21" w:rsidP="00091F2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val="en-IN" w:eastAsia="en-IN"/>
        </w:rPr>
      </w:pPr>
      <w:proofErr w:type="gramStart"/>
      <w:r w:rsidRPr="00091F21">
        <w:rPr>
          <w:rFonts w:ascii="Times New Roman" w:eastAsia="Times New Roman" w:hAnsi="Times New Roman" w:cs="Times New Roman"/>
          <w:sz w:val="24"/>
          <w:szCs w:val="24"/>
          <w:bdr w:val="none" w:sz="0" w:space="0" w:color="auto" w:frame="1"/>
          <w:lang w:val="en-IN" w:eastAsia="en-IN"/>
        </w:rPr>
        <w:t>declare</w:t>
      </w:r>
      <w:proofErr w:type="gramEnd"/>
      <w:r w:rsidRPr="00091F21">
        <w:rPr>
          <w:rFonts w:ascii="Times New Roman" w:eastAsia="Times New Roman" w:hAnsi="Times New Roman" w:cs="Times New Roman"/>
          <w:sz w:val="24"/>
          <w:szCs w:val="24"/>
          <w:bdr w:val="none" w:sz="0" w:space="0" w:color="auto" w:frame="1"/>
          <w:lang w:val="en-IN" w:eastAsia="en-IN"/>
        </w:rPr>
        <w:t xml:space="preserve"> -a ARRAYNAME</w:t>
      </w:r>
    </w:p>
    <w:p w:rsidR="00091F21" w:rsidRPr="00091F21" w:rsidRDefault="00091F21" w:rsidP="00091F21">
      <w:pPr>
        <w:shd w:val="clear" w:color="auto" w:fill="FFFFFF"/>
        <w:spacing w:after="0" w:line="240" w:lineRule="auto"/>
        <w:textAlignment w:val="baseline"/>
        <w:rPr>
          <w:rFonts w:ascii="Times New Roman" w:eastAsia="Times New Roman" w:hAnsi="Times New Roman" w:cs="Times New Roman"/>
          <w:sz w:val="24"/>
          <w:szCs w:val="24"/>
          <w:lang w:val="en-IN" w:eastAsia="en-IN"/>
        </w:rPr>
      </w:pPr>
    </w:p>
    <w:p w:rsidR="00091F21" w:rsidRPr="00091F21" w:rsidRDefault="00091F21" w:rsidP="00091F21">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sz w:val="26"/>
          <w:szCs w:val="26"/>
          <w:lang w:val="en-IN" w:eastAsia="en-IN"/>
        </w:rPr>
      </w:pPr>
      <w:r w:rsidRPr="00091F21">
        <w:rPr>
          <w:rFonts w:ascii="Times New Roman" w:eastAsia="Times New Roman" w:hAnsi="Times New Roman" w:cs="Times New Roman"/>
          <w:sz w:val="26"/>
          <w:szCs w:val="26"/>
          <w:lang w:val="en-IN" w:eastAsia="en-IN"/>
        </w:rPr>
        <w:t>Compound Assignment</w:t>
      </w:r>
      <w:r w:rsidRPr="00091F21">
        <w:rPr>
          <w:rFonts w:ascii="Times New Roman" w:eastAsia="Times New Roman" w:hAnsi="Times New Roman" w:cs="Times New Roman"/>
          <w:sz w:val="26"/>
          <w:szCs w:val="26"/>
          <w:lang w:val="en-IN" w:eastAsia="en-IN"/>
        </w:rPr>
        <w:br/>
      </w:r>
    </w:p>
    <w:p w:rsidR="00091F21" w:rsidRPr="00091F21" w:rsidRDefault="00091F21" w:rsidP="00091F21">
      <w:pPr>
        <w:pStyle w:val="ListParagraph"/>
        <w:shd w:val="clear" w:color="auto" w:fill="FFFFFF"/>
        <w:spacing w:after="0" w:line="240" w:lineRule="auto"/>
        <w:textAlignment w:val="baseline"/>
        <w:rPr>
          <w:rFonts w:ascii="Times New Roman" w:eastAsia="Times New Roman" w:hAnsi="Times New Roman" w:cs="Times New Roman"/>
          <w:sz w:val="26"/>
          <w:szCs w:val="26"/>
          <w:lang w:val="en-IN" w:eastAsia="en-IN"/>
        </w:rPr>
      </w:pPr>
      <w:r w:rsidRPr="00091F21">
        <w:rPr>
          <w:rFonts w:ascii="Times New Roman" w:eastAsia="Times New Roman" w:hAnsi="Times New Roman" w:cs="Times New Roman"/>
          <w:sz w:val="26"/>
          <w:szCs w:val="26"/>
          <w:lang w:val="en-IN" w:eastAsia="en-IN"/>
        </w:rPr>
        <w:t xml:space="preserve">In </w:t>
      </w:r>
      <w:proofErr w:type="spellStart"/>
      <w:r w:rsidRPr="00091F21">
        <w:rPr>
          <w:rFonts w:ascii="Times New Roman" w:eastAsia="Times New Roman" w:hAnsi="Times New Roman" w:cs="Times New Roman"/>
          <w:sz w:val="26"/>
          <w:szCs w:val="26"/>
          <w:lang w:val="en-IN" w:eastAsia="en-IN"/>
        </w:rPr>
        <w:t>Compount</w:t>
      </w:r>
      <w:proofErr w:type="spellEnd"/>
      <w:r w:rsidRPr="00091F21">
        <w:rPr>
          <w:rFonts w:ascii="Times New Roman" w:eastAsia="Times New Roman" w:hAnsi="Times New Roman" w:cs="Times New Roman"/>
          <w:sz w:val="26"/>
          <w:szCs w:val="26"/>
          <w:lang w:val="en-IN" w:eastAsia="en-IN"/>
        </w:rPr>
        <w:t xml:space="preserve"> Assignment, We declare array with a bunch of values. We can add other values later too.</w:t>
      </w:r>
    </w:p>
    <w:p w:rsidR="00091F21" w:rsidRPr="00091F21" w:rsidRDefault="00091F21" w:rsidP="00091F2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val="en-IN" w:eastAsia="en-IN"/>
        </w:rPr>
      </w:pPr>
      <w:r w:rsidRPr="00091F21">
        <w:rPr>
          <w:rFonts w:ascii="Times New Roman" w:eastAsia="Times New Roman" w:hAnsi="Times New Roman" w:cs="Times New Roman"/>
          <w:sz w:val="24"/>
          <w:szCs w:val="24"/>
          <w:bdr w:val="none" w:sz="0" w:space="0" w:color="auto" w:frame="1"/>
          <w:lang w:val="en-IN" w:eastAsia="en-IN"/>
        </w:rPr>
        <w:t>ARRAYNAME</w:t>
      </w:r>
      <w:proofErr w:type="gramStart"/>
      <w:r w:rsidRPr="00091F21">
        <w:rPr>
          <w:rFonts w:ascii="Times New Roman" w:eastAsia="Times New Roman" w:hAnsi="Times New Roman" w:cs="Times New Roman"/>
          <w:sz w:val="24"/>
          <w:szCs w:val="24"/>
          <w:bdr w:val="none" w:sz="0" w:space="0" w:color="auto" w:frame="1"/>
          <w:lang w:val="en-IN" w:eastAsia="en-IN"/>
        </w:rPr>
        <w:t>=(</w:t>
      </w:r>
      <w:proofErr w:type="gramEnd"/>
      <w:r w:rsidRPr="00091F21">
        <w:rPr>
          <w:rFonts w:ascii="Times New Roman" w:eastAsia="Times New Roman" w:hAnsi="Times New Roman" w:cs="Times New Roman"/>
          <w:sz w:val="24"/>
          <w:szCs w:val="24"/>
          <w:bdr w:val="none" w:sz="0" w:space="0" w:color="auto" w:frame="1"/>
          <w:lang w:val="en-IN" w:eastAsia="en-IN"/>
        </w:rPr>
        <w:t xml:space="preserve">value1 value2  .... </w:t>
      </w:r>
      <w:proofErr w:type="spellStart"/>
      <w:r w:rsidRPr="00091F21">
        <w:rPr>
          <w:rFonts w:ascii="Times New Roman" w:eastAsia="Times New Roman" w:hAnsi="Times New Roman" w:cs="Times New Roman"/>
          <w:sz w:val="24"/>
          <w:szCs w:val="24"/>
          <w:bdr w:val="none" w:sz="0" w:space="0" w:color="auto" w:frame="1"/>
          <w:lang w:val="en-IN" w:eastAsia="en-IN"/>
        </w:rPr>
        <w:t>valueN</w:t>
      </w:r>
      <w:proofErr w:type="spellEnd"/>
      <w:r w:rsidRPr="00091F21">
        <w:rPr>
          <w:rFonts w:ascii="Times New Roman" w:eastAsia="Times New Roman" w:hAnsi="Times New Roman" w:cs="Times New Roman"/>
          <w:sz w:val="24"/>
          <w:szCs w:val="24"/>
          <w:bdr w:val="none" w:sz="0" w:space="0" w:color="auto" w:frame="1"/>
          <w:lang w:val="en-IN" w:eastAsia="en-IN"/>
        </w:rPr>
        <w:t>)</w:t>
      </w:r>
    </w:p>
    <w:p w:rsidR="00091F21" w:rsidRPr="00091F21" w:rsidRDefault="00091F21" w:rsidP="00091F21">
      <w:pPr>
        <w:shd w:val="clear" w:color="auto" w:fill="FFFFFF"/>
        <w:spacing w:after="0" w:line="240" w:lineRule="auto"/>
        <w:textAlignment w:val="baseline"/>
        <w:rPr>
          <w:rFonts w:ascii="Times New Roman" w:eastAsia="Times New Roman" w:hAnsi="Times New Roman" w:cs="Times New Roman"/>
          <w:sz w:val="24"/>
          <w:szCs w:val="24"/>
          <w:lang w:val="en-IN" w:eastAsia="en-IN"/>
        </w:rPr>
      </w:pPr>
      <w:proofErr w:type="gramStart"/>
      <w:r w:rsidRPr="00091F21">
        <w:rPr>
          <w:rFonts w:ascii="Times New Roman" w:eastAsia="Times New Roman" w:hAnsi="Times New Roman" w:cs="Times New Roman"/>
          <w:sz w:val="24"/>
          <w:szCs w:val="24"/>
          <w:lang w:val="en-IN" w:eastAsia="en-IN"/>
        </w:rPr>
        <w:t>or</w:t>
      </w:r>
      <w:proofErr w:type="gramEnd"/>
      <w:r w:rsidRPr="00091F21">
        <w:rPr>
          <w:rFonts w:ascii="Times New Roman" w:eastAsia="Times New Roman" w:hAnsi="Times New Roman" w:cs="Times New Roman"/>
          <w:sz w:val="24"/>
          <w:szCs w:val="24"/>
          <w:lang w:val="en-IN" w:eastAsia="en-IN"/>
        </w:rPr>
        <w:br/>
        <w:t>[</w:t>
      </w:r>
      <w:proofErr w:type="spellStart"/>
      <w:r w:rsidRPr="00091F21">
        <w:rPr>
          <w:rFonts w:ascii="Times New Roman" w:eastAsia="Times New Roman" w:hAnsi="Times New Roman" w:cs="Times New Roman"/>
          <w:sz w:val="24"/>
          <w:szCs w:val="24"/>
          <w:lang w:val="en-IN" w:eastAsia="en-IN"/>
        </w:rPr>
        <w:t>indexnumber</w:t>
      </w:r>
      <w:proofErr w:type="spellEnd"/>
      <w:r w:rsidRPr="00091F21">
        <w:rPr>
          <w:rFonts w:ascii="Times New Roman" w:eastAsia="Times New Roman" w:hAnsi="Times New Roman" w:cs="Times New Roman"/>
          <w:sz w:val="24"/>
          <w:szCs w:val="24"/>
          <w:lang w:val="en-IN" w:eastAsia="en-IN"/>
        </w:rPr>
        <w:t>=]string</w:t>
      </w:r>
    </w:p>
    <w:p w:rsidR="00091F21" w:rsidRPr="00091F21" w:rsidRDefault="00091F21" w:rsidP="00091F2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val="en-IN" w:eastAsia="en-IN"/>
        </w:rPr>
      </w:pPr>
      <w:r w:rsidRPr="00091F21">
        <w:rPr>
          <w:rFonts w:ascii="Times New Roman" w:eastAsia="Times New Roman" w:hAnsi="Times New Roman" w:cs="Times New Roman"/>
          <w:sz w:val="24"/>
          <w:szCs w:val="24"/>
          <w:bdr w:val="none" w:sz="0" w:space="0" w:color="auto" w:frame="1"/>
          <w:lang w:val="en-IN" w:eastAsia="en-IN"/>
        </w:rPr>
        <w:t>ARRAYNAME</w:t>
      </w:r>
      <w:proofErr w:type="gramStart"/>
      <w:r w:rsidRPr="00091F21">
        <w:rPr>
          <w:rFonts w:ascii="Times New Roman" w:eastAsia="Times New Roman" w:hAnsi="Times New Roman" w:cs="Times New Roman"/>
          <w:sz w:val="24"/>
          <w:szCs w:val="24"/>
          <w:bdr w:val="none" w:sz="0" w:space="0" w:color="auto" w:frame="1"/>
          <w:lang w:val="en-IN" w:eastAsia="en-IN"/>
        </w:rPr>
        <w:t>=(</w:t>
      </w:r>
      <w:proofErr w:type="gramEnd"/>
      <w:r w:rsidRPr="00091F21">
        <w:rPr>
          <w:rFonts w:ascii="Times New Roman" w:eastAsia="Times New Roman" w:hAnsi="Times New Roman" w:cs="Times New Roman"/>
          <w:sz w:val="24"/>
          <w:szCs w:val="24"/>
          <w:bdr w:val="none" w:sz="0" w:space="0" w:color="auto" w:frame="1"/>
          <w:lang w:val="en-IN" w:eastAsia="en-IN"/>
        </w:rPr>
        <w:t>[1]=10 [2]=20 [3]=30)</w:t>
      </w:r>
    </w:p>
    <w:p w:rsidR="00091F21" w:rsidRPr="00091F21" w:rsidRDefault="00091F21" w:rsidP="008921BB">
      <w:pPr>
        <w:pStyle w:val="NormalWeb"/>
        <w:spacing w:before="120" w:beforeAutospacing="0" w:after="144" w:afterAutospacing="0"/>
        <w:ind w:left="48" w:right="48"/>
        <w:jc w:val="both"/>
        <w:rPr>
          <w:color w:val="000000"/>
        </w:rPr>
      </w:pPr>
    </w:p>
    <w:p w:rsidR="008921BB" w:rsidRPr="008921BB" w:rsidRDefault="008921BB" w:rsidP="008921BB">
      <w:pPr>
        <w:pStyle w:val="Heading2"/>
        <w:rPr>
          <w:rFonts w:ascii="Times New Roman" w:hAnsi="Times New Roman" w:cs="Times New Roman"/>
          <w:color w:val="auto"/>
          <w:sz w:val="28"/>
          <w:szCs w:val="28"/>
        </w:rPr>
      </w:pPr>
      <w:r w:rsidRPr="008921BB">
        <w:rPr>
          <w:rFonts w:ascii="Times New Roman" w:hAnsi="Times New Roman" w:cs="Times New Roman"/>
          <w:b/>
          <w:bCs/>
          <w:sz w:val="28"/>
          <w:szCs w:val="28"/>
        </w:rPr>
        <w:t>Defining Array Values</w:t>
      </w:r>
    </w:p>
    <w:p w:rsidR="008921BB" w:rsidRPr="008921BB" w:rsidRDefault="008921BB" w:rsidP="008921BB">
      <w:pPr>
        <w:pStyle w:val="NormalWeb"/>
        <w:spacing w:before="120" w:beforeAutospacing="0" w:after="144" w:afterAutospacing="0"/>
        <w:ind w:left="48" w:right="48"/>
        <w:jc w:val="both"/>
        <w:rPr>
          <w:color w:val="000000"/>
        </w:rPr>
      </w:pPr>
      <w:r w:rsidRPr="008921BB">
        <w:rPr>
          <w:color w:val="000000"/>
        </w:rPr>
        <w:t>The difference between an array variable and a scalar variable can be explained as follows.</w:t>
      </w:r>
    </w:p>
    <w:p w:rsidR="008921BB" w:rsidRPr="008921BB" w:rsidRDefault="008921BB" w:rsidP="008921BB">
      <w:pPr>
        <w:pStyle w:val="NormalWeb"/>
        <w:spacing w:before="120" w:beforeAutospacing="0" w:after="144" w:afterAutospacing="0"/>
        <w:ind w:left="48" w:right="48"/>
        <w:jc w:val="both"/>
        <w:rPr>
          <w:color w:val="000000"/>
        </w:rPr>
      </w:pPr>
      <w:r w:rsidRPr="008921BB">
        <w:rPr>
          <w:color w:val="000000"/>
        </w:rPr>
        <w:lastRenderedPageBreak/>
        <w:t>Suppose you are trying to represent the names of various students as a set of variables. Each of the individual variables is a scalar variable as follows −</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8921BB">
        <w:rPr>
          <w:rFonts w:ascii="Times New Roman" w:hAnsi="Times New Roman" w:cs="Times New Roman"/>
          <w:sz w:val="23"/>
          <w:szCs w:val="23"/>
        </w:rPr>
        <w:t>NAME01="Zara"</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8921BB">
        <w:rPr>
          <w:rFonts w:ascii="Times New Roman" w:hAnsi="Times New Roman" w:cs="Times New Roman"/>
          <w:sz w:val="23"/>
          <w:szCs w:val="23"/>
        </w:rPr>
        <w:t>NAME02="</w:t>
      </w:r>
      <w:proofErr w:type="spellStart"/>
      <w:r w:rsidRPr="008921BB">
        <w:rPr>
          <w:rFonts w:ascii="Times New Roman" w:hAnsi="Times New Roman" w:cs="Times New Roman"/>
          <w:sz w:val="23"/>
          <w:szCs w:val="23"/>
        </w:rPr>
        <w:t>Qadir</w:t>
      </w:r>
      <w:proofErr w:type="spellEnd"/>
      <w:r w:rsidRPr="008921BB">
        <w:rPr>
          <w:rFonts w:ascii="Times New Roman" w:hAnsi="Times New Roman" w:cs="Times New Roman"/>
          <w:sz w:val="23"/>
          <w:szCs w:val="23"/>
        </w:rPr>
        <w:t>"</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8921BB">
        <w:rPr>
          <w:rFonts w:ascii="Times New Roman" w:hAnsi="Times New Roman" w:cs="Times New Roman"/>
          <w:sz w:val="23"/>
          <w:szCs w:val="23"/>
        </w:rPr>
        <w:t>NAME03="</w:t>
      </w:r>
      <w:proofErr w:type="spellStart"/>
      <w:r w:rsidRPr="008921BB">
        <w:rPr>
          <w:rFonts w:ascii="Times New Roman" w:hAnsi="Times New Roman" w:cs="Times New Roman"/>
          <w:sz w:val="23"/>
          <w:szCs w:val="23"/>
        </w:rPr>
        <w:t>Mahnaz</w:t>
      </w:r>
      <w:proofErr w:type="spellEnd"/>
      <w:r w:rsidRPr="008921BB">
        <w:rPr>
          <w:rFonts w:ascii="Times New Roman" w:hAnsi="Times New Roman" w:cs="Times New Roman"/>
          <w:sz w:val="23"/>
          <w:szCs w:val="23"/>
        </w:rPr>
        <w:t>"</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8921BB">
        <w:rPr>
          <w:rFonts w:ascii="Times New Roman" w:hAnsi="Times New Roman" w:cs="Times New Roman"/>
          <w:sz w:val="23"/>
          <w:szCs w:val="23"/>
        </w:rPr>
        <w:t>NAME04="</w:t>
      </w:r>
      <w:proofErr w:type="spellStart"/>
      <w:r w:rsidRPr="008921BB">
        <w:rPr>
          <w:rFonts w:ascii="Times New Roman" w:hAnsi="Times New Roman" w:cs="Times New Roman"/>
          <w:sz w:val="23"/>
          <w:szCs w:val="23"/>
        </w:rPr>
        <w:t>Ayan</w:t>
      </w:r>
      <w:proofErr w:type="spellEnd"/>
      <w:r w:rsidRPr="008921BB">
        <w:rPr>
          <w:rFonts w:ascii="Times New Roman" w:hAnsi="Times New Roman" w:cs="Times New Roman"/>
          <w:sz w:val="23"/>
          <w:szCs w:val="23"/>
        </w:rPr>
        <w:t>"</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8921BB">
        <w:rPr>
          <w:rFonts w:ascii="Times New Roman" w:hAnsi="Times New Roman" w:cs="Times New Roman"/>
          <w:sz w:val="23"/>
          <w:szCs w:val="23"/>
        </w:rPr>
        <w:t>NAME05="Daisy"</w:t>
      </w:r>
    </w:p>
    <w:p w:rsidR="008921BB" w:rsidRPr="008921BB" w:rsidRDefault="008921BB" w:rsidP="008921BB">
      <w:pPr>
        <w:pStyle w:val="NormalWeb"/>
        <w:spacing w:before="120" w:beforeAutospacing="0" w:after="144" w:afterAutospacing="0"/>
        <w:ind w:left="48" w:right="48"/>
        <w:jc w:val="both"/>
        <w:rPr>
          <w:color w:val="000000"/>
        </w:rPr>
      </w:pPr>
      <w:r w:rsidRPr="008921BB">
        <w:rPr>
          <w:color w:val="000000"/>
        </w:rPr>
        <w:t>We can use a single array to store all the above mentioned names. Following is the simplest method of creating an array variable. This helps assign a value to one of its indices.</w:t>
      </w:r>
    </w:p>
    <w:p w:rsidR="008921BB" w:rsidRPr="008921BB" w:rsidRDefault="008921BB" w:rsidP="00223213">
      <w:pPr>
        <w:pStyle w:val="HTMLPreformatted"/>
        <w:shd w:val="clear" w:color="auto" w:fill="D9E2F3" w:themeFill="accent5" w:themeFillTint="33"/>
        <w:rPr>
          <w:rFonts w:ascii="Times New Roman" w:hAnsi="Times New Roman" w:cs="Times New Roman"/>
          <w:sz w:val="23"/>
          <w:szCs w:val="23"/>
        </w:rPr>
      </w:pPr>
      <w:proofErr w:type="spellStart"/>
      <w:r w:rsidRPr="008921BB">
        <w:rPr>
          <w:rFonts w:ascii="Times New Roman" w:hAnsi="Times New Roman" w:cs="Times New Roman"/>
          <w:sz w:val="23"/>
          <w:szCs w:val="23"/>
        </w:rPr>
        <w:t>array_</w:t>
      </w:r>
      <w:proofErr w:type="gramStart"/>
      <w:r w:rsidRPr="008921BB">
        <w:rPr>
          <w:rFonts w:ascii="Times New Roman" w:hAnsi="Times New Roman" w:cs="Times New Roman"/>
          <w:sz w:val="23"/>
          <w:szCs w:val="23"/>
        </w:rPr>
        <w:t>name</w:t>
      </w:r>
      <w:proofErr w:type="spellEnd"/>
      <w:r w:rsidRPr="008921BB">
        <w:rPr>
          <w:rFonts w:ascii="Times New Roman" w:hAnsi="Times New Roman" w:cs="Times New Roman"/>
          <w:sz w:val="23"/>
          <w:szCs w:val="23"/>
        </w:rPr>
        <w:t>[</w:t>
      </w:r>
      <w:proofErr w:type="gramEnd"/>
      <w:r w:rsidRPr="008921BB">
        <w:rPr>
          <w:rFonts w:ascii="Times New Roman" w:hAnsi="Times New Roman" w:cs="Times New Roman"/>
          <w:sz w:val="23"/>
          <w:szCs w:val="23"/>
        </w:rPr>
        <w:t>index]=value</w:t>
      </w:r>
    </w:p>
    <w:p w:rsidR="008921BB" w:rsidRPr="008921BB" w:rsidRDefault="008921BB" w:rsidP="008921BB">
      <w:pPr>
        <w:pStyle w:val="NormalWeb"/>
        <w:spacing w:before="120" w:beforeAutospacing="0" w:after="144" w:afterAutospacing="0"/>
        <w:ind w:left="48" w:right="48"/>
        <w:jc w:val="both"/>
        <w:rPr>
          <w:color w:val="000000"/>
        </w:rPr>
      </w:pPr>
      <w:r w:rsidRPr="008921BB">
        <w:rPr>
          <w:color w:val="000000"/>
        </w:rPr>
        <w:t>Here </w:t>
      </w:r>
      <w:proofErr w:type="spellStart"/>
      <w:r w:rsidRPr="008921BB">
        <w:rPr>
          <w:i/>
          <w:iCs/>
          <w:color w:val="000000"/>
        </w:rPr>
        <w:t>array_name</w:t>
      </w:r>
      <w:proofErr w:type="spellEnd"/>
      <w:r w:rsidRPr="008921BB">
        <w:rPr>
          <w:color w:val="000000"/>
        </w:rPr>
        <w:t> is the name of the array, </w:t>
      </w:r>
      <w:r w:rsidRPr="008921BB">
        <w:rPr>
          <w:i/>
          <w:iCs/>
          <w:color w:val="000000"/>
        </w:rPr>
        <w:t>index</w:t>
      </w:r>
      <w:r w:rsidRPr="008921BB">
        <w:rPr>
          <w:color w:val="000000"/>
        </w:rPr>
        <w:t> is the index of the item in the array that you want to set, and value is the value you want to set for that item.</w:t>
      </w:r>
    </w:p>
    <w:p w:rsidR="008921BB" w:rsidRPr="008921BB" w:rsidRDefault="008921BB" w:rsidP="008921BB">
      <w:pPr>
        <w:pStyle w:val="NormalWeb"/>
        <w:spacing w:before="120" w:beforeAutospacing="0" w:after="144" w:afterAutospacing="0"/>
        <w:ind w:left="48" w:right="48"/>
        <w:jc w:val="both"/>
        <w:rPr>
          <w:color w:val="000000"/>
        </w:rPr>
      </w:pPr>
      <w:r w:rsidRPr="008921BB">
        <w:rPr>
          <w:color w:val="000000"/>
        </w:rPr>
        <w:t>As an example, the following commands −</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8921BB">
        <w:rPr>
          <w:rFonts w:ascii="Times New Roman" w:hAnsi="Times New Roman" w:cs="Times New Roman"/>
          <w:sz w:val="23"/>
          <w:szCs w:val="23"/>
        </w:rPr>
        <w:t>NAME[</w:t>
      </w:r>
      <w:proofErr w:type="gramEnd"/>
      <w:r w:rsidRPr="008921BB">
        <w:rPr>
          <w:rFonts w:ascii="Times New Roman" w:hAnsi="Times New Roman" w:cs="Times New Roman"/>
          <w:sz w:val="23"/>
          <w:szCs w:val="23"/>
        </w:rPr>
        <w:t>0]="Zara"</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8921BB">
        <w:rPr>
          <w:rFonts w:ascii="Times New Roman" w:hAnsi="Times New Roman" w:cs="Times New Roman"/>
          <w:sz w:val="23"/>
          <w:szCs w:val="23"/>
        </w:rPr>
        <w:t>NAME[</w:t>
      </w:r>
      <w:proofErr w:type="gramEnd"/>
      <w:r w:rsidRPr="008921BB">
        <w:rPr>
          <w:rFonts w:ascii="Times New Roman" w:hAnsi="Times New Roman" w:cs="Times New Roman"/>
          <w:sz w:val="23"/>
          <w:szCs w:val="23"/>
        </w:rPr>
        <w:t>1]="</w:t>
      </w:r>
      <w:proofErr w:type="spellStart"/>
      <w:r w:rsidRPr="008921BB">
        <w:rPr>
          <w:rFonts w:ascii="Times New Roman" w:hAnsi="Times New Roman" w:cs="Times New Roman"/>
          <w:sz w:val="23"/>
          <w:szCs w:val="23"/>
        </w:rPr>
        <w:t>Qadir</w:t>
      </w:r>
      <w:proofErr w:type="spellEnd"/>
      <w:r w:rsidRPr="008921BB">
        <w:rPr>
          <w:rFonts w:ascii="Times New Roman" w:hAnsi="Times New Roman" w:cs="Times New Roman"/>
          <w:sz w:val="23"/>
          <w:szCs w:val="23"/>
        </w:rPr>
        <w:t>"</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8921BB">
        <w:rPr>
          <w:rFonts w:ascii="Times New Roman" w:hAnsi="Times New Roman" w:cs="Times New Roman"/>
          <w:sz w:val="23"/>
          <w:szCs w:val="23"/>
        </w:rPr>
        <w:t>NAME[</w:t>
      </w:r>
      <w:proofErr w:type="gramEnd"/>
      <w:r w:rsidRPr="008921BB">
        <w:rPr>
          <w:rFonts w:ascii="Times New Roman" w:hAnsi="Times New Roman" w:cs="Times New Roman"/>
          <w:sz w:val="23"/>
          <w:szCs w:val="23"/>
        </w:rPr>
        <w:t>2]="</w:t>
      </w:r>
      <w:proofErr w:type="spellStart"/>
      <w:r w:rsidRPr="008921BB">
        <w:rPr>
          <w:rFonts w:ascii="Times New Roman" w:hAnsi="Times New Roman" w:cs="Times New Roman"/>
          <w:sz w:val="23"/>
          <w:szCs w:val="23"/>
        </w:rPr>
        <w:t>Mahnaz</w:t>
      </w:r>
      <w:proofErr w:type="spellEnd"/>
      <w:r w:rsidRPr="008921BB">
        <w:rPr>
          <w:rFonts w:ascii="Times New Roman" w:hAnsi="Times New Roman" w:cs="Times New Roman"/>
          <w:sz w:val="23"/>
          <w:szCs w:val="23"/>
        </w:rPr>
        <w:t>"</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8921BB">
        <w:rPr>
          <w:rFonts w:ascii="Times New Roman" w:hAnsi="Times New Roman" w:cs="Times New Roman"/>
          <w:sz w:val="23"/>
          <w:szCs w:val="23"/>
        </w:rPr>
        <w:t>NAME[</w:t>
      </w:r>
      <w:proofErr w:type="gramEnd"/>
      <w:r w:rsidRPr="008921BB">
        <w:rPr>
          <w:rFonts w:ascii="Times New Roman" w:hAnsi="Times New Roman" w:cs="Times New Roman"/>
          <w:sz w:val="23"/>
          <w:szCs w:val="23"/>
        </w:rPr>
        <w:t>3]="</w:t>
      </w:r>
      <w:proofErr w:type="spellStart"/>
      <w:r w:rsidRPr="008921BB">
        <w:rPr>
          <w:rFonts w:ascii="Times New Roman" w:hAnsi="Times New Roman" w:cs="Times New Roman"/>
          <w:sz w:val="23"/>
          <w:szCs w:val="23"/>
        </w:rPr>
        <w:t>Ayan</w:t>
      </w:r>
      <w:proofErr w:type="spellEnd"/>
      <w:r w:rsidRPr="008921BB">
        <w:rPr>
          <w:rFonts w:ascii="Times New Roman" w:hAnsi="Times New Roman" w:cs="Times New Roman"/>
          <w:sz w:val="23"/>
          <w:szCs w:val="23"/>
        </w:rPr>
        <w:t>"</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8921BB">
        <w:rPr>
          <w:rFonts w:ascii="Times New Roman" w:hAnsi="Times New Roman" w:cs="Times New Roman"/>
          <w:sz w:val="23"/>
          <w:szCs w:val="23"/>
        </w:rPr>
        <w:t>NAME[</w:t>
      </w:r>
      <w:proofErr w:type="gramEnd"/>
      <w:r w:rsidRPr="008921BB">
        <w:rPr>
          <w:rFonts w:ascii="Times New Roman" w:hAnsi="Times New Roman" w:cs="Times New Roman"/>
          <w:sz w:val="23"/>
          <w:szCs w:val="23"/>
        </w:rPr>
        <w:t>4]="Daisy"</w:t>
      </w:r>
    </w:p>
    <w:p w:rsidR="008921BB" w:rsidRPr="008921BB" w:rsidRDefault="008921BB" w:rsidP="008921BB">
      <w:pPr>
        <w:pStyle w:val="NormalWeb"/>
        <w:spacing w:before="120" w:beforeAutospacing="0" w:after="144" w:afterAutospacing="0"/>
        <w:ind w:left="48" w:right="48"/>
        <w:jc w:val="both"/>
        <w:rPr>
          <w:color w:val="000000"/>
        </w:rPr>
      </w:pPr>
      <w:r w:rsidRPr="008921BB">
        <w:rPr>
          <w:color w:val="000000"/>
        </w:rPr>
        <w:t>If you are using the </w:t>
      </w:r>
      <w:proofErr w:type="spellStart"/>
      <w:r w:rsidRPr="008921BB">
        <w:rPr>
          <w:b/>
          <w:bCs/>
          <w:color w:val="000000"/>
        </w:rPr>
        <w:t>ksh</w:t>
      </w:r>
      <w:proofErr w:type="spellEnd"/>
      <w:r w:rsidRPr="008921BB">
        <w:rPr>
          <w:color w:val="000000"/>
        </w:rPr>
        <w:t> shell, here is the syntax of array initialization −</w:t>
      </w:r>
    </w:p>
    <w:p w:rsidR="008921BB" w:rsidRPr="008921BB" w:rsidRDefault="008921BB" w:rsidP="00223213">
      <w:pPr>
        <w:pStyle w:val="HTMLPreformatted"/>
        <w:shd w:val="clear" w:color="auto" w:fill="D9E2F3" w:themeFill="accent5" w:themeFillTint="33"/>
        <w:rPr>
          <w:rFonts w:ascii="Times New Roman" w:hAnsi="Times New Roman" w:cs="Times New Roman"/>
          <w:sz w:val="23"/>
          <w:szCs w:val="23"/>
        </w:rPr>
      </w:pPr>
      <w:proofErr w:type="gramStart"/>
      <w:r w:rsidRPr="008921BB">
        <w:rPr>
          <w:rFonts w:ascii="Times New Roman" w:hAnsi="Times New Roman" w:cs="Times New Roman"/>
          <w:sz w:val="23"/>
          <w:szCs w:val="23"/>
        </w:rPr>
        <w:t>set</w:t>
      </w:r>
      <w:proofErr w:type="gramEnd"/>
      <w:r w:rsidRPr="008921BB">
        <w:rPr>
          <w:rFonts w:ascii="Times New Roman" w:hAnsi="Times New Roman" w:cs="Times New Roman"/>
          <w:sz w:val="23"/>
          <w:szCs w:val="23"/>
        </w:rPr>
        <w:t xml:space="preserve"> -A </w:t>
      </w:r>
      <w:proofErr w:type="spellStart"/>
      <w:r w:rsidRPr="008921BB">
        <w:rPr>
          <w:rFonts w:ascii="Times New Roman" w:hAnsi="Times New Roman" w:cs="Times New Roman"/>
          <w:sz w:val="23"/>
          <w:szCs w:val="23"/>
        </w:rPr>
        <w:t>array_name</w:t>
      </w:r>
      <w:proofErr w:type="spellEnd"/>
      <w:r w:rsidRPr="008921BB">
        <w:rPr>
          <w:rFonts w:ascii="Times New Roman" w:hAnsi="Times New Roman" w:cs="Times New Roman"/>
          <w:sz w:val="23"/>
          <w:szCs w:val="23"/>
        </w:rPr>
        <w:t xml:space="preserve"> value1 value2 ... </w:t>
      </w:r>
      <w:proofErr w:type="spellStart"/>
      <w:r w:rsidRPr="008921BB">
        <w:rPr>
          <w:rFonts w:ascii="Times New Roman" w:hAnsi="Times New Roman" w:cs="Times New Roman"/>
          <w:sz w:val="23"/>
          <w:szCs w:val="23"/>
        </w:rPr>
        <w:t>valuen</w:t>
      </w:r>
      <w:proofErr w:type="spellEnd"/>
    </w:p>
    <w:p w:rsidR="008921BB" w:rsidRPr="008921BB" w:rsidRDefault="008921BB" w:rsidP="008921BB">
      <w:pPr>
        <w:pStyle w:val="NormalWeb"/>
        <w:spacing w:before="120" w:beforeAutospacing="0" w:after="144" w:afterAutospacing="0"/>
        <w:ind w:left="48" w:right="48"/>
        <w:jc w:val="both"/>
        <w:rPr>
          <w:color w:val="000000"/>
        </w:rPr>
      </w:pPr>
      <w:r w:rsidRPr="008921BB">
        <w:rPr>
          <w:color w:val="000000"/>
        </w:rPr>
        <w:t>If you are using the </w:t>
      </w:r>
      <w:r w:rsidRPr="008921BB">
        <w:rPr>
          <w:b/>
          <w:bCs/>
          <w:color w:val="000000"/>
        </w:rPr>
        <w:t>bash</w:t>
      </w:r>
      <w:r w:rsidRPr="008921BB">
        <w:rPr>
          <w:color w:val="000000"/>
        </w:rPr>
        <w:t> shell, here is the syntax of array initialization −</w:t>
      </w:r>
    </w:p>
    <w:p w:rsidR="008921BB" w:rsidRPr="008921BB" w:rsidRDefault="008921BB" w:rsidP="00223213">
      <w:pPr>
        <w:pStyle w:val="HTMLPreformatted"/>
        <w:shd w:val="clear" w:color="auto" w:fill="D9E2F3" w:themeFill="accent5" w:themeFillTint="33"/>
        <w:rPr>
          <w:rFonts w:ascii="Times New Roman" w:hAnsi="Times New Roman" w:cs="Times New Roman"/>
          <w:sz w:val="23"/>
          <w:szCs w:val="23"/>
        </w:rPr>
      </w:pPr>
      <w:proofErr w:type="spellStart"/>
      <w:r w:rsidRPr="008921BB">
        <w:rPr>
          <w:rFonts w:ascii="Times New Roman" w:hAnsi="Times New Roman" w:cs="Times New Roman"/>
          <w:sz w:val="23"/>
          <w:szCs w:val="23"/>
        </w:rPr>
        <w:t>array_name</w:t>
      </w:r>
      <w:proofErr w:type="spellEnd"/>
      <w:proofErr w:type="gramStart"/>
      <w:r w:rsidRPr="008921BB">
        <w:rPr>
          <w:rFonts w:ascii="Times New Roman" w:hAnsi="Times New Roman" w:cs="Times New Roman"/>
          <w:sz w:val="23"/>
          <w:szCs w:val="23"/>
        </w:rPr>
        <w:t>=(</w:t>
      </w:r>
      <w:proofErr w:type="gramEnd"/>
      <w:r w:rsidRPr="008921BB">
        <w:rPr>
          <w:rFonts w:ascii="Times New Roman" w:hAnsi="Times New Roman" w:cs="Times New Roman"/>
          <w:sz w:val="23"/>
          <w:szCs w:val="23"/>
        </w:rPr>
        <w:t xml:space="preserve">value1 ... </w:t>
      </w:r>
      <w:proofErr w:type="spellStart"/>
      <w:r w:rsidRPr="008921BB">
        <w:rPr>
          <w:rFonts w:ascii="Times New Roman" w:hAnsi="Times New Roman" w:cs="Times New Roman"/>
          <w:sz w:val="23"/>
          <w:szCs w:val="23"/>
        </w:rPr>
        <w:t>valuen</w:t>
      </w:r>
      <w:proofErr w:type="spellEnd"/>
      <w:r w:rsidRPr="008921BB">
        <w:rPr>
          <w:rFonts w:ascii="Times New Roman" w:hAnsi="Times New Roman" w:cs="Times New Roman"/>
          <w:sz w:val="23"/>
          <w:szCs w:val="23"/>
        </w:rPr>
        <w:t>)</w:t>
      </w:r>
    </w:p>
    <w:p w:rsidR="00091F21" w:rsidRDefault="00091F21" w:rsidP="008921BB">
      <w:pPr>
        <w:pStyle w:val="Heading2"/>
        <w:rPr>
          <w:rFonts w:ascii="Times New Roman" w:hAnsi="Times New Roman" w:cs="Times New Roman"/>
          <w:b/>
          <w:bCs/>
          <w:sz w:val="28"/>
          <w:szCs w:val="28"/>
        </w:rPr>
      </w:pPr>
    </w:p>
    <w:p w:rsidR="008921BB" w:rsidRPr="00223213" w:rsidRDefault="008921BB" w:rsidP="008921BB">
      <w:pPr>
        <w:pStyle w:val="Heading2"/>
        <w:rPr>
          <w:rFonts w:ascii="Times New Roman" w:hAnsi="Times New Roman" w:cs="Times New Roman"/>
          <w:color w:val="auto"/>
          <w:sz w:val="28"/>
          <w:szCs w:val="28"/>
        </w:rPr>
      </w:pPr>
      <w:r w:rsidRPr="00223213">
        <w:rPr>
          <w:rFonts w:ascii="Times New Roman" w:hAnsi="Times New Roman" w:cs="Times New Roman"/>
          <w:b/>
          <w:bCs/>
          <w:sz w:val="28"/>
          <w:szCs w:val="28"/>
        </w:rPr>
        <w:t>Accessing Array Values</w:t>
      </w:r>
    </w:p>
    <w:p w:rsidR="008921BB" w:rsidRPr="008921BB" w:rsidRDefault="008921BB" w:rsidP="008921BB">
      <w:pPr>
        <w:pStyle w:val="NormalWeb"/>
        <w:spacing w:before="120" w:beforeAutospacing="0" w:after="144" w:afterAutospacing="0"/>
        <w:ind w:left="48" w:right="48"/>
        <w:jc w:val="both"/>
        <w:rPr>
          <w:color w:val="000000"/>
        </w:rPr>
      </w:pPr>
      <w:r w:rsidRPr="008921BB">
        <w:rPr>
          <w:color w:val="000000"/>
        </w:rPr>
        <w:t>After you have set any array variable, you access it as follows −</w:t>
      </w:r>
    </w:p>
    <w:p w:rsidR="008921BB" w:rsidRPr="008921BB" w:rsidRDefault="008921BB" w:rsidP="00223213">
      <w:pPr>
        <w:pStyle w:val="HTMLPreformatted"/>
        <w:shd w:val="clear" w:color="auto" w:fill="D9E2F3" w:themeFill="accent5" w:themeFillTint="33"/>
        <w:rPr>
          <w:rFonts w:ascii="Times New Roman" w:hAnsi="Times New Roman" w:cs="Times New Roman"/>
          <w:sz w:val="23"/>
          <w:szCs w:val="23"/>
        </w:rPr>
      </w:pPr>
      <w:r w:rsidRPr="008921BB">
        <w:rPr>
          <w:rFonts w:ascii="Times New Roman" w:hAnsi="Times New Roman" w:cs="Times New Roman"/>
          <w:sz w:val="23"/>
          <w:szCs w:val="23"/>
        </w:rPr>
        <w:t>${</w:t>
      </w:r>
      <w:proofErr w:type="spellStart"/>
      <w:r w:rsidRPr="008921BB">
        <w:rPr>
          <w:rFonts w:ascii="Times New Roman" w:hAnsi="Times New Roman" w:cs="Times New Roman"/>
          <w:sz w:val="23"/>
          <w:szCs w:val="23"/>
        </w:rPr>
        <w:t>array_</w:t>
      </w:r>
      <w:proofErr w:type="gramStart"/>
      <w:r w:rsidRPr="008921BB">
        <w:rPr>
          <w:rFonts w:ascii="Times New Roman" w:hAnsi="Times New Roman" w:cs="Times New Roman"/>
          <w:sz w:val="23"/>
          <w:szCs w:val="23"/>
        </w:rPr>
        <w:t>name</w:t>
      </w:r>
      <w:proofErr w:type="spellEnd"/>
      <w:r w:rsidRPr="008921BB">
        <w:rPr>
          <w:rFonts w:ascii="Times New Roman" w:hAnsi="Times New Roman" w:cs="Times New Roman"/>
          <w:sz w:val="23"/>
          <w:szCs w:val="23"/>
        </w:rPr>
        <w:t>[</w:t>
      </w:r>
      <w:proofErr w:type="gramEnd"/>
      <w:r w:rsidRPr="008921BB">
        <w:rPr>
          <w:rFonts w:ascii="Times New Roman" w:hAnsi="Times New Roman" w:cs="Times New Roman"/>
          <w:sz w:val="23"/>
          <w:szCs w:val="23"/>
        </w:rPr>
        <w:t>index]}</w:t>
      </w:r>
    </w:p>
    <w:p w:rsidR="008921BB" w:rsidRPr="00223213" w:rsidRDefault="008921BB" w:rsidP="00223213">
      <w:pPr>
        <w:pStyle w:val="NormalWeb"/>
        <w:spacing w:before="120" w:beforeAutospacing="0" w:after="144" w:afterAutospacing="0"/>
        <w:ind w:left="48" w:right="48"/>
        <w:jc w:val="both"/>
        <w:rPr>
          <w:color w:val="000000"/>
        </w:rPr>
      </w:pPr>
      <w:r w:rsidRPr="008921BB">
        <w:rPr>
          <w:color w:val="000000"/>
        </w:rPr>
        <w:t>Here </w:t>
      </w:r>
      <w:proofErr w:type="spellStart"/>
      <w:r w:rsidRPr="008921BB">
        <w:rPr>
          <w:i/>
          <w:iCs/>
          <w:color w:val="000000"/>
        </w:rPr>
        <w:t>array_name</w:t>
      </w:r>
      <w:proofErr w:type="spellEnd"/>
      <w:r w:rsidRPr="008921BB">
        <w:rPr>
          <w:color w:val="000000"/>
        </w:rPr>
        <w:t> is the name of the array, and </w:t>
      </w:r>
      <w:r w:rsidRPr="008921BB">
        <w:rPr>
          <w:i/>
          <w:iCs/>
          <w:color w:val="000000"/>
        </w:rPr>
        <w:t>index</w:t>
      </w:r>
      <w:r w:rsidRPr="008921BB">
        <w:rPr>
          <w:color w:val="000000"/>
        </w:rPr>
        <w:t> is the index of the value to be accessed. Following is an example to understand the concept −</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8921BB">
        <w:rPr>
          <w:rFonts w:ascii="Times New Roman" w:hAnsi="Times New Roman" w:cs="Times New Roman"/>
          <w:sz w:val="23"/>
          <w:szCs w:val="23"/>
        </w:rPr>
        <w:t>#!/</w:t>
      </w:r>
      <w:proofErr w:type="gramEnd"/>
      <w:r w:rsidRPr="008921BB">
        <w:rPr>
          <w:rFonts w:ascii="Times New Roman" w:hAnsi="Times New Roman" w:cs="Times New Roman"/>
          <w:sz w:val="23"/>
          <w:szCs w:val="23"/>
        </w:rPr>
        <w:t>bin/</w:t>
      </w:r>
      <w:proofErr w:type="spellStart"/>
      <w:r w:rsidRPr="008921BB">
        <w:rPr>
          <w:rFonts w:ascii="Times New Roman" w:hAnsi="Times New Roman" w:cs="Times New Roman"/>
          <w:sz w:val="23"/>
          <w:szCs w:val="23"/>
        </w:rPr>
        <w:t>sh</w:t>
      </w:r>
      <w:proofErr w:type="spellEnd"/>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8921BB">
        <w:rPr>
          <w:rFonts w:ascii="Times New Roman" w:hAnsi="Times New Roman" w:cs="Times New Roman"/>
          <w:sz w:val="23"/>
          <w:szCs w:val="23"/>
        </w:rPr>
        <w:t>NAME[</w:t>
      </w:r>
      <w:proofErr w:type="gramEnd"/>
      <w:r w:rsidRPr="008921BB">
        <w:rPr>
          <w:rFonts w:ascii="Times New Roman" w:hAnsi="Times New Roman" w:cs="Times New Roman"/>
          <w:sz w:val="23"/>
          <w:szCs w:val="23"/>
        </w:rPr>
        <w:t>0]="Zara"</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8921BB">
        <w:rPr>
          <w:rFonts w:ascii="Times New Roman" w:hAnsi="Times New Roman" w:cs="Times New Roman"/>
          <w:sz w:val="23"/>
          <w:szCs w:val="23"/>
        </w:rPr>
        <w:t>NAME[</w:t>
      </w:r>
      <w:proofErr w:type="gramEnd"/>
      <w:r w:rsidRPr="008921BB">
        <w:rPr>
          <w:rFonts w:ascii="Times New Roman" w:hAnsi="Times New Roman" w:cs="Times New Roman"/>
          <w:sz w:val="23"/>
          <w:szCs w:val="23"/>
        </w:rPr>
        <w:t>1]="</w:t>
      </w:r>
      <w:proofErr w:type="spellStart"/>
      <w:r w:rsidRPr="008921BB">
        <w:rPr>
          <w:rFonts w:ascii="Times New Roman" w:hAnsi="Times New Roman" w:cs="Times New Roman"/>
          <w:sz w:val="23"/>
          <w:szCs w:val="23"/>
        </w:rPr>
        <w:t>Qadir</w:t>
      </w:r>
      <w:proofErr w:type="spellEnd"/>
      <w:r w:rsidRPr="008921BB">
        <w:rPr>
          <w:rFonts w:ascii="Times New Roman" w:hAnsi="Times New Roman" w:cs="Times New Roman"/>
          <w:sz w:val="23"/>
          <w:szCs w:val="23"/>
        </w:rPr>
        <w:t>"</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8921BB">
        <w:rPr>
          <w:rFonts w:ascii="Times New Roman" w:hAnsi="Times New Roman" w:cs="Times New Roman"/>
          <w:sz w:val="23"/>
          <w:szCs w:val="23"/>
        </w:rPr>
        <w:t>NAME[</w:t>
      </w:r>
      <w:proofErr w:type="gramEnd"/>
      <w:r w:rsidRPr="008921BB">
        <w:rPr>
          <w:rFonts w:ascii="Times New Roman" w:hAnsi="Times New Roman" w:cs="Times New Roman"/>
          <w:sz w:val="23"/>
          <w:szCs w:val="23"/>
        </w:rPr>
        <w:t>2]="</w:t>
      </w:r>
      <w:proofErr w:type="spellStart"/>
      <w:r w:rsidRPr="008921BB">
        <w:rPr>
          <w:rFonts w:ascii="Times New Roman" w:hAnsi="Times New Roman" w:cs="Times New Roman"/>
          <w:sz w:val="23"/>
          <w:szCs w:val="23"/>
        </w:rPr>
        <w:t>Mahnaz</w:t>
      </w:r>
      <w:proofErr w:type="spellEnd"/>
      <w:r w:rsidRPr="008921BB">
        <w:rPr>
          <w:rFonts w:ascii="Times New Roman" w:hAnsi="Times New Roman" w:cs="Times New Roman"/>
          <w:sz w:val="23"/>
          <w:szCs w:val="23"/>
        </w:rPr>
        <w:t>"</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8921BB">
        <w:rPr>
          <w:rFonts w:ascii="Times New Roman" w:hAnsi="Times New Roman" w:cs="Times New Roman"/>
          <w:sz w:val="23"/>
          <w:szCs w:val="23"/>
        </w:rPr>
        <w:t>NAME[</w:t>
      </w:r>
      <w:proofErr w:type="gramEnd"/>
      <w:r w:rsidRPr="008921BB">
        <w:rPr>
          <w:rFonts w:ascii="Times New Roman" w:hAnsi="Times New Roman" w:cs="Times New Roman"/>
          <w:sz w:val="23"/>
          <w:szCs w:val="23"/>
        </w:rPr>
        <w:t>3]="</w:t>
      </w:r>
      <w:proofErr w:type="spellStart"/>
      <w:r w:rsidRPr="008921BB">
        <w:rPr>
          <w:rFonts w:ascii="Times New Roman" w:hAnsi="Times New Roman" w:cs="Times New Roman"/>
          <w:sz w:val="23"/>
          <w:szCs w:val="23"/>
        </w:rPr>
        <w:t>Ayan</w:t>
      </w:r>
      <w:proofErr w:type="spellEnd"/>
      <w:r w:rsidRPr="008921BB">
        <w:rPr>
          <w:rFonts w:ascii="Times New Roman" w:hAnsi="Times New Roman" w:cs="Times New Roman"/>
          <w:sz w:val="23"/>
          <w:szCs w:val="23"/>
        </w:rPr>
        <w:t>"</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8921BB">
        <w:rPr>
          <w:rFonts w:ascii="Times New Roman" w:hAnsi="Times New Roman" w:cs="Times New Roman"/>
          <w:sz w:val="23"/>
          <w:szCs w:val="23"/>
        </w:rPr>
        <w:t>NAME[</w:t>
      </w:r>
      <w:proofErr w:type="gramEnd"/>
      <w:r w:rsidRPr="008921BB">
        <w:rPr>
          <w:rFonts w:ascii="Times New Roman" w:hAnsi="Times New Roman" w:cs="Times New Roman"/>
          <w:sz w:val="23"/>
          <w:szCs w:val="23"/>
        </w:rPr>
        <w:t>4]="Daisy"</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8921BB">
        <w:rPr>
          <w:rFonts w:ascii="Times New Roman" w:hAnsi="Times New Roman" w:cs="Times New Roman"/>
          <w:sz w:val="23"/>
          <w:szCs w:val="23"/>
        </w:rPr>
        <w:t>echo</w:t>
      </w:r>
      <w:proofErr w:type="gramEnd"/>
      <w:r w:rsidRPr="008921BB">
        <w:rPr>
          <w:rFonts w:ascii="Times New Roman" w:hAnsi="Times New Roman" w:cs="Times New Roman"/>
          <w:sz w:val="23"/>
          <w:szCs w:val="23"/>
        </w:rPr>
        <w:t xml:space="preserve"> "First Index: ${NAME[0]}"</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8921BB">
        <w:rPr>
          <w:rFonts w:ascii="Times New Roman" w:hAnsi="Times New Roman" w:cs="Times New Roman"/>
          <w:sz w:val="23"/>
          <w:szCs w:val="23"/>
        </w:rPr>
        <w:t>echo</w:t>
      </w:r>
      <w:proofErr w:type="gramEnd"/>
      <w:r w:rsidRPr="008921BB">
        <w:rPr>
          <w:rFonts w:ascii="Times New Roman" w:hAnsi="Times New Roman" w:cs="Times New Roman"/>
          <w:sz w:val="23"/>
          <w:szCs w:val="23"/>
        </w:rPr>
        <w:t xml:space="preserve"> "Second Index: ${NAME[1]}"</w:t>
      </w:r>
    </w:p>
    <w:p w:rsidR="008921BB" w:rsidRPr="008921BB" w:rsidRDefault="008921BB" w:rsidP="008921BB">
      <w:pPr>
        <w:pStyle w:val="NormalWeb"/>
        <w:spacing w:before="120" w:beforeAutospacing="0" w:after="144" w:afterAutospacing="0"/>
        <w:ind w:left="48" w:right="48"/>
        <w:jc w:val="both"/>
        <w:rPr>
          <w:color w:val="000000"/>
        </w:rPr>
      </w:pPr>
      <w:r w:rsidRPr="008921BB">
        <w:rPr>
          <w:color w:val="000000"/>
        </w:rPr>
        <w:t>The above example will generate the following result −</w:t>
      </w:r>
    </w:p>
    <w:p w:rsidR="008921BB" w:rsidRPr="008921BB" w:rsidRDefault="008921BB" w:rsidP="00223213">
      <w:pPr>
        <w:pStyle w:val="HTMLPreformatted"/>
        <w:shd w:val="clear" w:color="auto" w:fill="D9E2F3" w:themeFill="accent5" w:themeFillTint="33"/>
        <w:rPr>
          <w:rFonts w:ascii="Times New Roman" w:hAnsi="Times New Roman" w:cs="Times New Roman"/>
          <w:sz w:val="23"/>
          <w:szCs w:val="23"/>
        </w:rPr>
      </w:pPr>
      <w:r w:rsidRPr="008921BB">
        <w:rPr>
          <w:rFonts w:ascii="Times New Roman" w:hAnsi="Times New Roman" w:cs="Times New Roman"/>
          <w:sz w:val="23"/>
          <w:szCs w:val="23"/>
        </w:rPr>
        <w:lastRenderedPageBreak/>
        <w:t>$./test.sh</w:t>
      </w:r>
    </w:p>
    <w:p w:rsidR="008921BB" w:rsidRPr="008921BB" w:rsidRDefault="008921BB" w:rsidP="00223213">
      <w:pPr>
        <w:pStyle w:val="HTMLPreformatted"/>
        <w:shd w:val="clear" w:color="auto" w:fill="D9E2F3" w:themeFill="accent5" w:themeFillTint="33"/>
        <w:rPr>
          <w:rFonts w:ascii="Times New Roman" w:hAnsi="Times New Roman" w:cs="Times New Roman"/>
          <w:sz w:val="23"/>
          <w:szCs w:val="23"/>
        </w:rPr>
      </w:pPr>
      <w:r w:rsidRPr="008921BB">
        <w:rPr>
          <w:rFonts w:ascii="Times New Roman" w:hAnsi="Times New Roman" w:cs="Times New Roman"/>
          <w:sz w:val="23"/>
          <w:szCs w:val="23"/>
        </w:rPr>
        <w:t>First Index: Zara</w:t>
      </w:r>
    </w:p>
    <w:p w:rsidR="008921BB" w:rsidRPr="008921BB" w:rsidRDefault="008921BB" w:rsidP="00223213">
      <w:pPr>
        <w:pStyle w:val="HTMLPreformatted"/>
        <w:shd w:val="clear" w:color="auto" w:fill="D9E2F3" w:themeFill="accent5" w:themeFillTint="33"/>
        <w:rPr>
          <w:rFonts w:ascii="Times New Roman" w:hAnsi="Times New Roman" w:cs="Times New Roman"/>
          <w:sz w:val="23"/>
          <w:szCs w:val="23"/>
        </w:rPr>
      </w:pPr>
      <w:r w:rsidRPr="008921BB">
        <w:rPr>
          <w:rFonts w:ascii="Times New Roman" w:hAnsi="Times New Roman" w:cs="Times New Roman"/>
          <w:sz w:val="23"/>
          <w:szCs w:val="23"/>
        </w:rPr>
        <w:t xml:space="preserve">Second Index: </w:t>
      </w:r>
      <w:proofErr w:type="spellStart"/>
      <w:r w:rsidRPr="008921BB">
        <w:rPr>
          <w:rFonts w:ascii="Times New Roman" w:hAnsi="Times New Roman" w:cs="Times New Roman"/>
          <w:sz w:val="23"/>
          <w:szCs w:val="23"/>
        </w:rPr>
        <w:t>Qadir</w:t>
      </w:r>
      <w:proofErr w:type="spellEnd"/>
    </w:p>
    <w:p w:rsidR="008921BB" w:rsidRPr="008921BB" w:rsidRDefault="008921BB" w:rsidP="008921BB">
      <w:pPr>
        <w:pStyle w:val="NormalWeb"/>
        <w:spacing w:before="120" w:beforeAutospacing="0" w:after="144" w:afterAutospacing="0"/>
        <w:ind w:left="48" w:right="48"/>
        <w:jc w:val="both"/>
        <w:rPr>
          <w:color w:val="000000"/>
        </w:rPr>
      </w:pPr>
      <w:r w:rsidRPr="008921BB">
        <w:rPr>
          <w:color w:val="000000"/>
        </w:rPr>
        <w:t>You can access all the items in an array in one of the following ways −</w:t>
      </w:r>
    </w:p>
    <w:p w:rsidR="008921BB" w:rsidRPr="008921BB" w:rsidRDefault="008921BB" w:rsidP="00223213">
      <w:pPr>
        <w:pStyle w:val="HTMLPreformatted"/>
        <w:shd w:val="clear" w:color="auto" w:fill="D9E2F3" w:themeFill="accent5" w:themeFillTint="33"/>
        <w:rPr>
          <w:rFonts w:ascii="Times New Roman" w:hAnsi="Times New Roman" w:cs="Times New Roman"/>
          <w:sz w:val="23"/>
          <w:szCs w:val="23"/>
        </w:rPr>
      </w:pPr>
      <w:r w:rsidRPr="008921BB">
        <w:rPr>
          <w:rFonts w:ascii="Times New Roman" w:hAnsi="Times New Roman" w:cs="Times New Roman"/>
          <w:sz w:val="23"/>
          <w:szCs w:val="23"/>
        </w:rPr>
        <w:t>${</w:t>
      </w:r>
      <w:proofErr w:type="spellStart"/>
      <w:r w:rsidRPr="008921BB">
        <w:rPr>
          <w:rFonts w:ascii="Times New Roman" w:hAnsi="Times New Roman" w:cs="Times New Roman"/>
          <w:sz w:val="23"/>
          <w:szCs w:val="23"/>
        </w:rPr>
        <w:t>array_</w:t>
      </w:r>
      <w:proofErr w:type="gramStart"/>
      <w:r w:rsidRPr="008921BB">
        <w:rPr>
          <w:rFonts w:ascii="Times New Roman" w:hAnsi="Times New Roman" w:cs="Times New Roman"/>
          <w:sz w:val="23"/>
          <w:szCs w:val="23"/>
        </w:rPr>
        <w:t>name</w:t>
      </w:r>
      <w:proofErr w:type="spellEnd"/>
      <w:r w:rsidRPr="008921BB">
        <w:rPr>
          <w:rFonts w:ascii="Times New Roman" w:hAnsi="Times New Roman" w:cs="Times New Roman"/>
          <w:sz w:val="23"/>
          <w:szCs w:val="23"/>
        </w:rPr>
        <w:t>[</w:t>
      </w:r>
      <w:proofErr w:type="gramEnd"/>
      <w:r w:rsidRPr="008921BB">
        <w:rPr>
          <w:rFonts w:ascii="Times New Roman" w:hAnsi="Times New Roman" w:cs="Times New Roman"/>
          <w:sz w:val="23"/>
          <w:szCs w:val="23"/>
        </w:rPr>
        <w:t>*]}</w:t>
      </w:r>
    </w:p>
    <w:p w:rsidR="008921BB" w:rsidRPr="008921BB" w:rsidRDefault="008921BB" w:rsidP="00223213">
      <w:pPr>
        <w:pStyle w:val="HTMLPreformatted"/>
        <w:shd w:val="clear" w:color="auto" w:fill="D9E2F3" w:themeFill="accent5" w:themeFillTint="33"/>
        <w:rPr>
          <w:rFonts w:ascii="Times New Roman" w:hAnsi="Times New Roman" w:cs="Times New Roman"/>
          <w:sz w:val="23"/>
          <w:szCs w:val="23"/>
        </w:rPr>
      </w:pPr>
      <w:r w:rsidRPr="008921BB">
        <w:rPr>
          <w:rFonts w:ascii="Times New Roman" w:hAnsi="Times New Roman" w:cs="Times New Roman"/>
          <w:sz w:val="23"/>
          <w:szCs w:val="23"/>
        </w:rPr>
        <w:t>${</w:t>
      </w:r>
      <w:proofErr w:type="spellStart"/>
      <w:r w:rsidRPr="008921BB">
        <w:rPr>
          <w:rFonts w:ascii="Times New Roman" w:hAnsi="Times New Roman" w:cs="Times New Roman"/>
          <w:sz w:val="23"/>
          <w:szCs w:val="23"/>
        </w:rPr>
        <w:t>array_</w:t>
      </w:r>
      <w:proofErr w:type="gramStart"/>
      <w:r w:rsidRPr="008921BB">
        <w:rPr>
          <w:rFonts w:ascii="Times New Roman" w:hAnsi="Times New Roman" w:cs="Times New Roman"/>
          <w:sz w:val="23"/>
          <w:szCs w:val="23"/>
        </w:rPr>
        <w:t>name</w:t>
      </w:r>
      <w:proofErr w:type="spellEnd"/>
      <w:r w:rsidRPr="008921BB">
        <w:rPr>
          <w:rFonts w:ascii="Times New Roman" w:hAnsi="Times New Roman" w:cs="Times New Roman"/>
          <w:sz w:val="23"/>
          <w:szCs w:val="23"/>
        </w:rPr>
        <w:t>[</w:t>
      </w:r>
      <w:proofErr w:type="gramEnd"/>
      <w:r w:rsidRPr="008921BB">
        <w:rPr>
          <w:rFonts w:ascii="Times New Roman" w:hAnsi="Times New Roman" w:cs="Times New Roman"/>
          <w:sz w:val="23"/>
          <w:szCs w:val="23"/>
        </w:rPr>
        <w:t>@]}</w:t>
      </w:r>
    </w:p>
    <w:p w:rsidR="008921BB" w:rsidRPr="008921BB" w:rsidRDefault="008921BB" w:rsidP="008921BB">
      <w:pPr>
        <w:pStyle w:val="NormalWeb"/>
        <w:spacing w:before="120" w:beforeAutospacing="0" w:after="144" w:afterAutospacing="0"/>
        <w:ind w:left="48" w:right="48"/>
        <w:jc w:val="both"/>
        <w:rPr>
          <w:color w:val="000000"/>
        </w:rPr>
      </w:pPr>
      <w:r w:rsidRPr="008921BB">
        <w:rPr>
          <w:color w:val="000000"/>
        </w:rPr>
        <w:t>Here </w:t>
      </w:r>
      <w:proofErr w:type="spellStart"/>
      <w:r w:rsidRPr="008921BB">
        <w:rPr>
          <w:b/>
          <w:bCs/>
          <w:color w:val="000000"/>
        </w:rPr>
        <w:t>array_name</w:t>
      </w:r>
      <w:proofErr w:type="spellEnd"/>
      <w:r w:rsidRPr="008921BB">
        <w:rPr>
          <w:color w:val="000000"/>
        </w:rPr>
        <w:t> is the name of the array you are interested in. Following example will help you understand the concept −</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8921BB">
        <w:rPr>
          <w:rFonts w:ascii="Times New Roman" w:hAnsi="Times New Roman" w:cs="Times New Roman"/>
          <w:sz w:val="23"/>
          <w:szCs w:val="23"/>
        </w:rPr>
        <w:t>#!/</w:t>
      </w:r>
      <w:proofErr w:type="gramEnd"/>
      <w:r w:rsidRPr="008921BB">
        <w:rPr>
          <w:rFonts w:ascii="Times New Roman" w:hAnsi="Times New Roman" w:cs="Times New Roman"/>
          <w:sz w:val="23"/>
          <w:szCs w:val="23"/>
        </w:rPr>
        <w:t>bin/</w:t>
      </w:r>
      <w:proofErr w:type="spellStart"/>
      <w:r w:rsidRPr="008921BB">
        <w:rPr>
          <w:rFonts w:ascii="Times New Roman" w:hAnsi="Times New Roman" w:cs="Times New Roman"/>
          <w:sz w:val="23"/>
          <w:szCs w:val="23"/>
        </w:rPr>
        <w:t>sh</w:t>
      </w:r>
      <w:proofErr w:type="spellEnd"/>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8921BB">
        <w:rPr>
          <w:rFonts w:ascii="Times New Roman" w:hAnsi="Times New Roman" w:cs="Times New Roman"/>
          <w:sz w:val="23"/>
          <w:szCs w:val="23"/>
        </w:rPr>
        <w:t>NAME[</w:t>
      </w:r>
      <w:proofErr w:type="gramEnd"/>
      <w:r w:rsidRPr="008921BB">
        <w:rPr>
          <w:rFonts w:ascii="Times New Roman" w:hAnsi="Times New Roman" w:cs="Times New Roman"/>
          <w:sz w:val="23"/>
          <w:szCs w:val="23"/>
        </w:rPr>
        <w:t>0]="Zara"</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8921BB">
        <w:rPr>
          <w:rFonts w:ascii="Times New Roman" w:hAnsi="Times New Roman" w:cs="Times New Roman"/>
          <w:sz w:val="23"/>
          <w:szCs w:val="23"/>
        </w:rPr>
        <w:t>NAME[</w:t>
      </w:r>
      <w:proofErr w:type="gramEnd"/>
      <w:r w:rsidRPr="008921BB">
        <w:rPr>
          <w:rFonts w:ascii="Times New Roman" w:hAnsi="Times New Roman" w:cs="Times New Roman"/>
          <w:sz w:val="23"/>
          <w:szCs w:val="23"/>
        </w:rPr>
        <w:t>1]="</w:t>
      </w:r>
      <w:proofErr w:type="spellStart"/>
      <w:r w:rsidRPr="008921BB">
        <w:rPr>
          <w:rFonts w:ascii="Times New Roman" w:hAnsi="Times New Roman" w:cs="Times New Roman"/>
          <w:sz w:val="23"/>
          <w:szCs w:val="23"/>
        </w:rPr>
        <w:t>Qadir</w:t>
      </w:r>
      <w:proofErr w:type="spellEnd"/>
      <w:r w:rsidRPr="008921BB">
        <w:rPr>
          <w:rFonts w:ascii="Times New Roman" w:hAnsi="Times New Roman" w:cs="Times New Roman"/>
          <w:sz w:val="23"/>
          <w:szCs w:val="23"/>
        </w:rPr>
        <w:t>"</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8921BB">
        <w:rPr>
          <w:rFonts w:ascii="Times New Roman" w:hAnsi="Times New Roman" w:cs="Times New Roman"/>
          <w:sz w:val="23"/>
          <w:szCs w:val="23"/>
        </w:rPr>
        <w:t>NAME[</w:t>
      </w:r>
      <w:proofErr w:type="gramEnd"/>
      <w:r w:rsidRPr="008921BB">
        <w:rPr>
          <w:rFonts w:ascii="Times New Roman" w:hAnsi="Times New Roman" w:cs="Times New Roman"/>
          <w:sz w:val="23"/>
          <w:szCs w:val="23"/>
        </w:rPr>
        <w:t>2]="</w:t>
      </w:r>
      <w:proofErr w:type="spellStart"/>
      <w:r w:rsidRPr="008921BB">
        <w:rPr>
          <w:rFonts w:ascii="Times New Roman" w:hAnsi="Times New Roman" w:cs="Times New Roman"/>
          <w:sz w:val="23"/>
          <w:szCs w:val="23"/>
        </w:rPr>
        <w:t>Mahnaz</w:t>
      </w:r>
      <w:proofErr w:type="spellEnd"/>
      <w:r w:rsidRPr="008921BB">
        <w:rPr>
          <w:rFonts w:ascii="Times New Roman" w:hAnsi="Times New Roman" w:cs="Times New Roman"/>
          <w:sz w:val="23"/>
          <w:szCs w:val="23"/>
        </w:rPr>
        <w:t>"</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8921BB">
        <w:rPr>
          <w:rFonts w:ascii="Times New Roman" w:hAnsi="Times New Roman" w:cs="Times New Roman"/>
          <w:sz w:val="23"/>
          <w:szCs w:val="23"/>
        </w:rPr>
        <w:t>NAME[</w:t>
      </w:r>
      <w:proofErr w:type="gramEnd"/>
      <w:r w:rsidRPr="008921BB">
        <w:rPr>
          <w:rFonts w:ascii="Times New Roman" w:hAnsi="Times New Roman" w:cs="Times New Roman"/>
          <w:sz w:val="23"/>
          <w:szCs w:val="23"/>
        </w:rPr>
        <w:t>3]="</w:t>
      </w:r>
      <w:proofErr w:type="spellStart"/>
      <w:r w:rsidRPr="008921BB">
        <w:rPr>
          <w:rFonts w:ascii="Times New Roman" w:hAnsi="Times New Roman" w:cs="Times New Roman"/>
          <w:sz w:val="23"/>
          <w:szCs w:val="23"/>
        </w:rPr>
        <w:t>Ayan</w:t>
      </w:r>
      <w:proofErr w:type="spellEnd"/>
      <w:r w:rsidRPr="008921BB">
        <w:rPr>
          <w:rFonts w:ascii="Times New Roman" w:hAnsi="Times New Roman" w:cs="Times New Roman"/>
          <w:sz w:val="23"/>
          <w:szCs w:val="23"/>
        </w:rPr>
        <w:t>"</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8921BB">
        <w:rPr>
          <w:rFonts w:ascii="Times New Roman" w:hAnsi="Times New Roman" w:cs="Times New Roman"/>
          <w:sz w:val="23"/>
          <w:szCs w:val="23"/>
        </w:rPr>
        <w:t>NAME[</w:t>
      </w:r>
      <w:proofErr w:type="gramEnd"/>
      <w:r w:rsidRPr="008921BB">
        <w:rPr>
          <w:rFonts w:ascii="Times New Roman" w:hAnsi="Times New Roman" w:cs="Times New Roman"/>
          <w:sz w:val="23"/>
          <w:szCs w:val="23"/>
        </w:rPr>
        <w:t>4]="Daisy"</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8921BB">
        <w:rPr>
          <w:rFonts w:ascii="Times New Roman" w:hAnsi="Times New Roman" w:cs="Times New Roman"/>
          <w:sz w:val="23"/>
          <w:szCs w:val="23"/>
        </w:rPr>
        <w:t>echo</w:t>
      </w:r>
      <w:proofErr w:type="gramEnd"/>
      <w:r w:rsidRPr="008921BB">
        <w:rPr>
          <w:rFonts w:ascii="Times New Roman" w:hAnsi="Times New Roman" w:cs="Times New Roman"/>
          <w:sz w:val="23"/>
          <w:szCs w:val="23"/>
        </w:rPr>
        <w:t xml:space="preserve"> "First Method: ${NAME[*]}"</w:t>
      </w:r>
    </w:p>
    <w:p w:rsidR="008921BB" w:rsidRPr="008921BB" w:rsidRDefault="008921BB" w:rsidP="008921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8921BB">
        <w:rPr>
          <w:rFonts w:ascii="Times New Roman" w:hAnsi="Times New Roman" w:cs="Times New Roman"/>
          <w:sz w:val="23"/>
          <w:szCs w:val="23"/>
        </w:rPr>
        <w:t>echo</w:t>
      </w:r>
      <w:proofErr w:type="gramEnd"/>
      <w:r w:rsidRPr="008921BB">
        <w:rPr>
          <w:rFonts w:ascii="Times New Roman" w:hAnsi="Times New Roman" w:cs="Times New Roman"/>
          <w:sz w:val="23"/>
          <w:szCs w:val="23"/>
        </w:rPr>
        <w:t xml:space="preserve"> "Second Method: ${NAME[@]}"</w:t>
      </w:r>
    </w:p>
    <w:p w:rsidR="008921BB" w:rsidRPr="008921BB" w:rsidRDefault="008921BB" w:rsidP="008921BB">
      <w:pPr>
        <w:pStyle w:val="NormalWeb"/>
        <w:spacing w:before="120" w:beforeAutospacing="0" w:after="144" w:afterAutospacing="0"/>
        <w:ind w:left="48" w:right="48"/>
        <w:jc w:val="both"/>
        <w:rPr>
          <w:color w:val="000000"/>
        </w:rPr>
      </w:pPr>
      <w:r w:rsidRPr="008921BB">
        <w:rPr>
          <w:color w:val="000000"/>
        </w:rPr>
        <w:t>The above example will generate the following result −</w:t>
      </w:r>
    </w:p>
    <w:p w:rsidR="008921BB" w:rsidRPr="008921BB" w:rsidRDefault="008921BB" w:rsidP="00223213">
      <w:pPr>
        <w:pStyle w:val="HTMLPreformatted"/>
        <w:shd w:val="clear" w:color="auto" w:fill="D9E2F3" w:themeFill="accent5" w:themeFillTint="33"/>
        <w:rPr>
          <w:rFonts w:ascii="Times New Roman" w:hAnsi="Times New Roman" w:cs="Times New Roman"/>
          <w:sz w:val="23"/>
          <w:szCs w:val="23"/>
        </w:rPr>
      </w:pPr>
      <w:r w:rsidRPr="008921BB">
        <w:rPr>
          <w:rFonts w:ascii="Times New Roman" w:hAnsi="Times New Roman" w:cs="Times New Roman"/>
          <w:sz w:val="23"/>
          <w:szCs w:val="23"/>
        </w:rPr>
        <w:t>$./test.sh</w:t>
      </w:r>
    </w:p>
    <w:p w:rsidR="008921BB" w:rsidRPr="008921BB" w:rsidRDefault="008921BB" w:rsidP="00223213">
      <w:pPr>
        <w:pStyle w:val="HTMLPreformatted"/>
        <w:shd w:val="clear" w:color="auto" w:fill="D9E2F3" w:themeFill="accent5" w:themeFillTint="33"/>
        <w:rPr>
          <w:rFonts w:ascii="Times New Roman" w:hAnsi="Times New Roman" w:cs="Times New Roman"/>
          <w:sz w:val="23"/>
          <w:szCs w:val="23"/>
        </w:rPr>
      </w:pPr>
      <w:r w:rsidRPr="008921BB">
        <w:rPr>
          <w:rFonts w:ascii="Times New Roman" w:hAnsi="Times New Roman" w:cs="Times New Roman"/>
          <w:sz w:val="23"/>
          <w:szCs w:val="23"/>
        </w:rPr>
        <w:t xml:space="preserve">First Method: Zara </w:t>
      </w:r>
      <w:proofErr w:type="spellStart"/>
      <w:r w:rsidRPr="008921BB">
        <w:rPr>
          <w:rFonts w:ascii="Times New Roman" w:hAnsi="Times New Roman" w:cs="Times New Roman"/>
          <w:sz w:val="23"/>
          <w:szCs w:val="23"/>
        </w:rPr>
        <w:t>Qadir</w:t>
      </w:r>
      <w:proofErr w:type="spellEnd"/>
      <w:r w:rsidRPr="008921BB">
        <w:rPr>
          <w:rFonts w:ascii="Times New Roman" w:hAnsi="Times New Roman" w:cs="Times New Roman"/>
          <w:sz w:val="23"/>
          <w:szCs w:val="23"/>
        </w:rPr>
        <w:t xml:space="preserve"> </w:t>
      </w:r>
      <w:proofErr w:type="spellStart"/>
      <w:r w:rsidRPr="008921BB">
        <w:rPr>
          <w:rFonts w:ascii="Times New Roman" w:hAnsi="Times New Roman" w:cs="Times New Roman"/>
          <w:sz w:val="23"/>
          <w:szCs w:val="23"/>
        </w:rPr>
        <w:t>Mahnaz</w:t>
      </w:r>
      <w:proofErr w:type="spellEnd"/>
      <w:r w:rsidRPr="008921BB">
        <w:rPr>
          <w:rFonts w:ascii="Times New Roman" w:hAnsi="Times New Roman" w:cs="Times New Roman"/>
          <w:sz w:val="23"/>
          <w:szCs w:val="23"/>
        </w:rPr>
        <w:t xml:space="preserve"> </w:t>
      </w:r>
      <w:proofErr w:type="spellStart"/>
      <w:r w:rsidRPr="008921BB">
        <w:rPr>
          <w:rFonts w:ascii="Times New Roman" w:hAnsi="Times New Roman" w:cs="Times New Roman"/>
          <w:sz w:val="23"/>
          <w:szCs w:val="23"/>
        </w:rPr>
        <w:t>Ayan</w:t>
      </w:r>
      <w:proofErr w:type="spellEnd"/>
      <w:r w:rsidRPr="008921BB">
        <w:rPr>
          <w:rFonts w:ascii="Times New Roman" w:hAnsi="Times New Roman" w:cs="Times New Roman"/>
          <w:sz w:val="23"/>
          <w:szCs w:val="23"/>
        </w:rPr>
        <w:t xml:space="preserve"> Daisy</w:t>
      </w:r>
    </w:p>
    <w:p w:rsidR="008921BB" w:rsidRPr="00D477B6" w:rsidRDefault="008921BB" w:rsidP="00D477B6">
      <w:pPr>
        <w:pStyle w:val="HTMLPreformatted"/>
        <w:shd w:val="clear" w:color="auto" w:fill="D9E2F3" w:themeFill="accent5" w:themeFillTint="33"/>
        <w:rPr>
          <w:rFonts w:ascii="Times New Roman" w:hAnsi="Times New Roman" w:cs="Times New Roman"/>
          <w:sz w:val="23"/>
          <w:szCs w:val="23"/>
        </w:rPr>
      </w:pPr>
      <w:r w:rsidRPr="008921BB">
        <w:rPr>
          <w:rFonts w:ascii="Times New Roman" w:hAnsi="Times New Roman" w:cs="Times New Roman"/>
          <w:sz w:val="23"/>
          <w:szCs w:val="23"/>
        </w:rPr>
        <w:t xml:space="preserve">Second Method: Zara </w:t>
      </w:r>
      <w:proofErr w:type="spellStart"/>
      <w:r w:rsidRPr="008921BB">
        <w:rPr>
          <w:rFonts w:ascii="Times New Roman" w:hAnsi="Times New Roman" w:cs="Times New Roman"/>
          <w:sz w:val="23"/>
          <w:szCs w:val="23"/>
        </w:rPr>
        <w:t>Qadir</w:t>
      </w:r>
      <w:proofErr w:type="spellEnd"/>
      <w:r w:rsidRPr="008921BB">
        <w:rPr>
          <w:rFonts w:ascii="Times New Roman" w:hAnsi="Times New Roman" w:cs="Times New Roman"/>
          <w:sz w:val="23"/>
          <w:szCs w:val="23"/>
        </w:rPr>
        <w:t xml:space="preserve"> </w:t>
      </w:r>
      <w:proofErr w:type="spellStart"/>
      <w:r w:rsidRPr="008921BB">
        <w:rPr>
          <w:rFonts w:ascii="Times New Roman" w:hAnsi="Times New Roman" w:cs="Times New Roman"/>
          <w:sz w:val="23"/>
          <w:szCs w:val="23"/>
        </w:rPr>
        <w:t>Mahnaz</w:t>
      </w:r>
      <w:proofErr w:type="spellEnd"/>
      <w:r w:rsidRPr="008921BB">
        <w:rPr>
          <w:rFonts w:ascii="Times New Roman" w:hAnsi="Times New Roman" w:cs="Times New Roman"/>
          <w:sz w:val="23"/>
          <w:szCs w:val="23"/>
        </w:rPr>
        <w:t xml:space="preserve"> </w:t>
      </w:r>
      <w:proofErr w:type="spellStart"/>
      <w:r w:rsidRPr="008921BB">
        <w:rPr>
          <w:rFonts w:ascii="Times New Roman" w:hAnsi="Times New Roman" w:cs="Times New Roman"/>
          <w:sz w:val="23"/>
          <w:szCs w:val="23"/>
        </w:rPr>
        <w:t>Ayan</w:t>
      </w:r>
      <w:proofErr w:type="spellEnd"/>
      <w:r w:rsidRPr="008921BB">
        <w:rPr>
          <w:rFonts w:ascii="Times New Roman" w:hAnsi="Times New Roman" w:cs="Times New Roman"/>
          <w:sz w:val="23"/>
          <w:szCs w:val="23"/>
        </w:rPr>
        <w:t xml:space="preserve"> Daisy</w:t>
      </w:r>
    </w:p>
    <w:p w:rsidR="00D477B6" w:rsidRDefault="00D477B6" w:rsidP="00D477B6">
      <w:pPr>
        <w:pBdr>
          <w:bottom w:val="dashed" w:sz="6" w:space="0" w:color="DDDDDD"/>
        </w:pBdr>
        <w:shd w:val="clear" w:color="auto" w:fill="FFFFFF"/>
        <w:spacing w:after="227" w:line="312" w:lineRule="atLeast"/>
        <w:textAlignment w:val="baseline"/>
        <w:outlineLvl w:val="3"/>
        <w:rPr>
          <w:rFonts w:ascii="Times New Roman" w:eastAsia="Times New Roman" w:hAnsi="Times New Roman" w:cs="Times New Roman"/>
          <w:spacing w:val="-5"/>
          <w:sz w:val="42"/>
          <w:szCs w:val="42"/>
          <w:lang w:val="en-IN" w:eastAsia="en-IN"/>
        </w:rPr>
      </w:pPr>
    </w:p>
    <w:p w:rsidR="00D477B6" w:rsidRPr="00D477B6" w:rsidRDefault="00D477B6" w:rsidP="00D477B6">
      <w:pPr>
        <w:pBdr>
          <w:bottom w:val="dashed" w:sz="6" w:space="0" w:color="DDDDDD"/>
        </w:pBdr>
        <w:shd w:val="clear" w:color="auto" w:fill="FFFFFF"/>
        <w:spacing w:after="227" w:line="312" w:lineRule="atLeast"/>
        <w:textAlignment w:val="baseline"/>
        <w:outlineLvl w:val="3"/>
        <w:rPr>
          <w:rFonts w:ascii="Times New Roman" w:eastAsia="Times New Roman" w:hAnsi="Times New Roman" w:cs="Times New Roman"/>
          <w:b/>
          <w:spacing w:val="-5"/>
          <w:sz w:val="28"/>
          <w:szCs w:val="28"/>
          <w:lang w:val="en-IN" w:eastAsia="en-IN"/>
        </w:rPr>
      </w:pPr>
      <w:r w:rsidRPr="00D477B6">
        <w:rPr>
          <w:rFonts w:ascii="Times New Roman" w:eastAsia="Times New Roman" w:hAnsi="Times New Roman" w:cs="Times New Roman"/>
          <w:b/>
          <w:spacing w:val="-5"/>
          <w:sz w:val="28"/>
          <w:szCs w:val="28"/>
          <w:lang w:val="en-IN" w:eastAsia="en-IN"/>
        </w:rPr>
        <w:t>Various Operations on Arrays</w:t>
      </w:r>
    </w:p>
    <w:p w:rsidR="00D477B6" w:rsidRPr="00D477B6" w:rsidRDefault="00D477B6" w:rsidP="00D477B6">
      <w:pPr>
        <w:shd w:val="clear" w:color="auto" w:fill="FFFFFF"/>
        <w:spacing w:after="240" w:line="240" w:lineRule="auto"/>
        <w:textAlignment w:val="baseline"/>
        <w:rPr>
          <w:rFonts w:ascii="Times New Roman" w:eastAsia="Times New Roman" w:hAnsi="Times New Roman" w:cs="Times New Roman"/>
          <w:sz w:val="29"/>
          <w:szCs w:val="29"/>
          <w:lang w:val="en-IN" w:eastAsia="en-IN"/>
        </w:rPr>
      </w:pPr>
      <w:r w:rsidRPr="00D477B6">
        <w:rPr>
          <w:rFonts w:ascii="Times New Roman" w:eastAsia="Times New Roman" w:hAnsi="Times New Roman" w:cs="Times New Roman"/>
          <w:sz w:val="29"/>
          <w:szCs w:val="29"/>
          <w:lang w:val="en-IN" w:eastAsia="en-IN"/>
        </w:rPr>
        <w:t xml:space="preserve">Many of the standard string operations work on </w:t>
      </w:r>
      <w:proofErr w:type="gramStart"/>
      <w:r w:rsidRPr="00D477B6">
        <w:rPr>
          <w:rFonts w:ascii="Times New Roman" w:eastAsia="Times New Roman" w:hAnsi="Times New Roman" w:cs="Times New Roman"/>
          <w:sz w:val="29"/>
          <w:szCs w:val="29"/>
          <w:lang w:val="en-IN" w:eastAsia="en-IN"/>
        </w:rPr>
        <w:t>arrays .</w:t>
      </w:r>
      <w:proofErr w:type="gramEnd"/>
      <w:r w:rsidRPr="00D477B6">
        <w:rPr>
          <w:rFonts w:ascii="Times New Roman" w:eastAsia="Times New Roman" w:hAnsi="Times New Roman" w:cs="Times New Roman"/>
          <w:sz w:val="29"/>
          <w:szCs w:val="29"/>
          <w:lang w:val="en-IN" w:eastAsia="en-IN"/>
        </w:rPr>
        <w:t xml:space="preserve"> Look at the following sample script which implements some operations on arrays (including string operations).</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proofErr w:type="gramStart"/>
      <w:r w:rsidRPr="00D477B6">
        <w:rPr>
          <w:rFonts w:ascii="Times New Roman" w:eastAsia="Times New Roman" w:hAnsi="Times New Roman" w:cs="Times New Roman"/>
          <w:sz w:val="29"/>
          <w:szCs w:val="29"/>
          <w:lang w:val="en-IN" w:eastAsia="en-IN"/>
        </w:rPr>
        <w:t>#!/</w:t>
      </w:r>
      <w:proofErr w:type="gramEnd"/>
      <w:r w:rsidRPr="00D477B6">
        <w:rPr>
          <w:rFonts w:ascii="Times New Roman" w:eastAsia="Times New Roman" w:hAnsi="Times New Roman" w:cs="Times New Roman"/>
          <w:sz w:val="29"/>
          <w:szCs w:val="29"/>
          <w:lang w:val="en-IN" w:eastAsia="en-IN"/>
        </w:rPr>
        <w:t xml:space="preserve">bin/bash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proofErr w:type="gramStart"/>
      <w:r w:rsidRPr="00D477B6">
        <w:rPr>
          <w:rFonts w:ascii="Times New Roman" w:eastAsia="Times New Roman" w:hAnsi="Times New Roman" w:cs="Times New Roman"/>
          <w:sz w:val="29"/>
          <w:szCs w:val="29"/>
          <w:lang w:val="en-IN" w:eastAsia="en-IN"/>
        </w:rPr>
        <w:t>array</w:t>
      </w:r>
      <w:proofErr w:type="gramEnd"/>
      <w:r w:rsidRPr="00D477B6">
        <w:rPr>
          <w:rFonts w:ascii="Times New Roman" w:eastAsia="Times New Roman" w:hAnsi="Times New Roman" w:cs="Times New Roman"/>
          <w:sz w:val="29"/>
          <w:szCs w:val="29"/>
          <w:lang w:val="en-IN" w:eastAsia="en-IN"/>
        </w:rPr>
        <w:t xml:space="preserve">=( apple bat cat dog elephant frog )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r w:rsidRPr="00D477B6">
        <w:rPr>
          <w:rFonts w:ascii="Times New Roman" w:eastAsia="Times New Roman" w:hAnsi="Times New Roman" w:cs="Times New Roman"/>
          <w:sz w:val="29"/>
          <w:szCs w:val="29"/>
          <w:lang w:val="en-IN" w:eastAsia="en-IN"/>
        </w:rPr>
        <w:t xml:space="preserve">#print first element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proofErr w:type="gramStart"/>
      <w:r w:rsidRPr="00D477B6">
        <w:rPr>
          <w:rFonts w:ascii="Times New Roman" w:eastAsia="Times New Roman" w:hAnsi="Times New Roman" w:cs="Times New Roman"/>
          <w:sz w:val="29"/>
          <w:szCs w:val="29"/>
          <w:lang w:val="en-IN" w:eastAsia="en-IN"/>
        </w:rPr>
        <w:t>echo</w:t>
      </w:r>
      <w:proofErr w:type="gramEnd"/>
      <w:r w:rsidRPr="00D477B6">
        <w:rPr>
          <w:rFonts w:ascii="Times New Roman" w:eastAsia="Times New Roman" w:hAnsi="Times New Roman" w:cs="Times New Roman"/>
          <w:sz w:val="29"/>
          <w:szCs w:val="29"/>
          <w:lang w:val="en-IN" w:eastAsia="en-IN"/>
        </w:rPr>
        <w:t xml:space="preserve"> ${array[0]}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proofErr w:type="gramStart"/>
      <w:r w:rsidRPr="00D477B6">
        <w:rPr>
          <w:rFonts w:ascii="Times New Roman" w:eastAsia="Times New Roman" w:hAnsi="Times New Roman" w:cs="Times New Roman"/>
          <w:sz w:val="29"/>
          <w:szCs w:val="29"/>
          <w:lang w:val="en-IN" w:eastAsia="en-IN"/>
        </w:rPr>
        <w:lastRenderedPageBreak/>
        <w:t>echo</w:t>
      </w:r>
      <w:proofErr w:type="gramEnd"/>
      <w:r w:rsidRPr="00D477B6">
        <w:rPr>
          <w:rFonts w:ascii="Times New Roman" w:eastAsia="Times New Roman" w:hAnsi="Times New Roman" w:cs="Times New Roman"/>
          <w:sz w:val="29"/>
          <w:szCs w:val="29"/>
          <w:lang w:val="en-IN" w:eastAsia="en-IN"/>
        </w:rPr>
        <w:t xml:space="preserve"> ${array:0}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r w:rsidRPr="00D477B6">
        <w:rPr>
          <w:rFonts w:ascii="Times New Roman" w:eastAsia="Times New Roman" w:hAnsi="Times New Roman" w:cs="Times New Roman"/>
          <w:sz w:val="29"/>
          <w:szCs w:val="29"/>
          <w:lang w:val="en-IN" w:eastAsia="en-IN"/>
        </w:rPr>
        <w:t xml:space="preserve">#display all elements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proofErr w:type="gramStart"/>
      <w:r w:rsidRPr="00D477B6">
        <w:rPr>
          <w:rFonts w:ascii="Times New Roman" w:eastAsia="Times New Roman" w:hAnsi="Times New Roman" w:cs="Times New Roman"/>
          <w:sz w:val="29"/>
          <w:szCs w:val="29"/>
          <w:lang w:val="en-IN" w:eastAsia="en-IN"/>
        </w:rPr>
        <w:t>echo</w:t>
      </w:r>
      <w:proofErr w:type="gramEnd"/>
      <w:r w:rsidRPr="00D477B6">
        <w:rPr>
          <w:rFonts w:ascii="Times New Roman" w:eastAsia="Times New Roman" w:hAnsi="Times New Roman" w:cs="Times New Roman"/>
          <w:sz w:val="29"/>
          <w:szCs w:val="29"/>
          <w:lang w:val="en-IN" w:eastAsia="en-IN"/>
        </w:rPr>
        <w:t xml:space="preserve"> ${array[@]}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proofErr w:type="gramStart"/>
      <w:r w:rsidRPr="00D477B6">
        <w:rPr>
          <w:rFonts w:ascii="Times New Roman" w:eastAsia="Times New Roman" w:hAnsi="Times New Roman" w:cs="Times New Roman"/>
          <w:sz w:val="29"/>
          <w:szCs w:val="29"/>
          <w:lang w:val="en-IN" w:eastAsia="en-IN"/>
        </w:rPr>
        <w:t>echo</w:t>
      </w:r>
      <w:proofErr w:type="gramEnd"/>
      <w:r w:rsidRPr="00D477B6">
        <w:rPr>
          <w:rFonts w:ascii="Times New Roman" w:eastAsia="Times New Roman" w:hAnsi="Times New Roman" w:cs="Times New Roman"/>
          <w:sz w:val="29"/>
          <w:szCs w:val="29"/>
          <w:lang w:val="en-IN" w:eastAsia="en-IN"/>
        </w:rPr>
        <w:t xml:space="preserve"> ${array[@]:0}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r w:rsidRPr="00D477B6">
        <w:rPr>
          <w:rFonts w:ascii="Times New Roman" w:eastAsia="Times New Roman" w:hAnsi="Times New Roman" w:cs="Times New Roman"/>
          <w:sz w:val="29"/>
          <w:szCs w:val="29"/>
          <w:lang w:val="en-IN" w:eastAsia="en-IN"/>
        </w:rPr>
        <w:t xml:space="preserve">#display all elements except first one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proofErr w:type="gramStart"/>
      <w:r w:rsidRPr="00D477B6">
        <w:rPr>
          <w:rFonts w:ascii="Times New Roman" w:eastAsia="Times New Roman" w:hAnsi="Times New Roman" w:cs="Times New Roman"/>
          <w:sz w:val="29"/>
          <w:szCs w:val="29"/>
          <w:lang w:val="en-IN" w:eastAsia="en-IN"/>
        </w:rPr>
        <w:t>echo</w:t>
      </w:r>
      <w:proofErr w:type="gramEnd"/>
      <w:r w:rsidRPr="00D477B6">
        <w:rPr>
          <w:rFonts w:ascii="Times New Roman" w:eastAsia="Times New Roman" w:hAnsi="Times New Roman" w:cs="Times New Roman"/>
          <w:sz w:val="29"/>
          <w:szCs w:val="29"/>
          <w:lang w:val="en-IN" w:eastAsia="en-IN"/>
        </w:rPr>
        <w:t xml:space="preserve"> ${array[@]:1}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r w:rsidRPr="00D477B6">
        <w:rPr>
          <w:rFonts w:ascii="Times New Roman" w:eastAsia="Times New Roman" w:hAnsi="Times New Roman" w:cs="Times New Roman"/>
          <w:sz w:val="29"/>
          <w:szCs w:val="29"/>
          <w:lang w:val="en-IN" w:eastAsia="en-IN"/>
        </w:rPr>
        <w:t xml:space="preserve">#display elements in a range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proofErr w:type="gramStart"/>
      <w:r w:rsidRPr="00D477B6">
        <w:rPr>
          <w:rFonts w:ascii="Times New Roman" w:eastAsia="Times New Roman" w:hAnsi="Times New Roman" w:cs="Times New Roman"/>
          <w:sz w:val="29"/>
          <w:szCs w:val="29"/>
          <w:lang w:val="en-IN" w:eastAsia="en-IN"/>
        </w:rPr>
        <w:t>echo</w:t>
      </w:r>
      <w:proofErr w:type="gramEnd"/>
      <w:r w:rsidRPr="00D477B6">
        <w:rPr>
          <w:rFonts w:ascii="Times New Roman" w:eastAsia="Times New Roman" w:hAnsi="Times New Roman" w:cs="Times New Roman"/>
          <w:sz w:val="29"/>
          <w:szCs w:val="29"/>
          <w:lang w:val="en-IN" w:eastAsia="en-IN"/>
        </w:rPr>
        <w:t xml:space="preserve"> ${array[@]:1:4}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r w:rsidRPr="00D477B6">
        <w:rPr>
          <w:rFonts w:ascii="Times New Roman" w:eastAsia="Times New Roman" w:hAnsi="Times New Roman" w:cs="Times New Roman"/>
          <w:sz w:val="29"/>
          <w:szCs w:val="29"/>
          <w:lang w:val="en-IN" w:eastAsia="en-IN"/>
        </w:rPr>
        <w:t xml:space="preserve">#length of first element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proofErr w:type="gramStart"/>
      <w:r w:rsidRPr="00D477B6">
        <w:rPr>
          <w:rFonts w:ascii="Times New Roman" w:eastAsia="Times New Roman" w:hAnsi="Times New Roman" w:cs="Times New Roman"/>
          <w:sz w:val="29"/>
          <w:szCs w:val="29"/>
          <w:lang w:val="en-IN" w:eastAsia="en-IN"/>
        </w:rPr>
        <w:t>echo</w:t>
      </w:r>
      <w:proofErr w:type="gramEnd"/>
      <w:r w:rsidRPr="00D477B6">
        <w:rPr>
          <w:rFonts w:ascii="Times New Roman" w:eastAsia="Times New Roman" w:hAnsi="Times New Roman" w:cs="Times New Roman"/>
          <w:sz w:val="29"/>
          <w:szCs w:val="29"/>
          <w:lang w:val="en-IN" w:eastAsia="en-IN"/>
        </w:rPr>
        <w:t xml:space="preserve"> ${#array[0]}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proofErr w:type="gramStart"/>
      <w:r w:rsidRPr="00D477B6">
        <w:rPr>
          <w:rFonts w:ascii="Times New Roman" w:eastAsia="Times New Roman" w:hAnsi="Times New Roman" w:cs="Times New Roman"/>
          <w:sz w:val="29"/>
          <w:szCs w:val="29"/>
          <w:lang w:val="en-IN" w:eastAsia="en-IN"/>
        </w:rPr>
        <w:t>echo</w:t>
      </w:r>
      <w:proofErr w:type="gramEnd"/>
      <w:r w:rsidRPr="00D477B6">
        <w:rPr>
          <w:rFonts w:ascii="Times New Roman" w:eastAsia="Times New Roman" w:hAnsi="Times New Roman" w:cs="Times New Roman"/>
          <w:sz w:val="29"/>
          <w:szCs w:val="29"/>
          <w:lang w:val="en-IN" w:eastAsia="en-IN"/>
        </w:rPr>
        <w:t xml:space="preserve"> ${#array}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r w:rsidRPr="00D477B6">
        <w:rPr>
          <w:rFonts w:ascii="Times New Roman" w:eastAsia="Times New Roman" w:hAnsi="Times New Roman" w:cs="Times New Roman"/>
          <w:sz w:val="29"/>
          <w:szCs w:val="29"/>
          <w:lang w:val="en-IN" w:eastAsia="en-IN"/>
        </w:rPr>
        <w:t xml:space="preserve">#number of elements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proofErr w:type="gramStart"/>
      <w:r w:rsidRPr="00D477B6">
        <w:rPr>
          <w:rFonts w:ascii="Times New Roman" w:eastAsia="Times New Roman" w:hAnsi="Times New Roman" w:cs="Times New Roman"/>
          <w:sz w:val="29"/>
          <w:szCs w:val="29"/>
          <w:lang w:val="en-IN" w:eastAsia="en-IN"/>
        </w:rPr>
        <w:t>echo</w:t>
      </w:r>
      <w:proofErr w:type="gramEnd"/>
      <w:r w:rsidRPr="00D477B6">
        <w:rPr>
          <w:rFonts w:ascii="Times New Roman" w:eastAsia="Times New Roman" w:hAnsi="Times New Roman" w:cs="Times New Roman"/>
          <w:sz w:val="29"/>
          <w:szCs w:val="29"/>
          <w:lang w:val="en-IN" w:eastAsia="en-IN"/>
        </w:rPr>
        <w:t xml:space="preserve"> ${#array[*]}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proofErr w:type="gramStart"/>
      <w:r w:rsidRPr="00D477B6">
        <w:rPr>
          <w:rFonts w:ascii="Times New Roman" w:eastAsia="Times New Roman" w:hAnsi="Times New Roman" w:cs="Times New Roman"/>
          <w:sz w:val="29"/>
          <w:szCs w:val="29"/>
          <w:lang w:val="en-IN" w:eastAsia="en-IN"/>
        </w:rPr>
        <w:t>echo</w:t>
      </w:r>
      <w:proofErr w:type="gramEnd"/>
      <w:r w:rsidRPr="00D477B6">
        <w:rPr>
          <w:rFonts w:ascii="Times New Roman" w:eastAsia="Times New Roman" w:hAnsi="Times New Roman" w:cs="Times New Roman"/>
          <w:sz w:val="29"/>
          <w:szCs w:val="29"/>
          <w:lang w:val="en-IN" w:eastAsia="en-IN"/>
        </w:rPr>
        <w:t xml:space="preserve"> ${#array[@]}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r w:rsidRPr="00D477B6">
        <w:rPr>
          <w:rFonts w:ascii="Times New Roman" w:eastAsia="Times New Roman" w:hAnsi="Times New Roman" w:cs="Times New Roman"/>
          <w:sz w:val="29"/>
          <w:szCs w:val="29"/>
          <w:lang w:val="en-IN" w:eastAsia="en-IN"/>
        </w:rPr>
        <w:lastRenderedPageBreak/>
        <w:t xml:space="preserve">#replacing substring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proofErr w:type="gramStart"/>
      <w:r w:rsidRPr="00D477B6">
        <w:rPr>
          <w:rFonts w:ascii="Times New Roman" w:eastAsia="Times New Roman" w:hAnsi="Times New Roman" w:cs="Times New Roman"/>
          <w:sz w:val="29"/>
          <w:szCs w:val="29"/>
          <w:lang w:val="en-IN" w:eastAsia="en-IN"/>
        </w:rPr>
        <w:t>echo</w:t>
      </w:r>
      <w:proofErr w:type="gramEnd"/>
      <w:r w:rsidRPr="00D477B6">
        <w:rPr>
          <w:rFonts w:ascii="Times New Roman" w:eastAsia="Times New Roman" w:hAnsi="Times New Roman" w:cs="Times New Roman"/>
          <w:sz w:val="29"/>
          <w:szCs w:val="29"/>
          <w:lang w:val="en-IN" w:eastAsia="en-IN"/>
        </w:rPr>
        <w:t xml:space="preserve"> ${array[@]//a/A}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proofErr w:type="gramStart"/>
      <w:r w:rsidRPr="00D477B6">
        <w:rPr>
          <w:rFonts w:ascii="Times New Roman" w:eastAsia="Times New Roman" w:hAnsi="Times New Roman" w:cs="Times New Roman"/>
          <w:sz w:val="29"/>
          <w:szCs w:val="29"/>
          <w:lang w:val="en-IN" w:eastAsia="en-IN"/>
        </w:rPr>
        <w:t>exit</w:t>
      </w:r>
      <w:proofErr w:type="gramEnd"/>
      <w:r w:rsidRPr="00D477B6">
        <w:rPr>
          <w:rFonts w:ascii="Times New Roman" w:eastAsia="Times New Roman" w:hAnsi="Times New Roman" w:cs="Times New Roman"/>
          <w:sz w:val="29"/>
          <w:szCs w:val="29"/>
          <w:lang w:val="en-IN" w:eastAsia="en-IN"/>
        </w:rPr>
        <w:t xml:space="preserve"> 0</w:t>
      </w:r>
    </w:p>
    <w:p w:rsidR="00D477B6" w:rsidRPr="00D477B6" w:rsidRDefault="00D477B6" w:rsidP="00D477B6">
      <w:pPr>
        <w:shd w:val="clear" w:color="auto" w:fill="FFFFFF"/>
        <w:spacing w:after="240" w:line="240" w:lineRule="auto"/>
        <w:textAlignment w:val="baseline"/>
        <w:rPr>
          <w:rFonts w:ascii="Times New Roman" w:eastAsia="Times New Roman" w:hAnsi="Times New Roman" w:cs="Times New Roman"/>
          <w:sz w:val="29"/>
          <w:szCs w:val="29"/>
          <w:lang w:val="en-IN" w:eastAsia="en-IN"/>
        </w:rPr>
      </w:pPr>
      <w:r w:rsidRPr="00D477B6">
        <w:rPr>
          <w:rFonts w:ascii="Times New Roman" w:eastAsia="Times New Roman" w:hAnsi="Times New Roman" w:cs="Times New Roman"/>
          <w:sz w:val="29"/>
          <w:szCs w:val="29"/>
          <w:lang w:val="en-IN" w:eastAsia="en-IN"/>
        </w:rPr>
        <w:t>Following is the output produced on executing the above script.</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proofErr w:type="gramStart"/>
      <w:r w:rsidRPr="00D477B6">
        <w:rPr>
          <w:rFonts w:ascii="Times New Roman" w:eastAsia="Times New Roman" w:hAnsi="Times New Roman" w:cs="Times New Roman"/>
          <w:sz w:val="29"/>
          <w:szCs w:val="29"/>
          <w:lang w:val="en-IN" w:eastAsia="en-IN"/>
        </w:rPr>
        <w:t>apple</w:t>
      </w:r>
      <w:proofErr w:type="gramEnd"/>
      <w:r w:rsidRPr="00D477B6">
        <w:rPr>
          <w:rFonts w:ascii="Times New Roman" w:eastAsia="Times New Roman" w:hAnsi="Times New Roman" w:cs="Times New Roman"/>
          <w:sz w:val="29"/>
          <w:szCs w:val="29"/>
          <w:lang w:val="en-IN" w:eastAsia="en-IN"/>
        </w:rPr>
        <w:t xml:space="preserve">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proofErr w:type="gramStart"/>
      <w:r w:rsidRPr="00D477B6">
        <w:rPr>
          <w:rFonts w:ascii="Times New Roman" w:eastAsia="Times New Roman" w:hAnsi="Times New Roman" w:cs="Times New Roman"/>
          <w:sz w:val="29"/>
          <w:szCs w:val="29"/>
          <w:lang w:val="en-IN" w:eastAsia="en-IN"/>
        </w:rPr>
        <w:t>apple</w:t>
      </w:r>
      <w:proofErr w:type="gramEnd"/>
      <w:r w:rsidRPr="00D477B6">
        <w:rPr>
          <w:rFonts w:ascii="Times New Roman" w:eastAsia="Times New Roman" w:hAnsi="Times New Roman" w:cs="Times New Roman"/>
          <w:sz w:val="29"/>
          <w:szCs w:val="29"/>
          <w:lang w:val="en-IN" w:eastAsia="en-IN"/>
        </w:rPr>
        <w:t xml:space="preserve">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proofErr w:type="gramStart"/>
      <w:r w:rsidRPr="00D477B6">
        <w:rPr>
          <w:rFonts w:ascii="Times New Roman" w:eastAsia="Times New Roman" w:hAnsi="Times New Roman" w:cs="Times New Roman"/>
          <w:sz w:val="29"/>
          <w:szCs w:val="29"/>
          <w:lang w:val="en-IN" w:eastAsia="en-IN"/>
        </w:rPr>
        <w:t>apple</w:t>
      </w:r>
      <w:proofErr w:type="gramEnd"/>
      <w:r w:rsidRPr="00D477B6">
        <w:rPr>
          <w:rFonts w:ascii="Times New Roman" w:eastAsia="Times New Roman" w:hAnsi="Times New Roman" w:cs="Times New Roman"/>
          <w:sz w:val="29"/>
          <w:szCs w:val="29"/>
          <w:lang w:val="en-IN" w:eastAsia="en-IN"/>
        </w:rPr>
        <w:t xml:space="preserve"> bat cat dog elephant frog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proofErr w:type="gramStart"/>
      <w:r w:rsidRPr="00D477B6">
        <w:rPr>
          <w:rFonts w:ascii="Times New Roman" w:eastAsia="Times New Roman" w:hAnsi="Times New Roman" w:cs="Times New Roman"/>
          <w:sz w:val="29"/>
          <w:szCs w:val="29"/>
          <w:lang w:val="en-IN" w:eastAsia="en-IN"/>
        </w:rPr>
        <w:t>apple</w:t>
      </w:r>
      <w:proofErr w:type="gramEnd"/>
      <w:r w:rsidRPr="00D477B6">
        <w:rPr>
          <w:rFonts w:ascii="Times New Roman" w:eastAsia="Times New Roman" w:hAnsi="Times New Roman" w:cs="Times New Roman"/>
          <w:sz w:val="29"/>
          <w:szCs w:val="29"/>
          <w:lang w:val="en-IN" w:eastAsia="en-IN"/>
        </w:rPr>
        <w:t xml:space="preserve"> bat cat dog elephant frog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proofErr w:type="gramStart"/>
      <w:r w:rsidRPr="00D477B6">
        <w:rPr>
          <w:rFonts w:ascii="Times New Roman" w:eastAsia="Times New Roman" w:hAnsi="Times New Roman" w:cs="Times New Roman"/>
          <w:sz w:val="29"/>
          <w:szCs w:val="29"/>
          <w:lang w:val="en-IN" w:eastAsia="en-IN"/>
        </w:rPr>
        <w:t>bat</w:t>
      </w:r>
      <w:proofErr w:type="gramEnd"/>
      <w:r w:rsidRPr="00D477B6">
        <w:rPr>
          <w:rFonts w:ascii="Times New Roman" w:eastAsia="Times New Roman" w:hAnsi="Times New Roman" w:cs="Times New Roman"/>
          <w:sz w:val="29"/>
          <w:szCs w:val="29"/>
          <w:lang w:val="en-IN" w:eastAsia="en-IN"/>
        </w:rPr>
        <w:t xml:space="preserve"> cat dog elephant frog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proofErr w:type="gramStart"/>
      <w:r w:rsidRPr="00D477B6">
        <w:rPr>
          <w:rFonts w:ascii="Times New Roman" w:eastAsia="Times New Roman" w:hAnsi="Times New Roman" w:cs="Times New Roman"/>
          <w:sz w:val="29"/>
          <w:szCs w:val="29"/>
          <w:lang w:val="en-IN" w:eastAsia="en-IN"/>
        </w:rPr>
        <w:t>bat</w:t>
      </w:r>
      <w:proofErr w:type="gramEnd"/>
      <w:r w:rsidRPr="00D477B6">
        <w:rPr>
          <w:rFonts w:ascii="Times New Roman" w:eastAsia="Times New Roman" w:hAnsi="Times New Roman" w:cs="Times New Roman"/>
          <w:sz w:val="29"/>
          <w:szCs w:val="29"/>
          <w:lang w:val="en-IN" w:eastAsia="en-IN"/>
        </w:rPr>
        <w:t xml:space="preserve"> cat dog elephant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r w:rsidRPr="00D477B6">
        <w:rPr>
          <w:rFonts w:ascii="Times New Roman" w:eastAsia="Times New Roman" w:hAnsi="Times New Roman" w:cs="Times New Roman"/>
          <w:sz w:val="29"/>
          <w:szCs w:val="29"/>
          <w:lang w:val="en-IN" w:eastAsia="en-IN"/>
        </w:rPr>
        <w:t xml:space="preserve">5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r w:rsidRPr="00D477B6">
        <w:rPr>
          <w:rFonts w:ascii="Times New Roman" w:eastAsia="Times New Roman" w:hAnsi="Times New Roman" w:cs="Times New Roman"/>
          <w:sz w:val="29"/>
          <w:szCs w:val="29"/>
          <w:lang w:val="en-IN" w:eastAsia="en-IN"/>
        </w:rPr>
        <w:t xml:space="preserve">5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r w:rsidRPr="00D477B6">
        <w:rPr>
          <w:rFonts w:ascii="Times New Roman" w:eastAsia="Times New Roman" w:hAnsi="Times New Roman" w:cs="Times New Roman"/>
          <w:sz w:val="29"/>
          <w:szCs w:val="29"/>
          <w:lang w:val="en-IN" w:eastAsia="en-IN"/>
        </w:rPr>
        <w:t xml:space="preserve">6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r w:rsidRPr="00D477B6">
        <w:rPr>
          <w:rFonts w:ascii="Times New Roman" w:eastAsia="Times New Roman" w:hAnsi="Times New Roman" w:cs="Times New Roman"/>
          <w:sz w:val="29"/>
          <w:szCs w:val="29"/>
          <w:lang w:val="en-IN" w:eastAsia="en-IN"/>
        </w:rPr>
        <w:t xml:space="preserve">6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6412"/>
          <w:tab w:val="left" w:pos="7328"/>
          <w:tab w:val="left" w:pos="8244"/>
          <w:tab w:val="left" w:pos="9160"/>
          <w:tab w:val="right" w:pos="9360"/>
          <w:tab w:val="left" w:pos="10076"/>
          <w:tab w:val="left" w:pos="10992"/>
          <w:tab w:val="left" w:pos="11908"/>
          <w:tab w:val="left" w:pos="12824"/>
          <w:tab w:val="left" w:pos="13740"/>
          <w:tab w:val="left" w:pos="14656"/>
        </w:tabs>
        <w:spacing w:before="485" w:after="485" w:line="240" w:lineRule="auto"/>
        <w:textAlignment w:val="baseline"/>
        <w:rPr>
          <w:rFonts w:ascii="Times New Roman" w:eastAsia="Times New Roman" w:hAnsi="Times New Roman" w:cs="Times New Roman"/>
          <w:sz w:val="29"/>
          <w:szCs w:val="29"/>
          <w:lang w:val="en-IN" w:eastAsia="en-IN"/>
        </w:rPr>
      </w:pPr>
      <w:r w:rsidRPr="00D477B6">
        <w:rPr>
          <w:rFonts w:ascii="Times New Roman" w:eastAsia="Times New Roman" w:hAnsi="Times New Roman" w:cs="Times New Roman"/>
          <w:sz w:val="29"/>
          <w:szCs w:val="29"/>
          <w:lang w:val="en-IN" w:eastAsia="en-IN"/>
        </w:rPr>
        <w:t xml:space="preserve">Apple </w:t>
      </w:r>
      <w:proofErr w:type="spellStart"/>
      <w:r w:rsidRPr="00D477B6">
        <w:rPr>
          <w:rFonts w:ascii="Times New Roman" w:eastAsia="Times New Roman" w:hAnsi="Times New Roman" w:cs="Times New Roman"/>
          <w:sz w:val="29"/>
          <w:szCs w:val="29"/>
          <w:lang w:val="en-IN" w:eastAsia="en-IN"/>
        </w:rPr>
        <w:t>bAt</w:t>
      </w:r>
      <w:proofErr w:type="spellEnd"/>
      <w:r w:rsidRPr="00D477B6">
        <w:rPr>
          <w:rFonts w:ascii="Times New Roman" w:eastAsia="Times New Roman" w:hAnsi="Times New Roman" w:cs="Times New Roman"/>
          <w:sz w:val="29"/>
          <w:szCs w:val="29"/>
          <w:lang w:val="en-IN" w:eastAsia="en-IN"/>
        </w:rPr>
        <w:t xml:space="preserve"> </w:t>
      </w:r>
      <w:proofErr w:type="spellStart"/>
      <w:r w:rsidRPr="00D477B6">
        <w:rPr>
          <w:rFonts w:ascii="Times New Roman" w:eastAsia="Times New Roman" w:hAnsi="Times New Roman" w:cs="Times New Roman"/>
          <w:sz w:val="29"/>
          <w:szCs w:val="29"/>
          <w:lang w:val="en-IN" w:eastAsia="en-IN"/>
        </w:rPr>
        <w:t>cAt</w:t>
      </w:r>
      <w:proofErr w:type="spellEnd"/>
      <w:r w:rsidRPr="00D477B6">
        <w:rPr>
          <w:rFonts w:ascii="Times New Roman" w:eastAsia="Times New Roman" w:hAnsi="Times New Roman" w:cs="Times New Roman"/>
          <w:sz w:val="29"/>
          <w:szCs w:val="29"/>
          <w:lang w:val="en-IN" w:eastAsia="en-IN"/>
        </w:rPr>
        <w:t xml:space="preserve"> dog </w:t>
      </w:r>
      <w:proofErr w:type="spellStart"/>
      <w:r w:rsidRPr="00D477B6">
        <w:rPr>
          <w:rFonts w:ascii="Times New Roman" w:eastAsia="Times New Roman" w:hAnsi="Times New Roman" w:cs="Times New Roman"/>
          <w:sz w:val="29"/>
          <w:szCs w:val="29"/>
          <w:lang w:val="en-IN" w:eastAsia="en-IN"/>
        </w:rPr>
        <w:t>elephAnt</w:t>
      </w:r>
      <w:proofErr w:type="spellEnd"/>
      <w:r w:rsidRPr="00D477B6">
        <w:rPr>
          <w:rFonts w:ascii="Times New Roman" w:eastAsia="Times New Roman" w:hAnsi="Times New Roman" w:cs="Times New Roman"/>
          <w:sz w:val="29"/>
          <w:szCs w:val="29"/>
          <w:lang w:val="en-IN" w:eastAsia="en-IN"/>
        </w:rPr>
        <w:t xml:space="preserve"> frog</w:t>
      </w:r>
      <w:r>
        <w:rPr>
          <w:rFonts w:ascii="Times New Roman" w:eastAsia="Times New Roman" w:hAnsi="Times New Roman" w:cs="Times New Roman"/>
          <w:sz w:val="29"/>
          <w:szCs w:val="29"/>
          <w:lang w:val="en-IN" w:eastAsia="en-IN"/>
        </w:rPr>
        <w:tab/>
      </w:r>
      <w:r>
        <w:rPr>
          <w:rFonts w:ascii="Times New Roman" w:eastAsia="Times New Roman" w:hAnsi="Times New Roman" w:cs="Times New Roman"/>
          <w:sz w:val="29"/>
          <w:szCs w:val="29"/>
          <w:lang w:val="en-IN" w:eastAsia="en-IN"/>
        </w:rPr>
        <w:tab/>
      </w:r>
      <w:r>
        <w:rPr>
          <w:rFonts w:ascii="Times New Roman" w:eastAsia="Times New Roman" w:hAnsi="Times New Roman" w:cs="Times New Roman"/>
          <w:sz w:val="29"/>
          <w:szCs w:val="29"/>
          <w:lang w:val="en-IN" w:eastAsia="en-IN"/>
        </w:rPr>
        <w:tab/>
      </w:r>
      <w:r>
        <w:rPr>
          <w:rFonts w:ascii="Times New Roman" w:eastAsia="Times New Roman" w:hAnsi="Times New Roman" w:cs="Times New Roman"/>
          <w:sz w:val="29"/>
          <w:szCs w:val="29"/>
          <w:lang w:val="en-IN" w:eastAsia="en-IN"/>
        </w:rPr>
        <w:tab/>
      </w:r>
      <w:r>
        <w:rPr>
          <w:rFonts w:ascii="Times New Roman" w:eastAsia="Times New Roman" w:hAnsi="Times New Roman" w:cs="Times New Roman"/>
          <w:sz w:val="29"/>
          <w:szCs w:val="29"/>
          <w:lang w:val="en-IN" w:eastAsia="en-IN"/>
        </w:rPr>
        <w:tab/>
      </w:r>
    </w:p>
    <w:p w:rsidR="00D477B6" w:rsidRPr="00D477B6" w:rsidRDefault="00D477B6" w:rsidP="00D477B6">
      <w:pPr>
        <w:shd w:val="clear" w:color="auto" w:fill="FFFFFF"/>
        <w:spacing w:after="240" w:line="240" w:lineRule="auto"/>
        <w:textAlignment w:val="baseline"/>
        <w:rPr>
          <w:rFonts w:ascii="Times New Roman" w:eastAsia="Times New Roman" w:hAnsi="Times New Roman" w:cs="Times New Roman"/>
          <w:color w:val="272727"/>
          <w:sz w:val="29"/>
          <w:szCs w:val="29"/>
          <w:lang w:val="en-IN" w:eastAsia="en-IN"/>
        </w:rPr>
      </w:pPr>
      <w:r w:rsidRPr="00D477B6">
        <w:rPr>
          <w:rFonts w:ascii="Times New Roman" w:eastAsia="Times New Roman" w:hAnsi="Times New Roman" w:cs="Times New Roman"/>
          <w:color w:val="272727"/>
          <w:sz w:val="29"/>
          <w:szCs w:val="29"/>
          <w:highlight w:val="yellow"/>
          <w:lang w:val="en-IN" w:eastAsia="en-IN"/>
        </w:rPr>
        <w:lastRenderedPageBreak/>
        <w:t>To traverse through</w:t>
      </w:r>
      <w:r w:rsidRPr="00D477B6">
        <w:rPr>
          <w:rFonts w:ascii="Times New Roman" w:eastAsia="Times New Roman" w:hAnsi="Times New Roman" w:cs="Times New Roman"/>
          <w:color w:val="272727"/>
          <w:sz w:val="29"/>
          <w:szCs w:val="29"/>
          <w:lang w:val="en-IN" w:eastAsia="en-IN"/>
        </w:rPr>
        <w:t xml:space="preserve"> the array elements we can also </w:t>
      </w:r>
      <w:r w:rsidRPr="00D477B6">
        <w:rPr>
          <w:rFonts w:ascii="Times New Roman" w:eastAsia="Times New Roman" w:hAnsi="Times New Roman" w:cs="Times New Roman"/>
          <w:color w:val="272727"/>
          <w:sz w:val="29"/>
          <w:szCs w:val="29"/>
          <w:highlight w:val="yellow"/>
          <w:lang w:val="en-IN" w:eastAsia="en-IN"/>
        </w:rPr>
        <w:t>use for loop.</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FFFFFF"/>
          <w:sz w:val="29"/>
          <w:szCs w:val="29"/>
          <w:lang w:val="en-IN" w:eastAsia="en-IN"/>
        </w:rPr>
      </w:pPr>
      <w:proofErr w:type="gramStart"/>
      <w:r w:rsidRPr="00D477B6">
        <w:rPr>
          <w:rFonts w:ascii="Times New Roman" w:eastAsia="Times New Roman" w:hAnsi="Times New Roman" w:cs="Times New Roman"/>
          <w:color w:val="FFFFFF"/>
          <w:sz w:val="29"/>
          <w:szCs w:val="29"/>
          <w:lang w:val="en-IN" w:eastAsia="en-IN"/>
        </w:rPr>
        <w:t>for</w:t>
      </w:r>
      <w:proofErr w:type="gramEnd"/>
      <w:r w:rsidRPr="00D477B6">
        <w:rPr>
          <w:rFonts w:ascii="Times New Roman" w:eastAsia="Times New Roman" w:hAnsi="Times New Roman" w:cs="Times New Roman"/>
          <w:color w:val="FFFFFF"/>
          <w:sz w:val="29"/>
          <w:szCs w:val="29"/>
          <w:lang w:val="en-IN" w:eastAsia="en-IN"/>
        </w:rPr>
        <w:t xml:space="preserve"> </w:t>
      </w:r>
      <w:proofErr w:type="spellStart"/>
      <w:r w:rsidRPr="00D477B6">
        <w:rPr>
          <w:rFonts w:ascii="Times New Roman" w:eastAsia="Times New Roman" w:hAnsi="Times New Roman" w:cs="Times New Roman"/>
          <w:color w:val="FFFFFF"/>
          <w:sz w:val="29"/>
          <w:szCs w:val="29"/>
          <w:lang w:val="en-IN" w:eastAsia="en-IN"/>
        </w:rPr>
        <w:t>i</w:t>
      </w:r>
      <w:proofErr w:type="spellEnd"/>
      <w:r w:rsidRPr="00D477B6">
        <w:rPr>
          <w:rFonts w:ascii="Times New Roman" w:eastAsia="Times New Roman" w:hAnsi="Times New Roman" w:cs="Times New Roman"/>
          <w:color w:val="FFFFFF"/>
          <w:sz w:val="29"/>
          <w:szCs w:val="29"/>
          <w:lang w:val="en-IN" w:eastAsia="en-IN"/>
        </w:rPr>
        <w:t xml:space="preserve"> in “${array[@]}”</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FFFFFF"/>
          <w:sz w:val="29"/>
          <w:szCs w:val="29"/>
          <w:lang w:val="en-IN" w:eastAsia="en-IN"/>
        </w:rPr>
      </w:pPr>
      <w:proofErr w:type="gramStart"/>
      <w:r w:rsidRPr="00D477B6">
        <w:rPr>
          <w:rFonts w:ascii="Times New Roman" w:eastAsia="Times New Roman" w:hAnsi="Times New Roman" w:cs="Times New Roman"/>
          <w:color w:val="FFFFFF"/>
          <w:sz w:val="29"/>
          <w:szCs w:val="29"/>
          <w:lang w:val="en-IN" w:eastAsia="en-IN"/>
        </w:rPr>
        <w:t>do</w:t>
      </w:r>
      <w:proofErr w:type="gramEnd"/>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FFFFFF"/>
          <w:sz w:val="29"/>
          <w:szCs w:val="29"/>
          <w:lang w:val="en-IN" w:eastAsia="en-IN"/>
        </w:rPr>
      </w:pPr>
      <w:r w:rsidRPr="00D477B6">
        <w:rPr>
          <w:rFonts w:ascii="Times New Roman" w:eastAsia="Times New Roman" w:hAnsi="Times New Roman" w:cs="Times New Roman"/>
          <w:color w:val="FFFFFF"/>
          <w:sz w:val="29"/>
          <w:szCs w:val="29"/>
          <w:lang w:val="en-IN" w:eastAsia="en-IN"/>
        </w:rPr>
        <w:tab/>
        <w:t>#</w:t>
      </w:r>
      <w:proofErr w:type="gramStart"/>
      <w:r w:rsidRPr="00D477B6">
        <w:rPr>
          <w:rFonts w:ascii="Times New Roman" w:eastAsia="Times New Roman" w:hAnsi="Times New Roman" w:cs="Times New Roman"/>
          <w:color w:val="FFFFFF"/>
          <w:sz w:val="29"/>
          <w:szCs w:val="29"/>
          <w:lang w:val="en-IN" w:eastAsia="en-IN"/>
        </w:rPr>
        <w:t>access</w:t>
      </w:r>
      <w:proofErr w:type="gramEnd"/>
      <w:r w:rsidRPr="00D477B6">
        <w:rPr>
          <w:rFonts w:ascii="Times New Roman" w:eastAsia="Times New Roman" w:hAnsi="Times New Roman" w:cs="Times New Roman"/>
          <w:color w:val="FFFFFF"/>
          <w:sz w:val="29"/>
          <w:szCs w:val="29"/>
          <w:lang w:val="en-IN" w:eastAsia="en-IN"/>
        </w:rPr>
        <w:t xml:space="preserve"> each element as $</w:t>
      </w:r>
      <w:proofErr w:type="spellStart"/>
      <w:r w:rsidRPr="00D477B6">
        <w:rPr>
          <w:rFonts w:ascii="Times New Roman" w:eastAsia="Times New Roman" w:hAnsi="Times New Roman" w:cs="Times New Roman"/>
          <w:color w:val="FFFFFF"/>
          <w:sz w:val="29"/>
          <w:szCs w:val="29"/>
          <w:lang w:val="en-IN" w:eastAsia="en-IN"/>
        </w:rPr>
        <w:t>i</w:t>
      </w:r>
      <w:proofErr w:type="spellEnd"/>
      <w:r w:rsidRPr="00D477B6">
        <w:rPr>
          <w:rFonts w:ascii="Times New Roman" w:eastAsia="Times New Roman" w:hAnsi="Times New Roman" w:cs="Times New Roman"/>
          <w:color w:val="FFFFFF"/>
          <w:sz w:val="29"/>
          <w:szCs w:val="29"/>
          <w:lang w:val="en-IN" w:eastAsia="en-IN"/>
        </w:rPr>
        <w:t>. . .</w:t>
      </w:r>
    </w:p>
    <w:p w:rsidR="00D477B6" w:rsidRPr="00D477B6" w:rsidRDefault="00D477B6" w:rsidP="00D477B6">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FFFFFF"/>
          <w:sz w:val="29"/>
          <w:szCs w:val="29"/>
          <w:lang w:val="en-IN" w:eastAsia="en-IN"/>
        </w:rPr>
      </w:pPr>
      <w:proofErr w:type="gramStart"/>
      <w:r w:rsidRPr="00D477B6">
        <w:rPr>
          <w:rFonts w:ascii="Times New Roman" w:eastAsia="Times New Roman" w:hAnsi="Times New Roman" w:cs="Times New Roman"/>
          <w:color w:val="FFFFFF"/>
          <w:sz w:val="29"/>
          <w:szCs w:val="29"/>
          <w:lang w:val="en-IN" w:eastAsia="en-IN"/>
        </w:rPr>
        <w:t>done</w:t>
      </w:r>
      <w:proofErr w:type="gramEnd"/>
      <w:r w:rsidRPr="00D477B6">
        <w:rPr>
          <w:rFonts w:ascii="Times New Roman" w:eastAsia="Times New Roman" w:hAnsi="Times New Roman" w:cs="Times New Roman"/>
          <w:color w:val="FFFFFF"/>
          <w:sz w:val="29"/>
          <w:szCs w:val="29"/>
          <w:lang w:val="en-IN" w:eastAsia="en-IN"/>
        </w:rPr>
        <w:t xml:space="preserve"> </w:t>
      </w:r>
    </w:p>
    <w:p w:rsidR="00D477B6" w:rsidRDefault="00D477B6" w:rsidP="00B2737A">
      <w:pPr>
        <w:pStyle w:val="Heading3"/>
        <w:pBdr>
          <w:bottom w:val="dashed" w:sz="6" w:space="0" w:color="DDDDDD"/>
        </w:pBdr>
        <w:shd w:val="clear" w:color="auto" w:fill="FFFFFF"/>
        <w:spacing w:before="0" w:beforeAutospacing="0" w:after="210" w:afterAutospacing="0" w:line="312" w:lineRule="atLeast"/>
        <w:jc w:val="both"/>
        <w:textAlignment w:val="baseline"/>
        <w:rPr>
          <w:bCs w:val="0"/>
          <w:spacing w:val="-8"/>
          <w:sz w:val="24"/>
          <w:szCs w:val="24"/>
        </w:rPr>
      </w:pPr>
    </w:p>
    <w:p w:rsidR="00D477B6" w:rsidRDefault="00D477B6" w:rsidP="00B2737A">
      <w:pPr>
        <w:pStyle w:val="Heading3"/>
        <w:pBdr>
          <w:bottom w:val="dashed" w:sz="6" w:space="0" w:color="DDDDDD"/>
        </w:pBdr>
        <w:shd w:val="clear" w:color="auto" w:fill="FFFFFF"/>
        <w:spacing w:before="0" w:beforeAutospacing="0" w:after="210" w:afterAutospacing="0" w:line="312" w:lineRule="atLeast"/>
        <w:jc w:val="both"/>
        <w:textAlignment w:val="baseline"/>
        <w:rPr>
          <w:rFonts w:ascii="Arial" w:hAnsi="Arial" w:cs="Arial"/>
          <w:sz w:val="26"/>
          <w:szCs w:val="26"/>
          <w:shd w:val="clear" w:color="auto" w:fill="FFFFFF"/>
        </w:rPr>
      </w:pPr>
      <w:r w:rsidRPr="00D477B6">
        <w:rPr>
          <w:rFonts w:ascii="Arial" w:hAnsi="Arial" w:cs="Arial"/>
          <w:sz w:val="26"/>
          <w:szCs w:val="26"/>
          <w:highlight w:val="yellow"/>
          <w:shd w:val="clear" w:color="auto" w:fill="FFFFFF"/>
        </w:rPr>
        <w:t>By Using while-loop</w:t>
      </w:r>
    </w:p>
    <w:tbl>
      <w:tblPr>
        <w:tblW w:w="9708" w:type="dxa"/>
        <w:shd w:val="clear" w:color="auto" w:fill="D9E2F3" w:themeFill="accent5" w:themeFillTint="33"/>
        <w:tblCellMar>
          <w:left w:w="0" w:type="dxa"/>
          <w:right w:w="0" w:type="dxa"/>
        </w:tblCellMar>
        <w:tblLook w:val="04A0"/>
      </w:tblPr>
      <w:tblGrid>
        <w:gridCol w:w="9708"/>
      </w:tblGrid>
      <w:tr w:rsidR="003164F5" w:rsidRPr="003164F5" w:rsidTr="003164F5">
        <w:tc>
          <w:tcPr>
            <w:tcW w:w="9708" w:type="dxa"/>
            <w:shd w:val="clear" w:color="auto" w:fill="D9E2F3" w:themeFill="accent5" w:themeFillTint="33"/>
            <w:vAlign w:val="center"/>
            <w:hideMark/>
          </w:tcPr>
          <w:p w:rsidR="003164F5" w:rsidRPr="003164F5" w:rsidRDefault="003164F5" w:rsidP="003164F5">
            <w:pPr>
              <w:spacing w:after="0" w:line="240" w:lineRule="auto"/>
              <w:rPr>
                <w:rFonts w:ascii="Times New Roman" w:eastAsia="Times New Roman" w:hAnsi="Times New Roman" w:cs="Times New Roman"/>
                <w:sz w:val="24"/>
                <w:szCs w:val="24"/>
                <w:lang w:val="en-IN" w:eastAsia="en-IN"/>
              </w:rPr>
            </w:pPr>
            <w:r w:rsidRPr="003164F5">
              <w:rPr>
                <w:rFonts w:ascii="Times New Roman" w:eastAsia="Times New Roman" w:hAnsi="Times New Roman" w:cs="Times New Roman"/>
                <w:sz w:val="24"/>
                <w:szCs w:val="24"/>
                <w:lang w:val="en-IN" w:eastAsia="en-IN"/>
              </w:rPr>
              <w:t xml:space="preserve"># !/bin/bash </w:t>
            </w:r>
          </w:p>
          <w:p w:rsidR="003164F5" w:rsidRPr="003164F5" w:rsidRDefault="003164F5" w:rsidP="003164F5">
            <w:pPr>
              <w:spacing w:after="0" w:line="240" w:lineRule="auto"/>
              <w:rPr>
                <w:rFonts w:ascii="Times New Roman" w:eastAsia="Times New Roman" w:hAnsi="Times New Roman" w:cs="Times New Roman"/>
                <w:sz w:val="24"/>
                <w:szCs w:val="24"/>
                <w:lang w:val="en-IN" w:eastAsia="en-IN"/>
              </w:rPr>
            </w:pPr>
            <w:r w:rsidRPr="003164F5">
              <w:rPr>
                <w:rFonts w:ascii="Times New Roman" w:eastAsia="Times New Roman" w:hAnsi="Times New Roman" w:cs="Times New Roman"/>
                <w:sz w:val="24"/>
                <w:szCs w:val="24"/>
                <w:lang w:val="en-IN" w:eastAsia="en-IN"/>
              </w:rPr>
              <w:t xml:space="preserve"># To declare static Array  </w:t>
            </w:r>
          </w:p>
          <w:p w:rsidR="003164F5" w:rsidRPr="003164F5" w:rsidRDefault="003164F5" w:rsidP="003164F5">
            <w:pPr>
              <w:spacing w:after="0" w:line="240" w:lineRule="auto"/>
              <w:rPr>
                <w:rFonts w:ascii="Times New Roman" w:eastAsia="Times New Roman" w:hAnsi="Times New Roman" w:cs="Times New Roman"/>
                <w:sz w:val="24"/>
                <w:szCs w:val="24"/>
                <w:lang w:val="en-IN" w:eastAsia="en-IN"/>
              </w:rPr>
            </w:pPr>
            <w:proofErr w:type="spellStart"/>
            <w:r w:rsidRPr="003164F5">
              <w:rPr>
                <w:rFonts w:ascii="Times New Roman" w:eastAsia="Times New Roman" w:hAnsi="Times New Roman" w:cs="Times New Roman"/>
                <w:sz w:val="24"/>
                <w:szCs w:val="24"/>
                <w:lang w:val="en-IN" w:eastAsia="en-IN"/>
              </w:rPr>
              <w:t>arr</w:t>
            </w:r>
            <w:proofErr w:type="spellEnd"/>
            <w:r w:rsidRPr="003164F5">
              <w:rPr>
                <w:rFonts w:ascii="Times New Roman" w:eastAsia="Times New Roman" w:hAnsi="Times New Roman" w:cs="Times New Roman"/>
                <w:sz w:val="24"/>
                <w:szCs w:val="24"/>
                <w:lang w:val="en-IN" w:eastAsia="en-IN"/>
              </w:rPr>
              <w:t xml:space="preserve">=(1 12 31 4 5) </w:t>
            </w:r>
          </w:p>
          <w:p w:rsidR="003164F5" w:rsidRPr="003164F5" w:rsidRDefault="003164F5" w:rsidP="003164F5">
            <w:pPr>
              <w:spacing w:after="0" w:line="240" w:lineRule="auto"/>
              <w:rPr>
                <w:rFonts w:ascii="Times New Roman" w:eastAsia="Times New Roman" w:hAnsi="Times New Roman" w:cs="Times New Roman"/>
                <w:sz w:val="24"/>
                <w:szCs w:val="24"/>
                <w:lang w:val="en-IN" w:eastAsia="en-IN"/>
              </w:rPr>
            </w:pPr>
            <w:proofErr w:type="spellStart"/>
            <w:r w:rsidRPr="003164F5">
              <w:rPr>
                <w:rFonts w:ascii="Times New Roman" w:eastAsia="Times New Roman" w:hAnsi="Times New Roman" w:cs="Times New Roman"/>
                <w:sz w:val="24"/>
                <w:szCs w:val="24"/>
                <w:lang w:val="en-IN" w:eastAsia="en-IN"/>
              </w:rPr>
              <w:t>i</w:t>
            </w:r>
            <w:proofErr w:type="spellEnd"/>
            <w:r w:rsidRPr="003164F5">
              <w:rPr>
                <w:rFonts w:ascii="Times New Roman" w:eastAsia="Times New Roman" w:hAnsi="Times New Roman" w:cs="Times New Roman"/>
                <w:sz w:val="24"/>
                <w:szCs w:val="24"/>
                <w:lang w:val="en-IN" w:eastAsia="en-IN"/>
              </w:rPr>
              <w:t xml:space="preserve">=0 </w:t>
            </w:r>
          </w:p>
          <w:p w:rsidR="003164F5" w:rsidRPr="003164F5" w:rsidRDefault="003164F5" w:rsidP="003164F5">
            <w:pPr>
              <w:spacing w:after="0" w:line="240" w:lineRule="auto"/>
              <w:rPr>
                <w:rFonts w:ascii="Times New Roman" w:eastAsia="Times New Roman" w:hAnsi="Times New Roman" w:cs="Times New Roman"/>
                <w:sz w:val="24"/>
                <w:szCs w:val="24"/>
                <w:lang w:val="en-IN" w:eastAsia="en-IN"/>
              </w:rPr>
            </w:pPr>
            <w:r w:rsidRPr="003164F5">
              <w:rPr>
                <w:rFonts w:ascii="Times New Roman" w:eastAsia="Times New Roman" w:hAnsi="Times New Roman" w:cs="Times New Roman"/>
                <w:sz w:val="24"/>
                <w:szCs w:val="24"/>
                <w:lang w:val="en-IN" w:eastAsia="en-IN"/>
              </w:rPr>
              <w:t>  </w:t>
            </w:r>
          </w:p>
          <w:p w:rsidR="003164F5" w:rsidRPr="003164F5" w:rsidRDefault="003164F5" w:rsidP="003164F5">
            <w:pPr>
              <w:spacing w:after="0" w:line="240" w:lineRule="auto"/>
              <w:rPr>
                <w:rFonts w:ascii="Times New Roman" w:eastAsia="Times New Roman" w:hAnsi="Times New Roman" w:cs="Times New Roman"/>
                <w:sz w:val="24"/>
                <w:szCs w:val="24"/>
                <w:lang w:val="en-IN" w:eastAsia="en-IN"/>
              </w:rPr>
            </w:pPr>
            <w:r w:rsidRPr="003164F5">
              <w:rPr>
                <w:rFonts w:ascii="Times New Roman" w:eastAsia="Times New Roman" w:hAnsi="Times New Roman" w:cs="Times New Roman"/>
                <w:sz w:val="24"/>
                <w:szCs w:val="24"/>
                <w:lang w:val="en-IN" w:eastAsia="en-IN"/>
              </w:rPr>
              <w:t xml:space="preserve"># Loop </w:t>
            </w:r>
            <w:proofErr w:type="spellStart"/>
            <w:r w:rsidRPr="003164F5">
              <w:rPr>
                <w:rFonts w:ascii="Times New Roman" w:eastAsia="Times New Roman" w:hAnsi="Times New Roman" w:cs="Times New Roman"/>
                <w:sz w:val="24"/>
                <w:szCs w:val="24"/>
                <w:lang w:val="en-IN" w:eastAsia="en-IN"/>
              </w:rPr>
              <w:t>upto</w:t>
            </w:r>
            <w:proofErr w:type="spellEnd"/>
            <w:r w:rsidRPr="003164F5">
              <w:rPr>
                <w:rFonts w:ascii="Times New Roman" w:eastAsia="Times New Roman" w:hAnsi="Times New Roman" w:cs="Times New Roman"/>
                <w:sz w:val="24"/>
                <w:szCs w:val="24"/>
                <w:lang w:val="en-IN" w:eastAsia="en-IN"/>
              </w:rPr>
              <w:t xml:space="preserve"> size of array </w:t>
            </w:r>
          </w:p>
          <w:p w:rsidR="003164F5" w:rsidRPr="003164F5" w:rsidRDefault="003164F5" w:rsidP="003164F5">
            <w:pPr>
              <w:spacing w:after="0" w:line="240" w:lineRule="auto"/>
              <w:rPr>
                <w:rFonts w:ascii="Times New Roman" w:eastAsia="Times New Roman" w:hAnsi="Times New Roman" w:cs="Times New Roman"/>
                <w:sz w:val="24"/>
                <w:szCs w:val="24"/>
                <w:lang w:val="en-IN" w:eastAsia="en-IN"/>
              </w:rPr>
            </w:pPr>
            <w:r w:rsidRPr="003164F5">
              <w:rPr>
                <w:rFonts w:ascii="Times New Roman" w:eastAsia="Times New Roman" w:hAnsi="Times New Roman" w:cs="Times New Roman"/>
                <w:sz w:val="24"/>
                <w:szCs w:val="24"/>
                <w:lang w:val="en-IN" w:eastAsia="en-IN"/>
              </w:rPr>
              <w:t xml:space="preserve"># starting from index, </w:t>
            </w:r>
            <w:proofErr w:type="spellStart"/>
            <w:r w:rsidRPr="003164F5">
              <w:rPr>
                <w:rFonts w:ascii="Times New Roman" w:eastAsia="Times New Roman" w:hAnsi="Times New Roman" w:cs="Times New Roman"/>
                <w:sz w:val="24"/>
                <w:szCs w:val="24"/>
                <w:lang w:val="en-IN" w:eastAsia="en-IN"/>
              </w:rPr>
              <w:t>i</w:t>
            </w:r>
            <w:proofErr w:type="spellEnd"/>
            <w:r w:rsidRPr="003164F5">
              <w:rPr>
                <w:rFonts w:ascii="Times New Roman" w:eastAsia="Times New Roman" w:hAnsi="Times New Roman" w:cs="Times New Roman"/>
                <w:sz w:val="24"/>
                <w:szCs w:val="24"/>
                <w:lang w:val="en-IN" w:eastAsia="en-IN"/>
              </w:rPr>
              <w:t xml:space="preserve">=0 </w:t>
            </w:r>
          </w:p>
          <w:p w:rsidR="003164F5" w:rsidRPr="003164F5" w:rsidRDefault="003164F5" w:rsidP="003164F5">
            <w:pPr>
              <w:spacing w:after="0" w:line="240" w:lineRule="auto"/>
              <w:rPr>
                <w:rFonts w:ascii="Times New Roman" w:eastAsia="Times New Roman" w:hAnsi="Times New Roman" w:cs="Times New Roman"/>
                <w:sz w:val="24"/>
                <w:szCs w:val="24"/>
                <w:lang w:val="en-IN" w:eastAsia="en-IN"/>
              </w:rPr>
            </w:pPr>
            <w:r w:rsidRPr="003164F5">
              <w:rPr>
                <w:rFonts w:ascii="Times New Roman" w:eastAsia="Times New Roman" w:hAnsi="Times New Roman" w:cs="Times New Roman"/>
                <w:sz w:val="24"/>
                <w:szCs w:val="24"/>
                <w:lang w:val="en-IN" w:eastAsia="en-IN"/>
              </w:rPr>
              <w:t>while [ $</w:t>
            </w:r>
            <w:proofErr w:type="spellStart"/>
            <w:r w:rsidRPr="003164F5">
              <w:rPr>
                <w:rFonts w:ascii="Times New Roman" w:eastAsia="Times New Roman" w:hAnsi="Times New Roman" w:cs="Times New Roman"/>
                <w:sz w:val="24"/>
                <w:szCs w:val="24"/>
                <w:lang w:val="en-IN" w:eastAsia="en-IN"/>
              </w:rPr>
              <w:t>i</w:t>
            </w:r>
            <w:proofErr w:type="spellEnd"/>
            <w:r w:rsidRPr="003164F5">
              <w:rPr>
                <w:rFonts w:ascii="Times New Roman" w:eastAsia="Times New Roman" w:hAnsi="Times New Roman" w:cs="Times New Roman"/>
                <w:sz w:val="24"/>
                <w:szCs w:val="24"/>
                <w:lang w:val="en-IN" w:eastAsia="en-IN"/>
              </w:rPr>
              <w:t xml:space="preserve"> -</w:t>
            </w:r>
            <w:proofErr w:type="spellStart"/>
            <w:r w:rsidRPr="003164F5">
              <w:rPr>
                <w:rFonts w:ascii="Times New Roman" w:eastAsia="Times New Roman" w:hAnsi="Times New Roman" w:cs="Times New Roman"/>
                <w:sz w:val="24"/>
                <w:szCs w:val="24"/>
                <w:lang w:val="en-IN" w:eastAsia="en-IN"/>
              </w:rPr>
              <w:t>lt</w:t>
            </w:r>
            <w:proofErr w:type="spellEnd"/>
            <w:r w:rsidRPr="003164F5">
              <w:rPr>
                <w:rFonts w:ascii="Times New Roman" w:eastAsia="Times New Roman" w:hAnsi="Times New Roman" w:cs="Times New Roman"/>
                <w:sz w:val="24"/>
                <w:szCs w:val="24"/>
                <w:lang w:val="en-IN" w:eastAsia="en-IN"/>
              </w:rPr>
              <w:t xml:space="preserve"> ${#</w:t>
            </w:r>
            <w:proofErr w:type="spellStart"/>
            <w:r w:rsidRPr="003164F5">
              <w:rPr>
                <w:rFonts w:ascii="Times New Roman" w:eastAsia="Times New Roman" w:hAnsi="Times New Roman" w:cs="Times New Roman"/>
                <w:sz w:val="24"/>
                <w:szCs w:val="24"/>
                <w:lang w:val="en-IN" w:eastAsia="en-IN"/>
              </w:rPr>
              <w:t>arr</w:t>
            </w:r>
            <w:proofErr w:type="spellEnd"/>
            <w:r w:rsidRPr="003164F5">
              <w:rPr>
                <w:rFonts w:ascii="Times New Roman" w:eastAsia="Times New Roman" w:hAnsi="Times New Roman" w:cs="Times New Roman"/>
                <w:sz w:val="24"/>
                <w:szCs w:val="24"/>
                <w:lang w:val="en-IN" w:eastAsia="en-IN"/>
              </w:rPr>
              <w:t xml:space="preserve">[@]} ] </w:t>
            </w:r>
          </w:p>
          <w:p w:rsidR="003164F5" w:rsidRPr="003164F5" w:rsidRDefault="003164F5" w:rsidP="003164F5">
            <w:pPr>
              <w:spacing w:after="0" w:line="240" w:lineRule="auto"/>
              <w:rPr>
                <w:rFonts w:ascii="Times New Roman" w:eastAsia="Times New Roman" w:hAnsi="Times New Roman" w:cs="Times New Roman"/>
                <w:sz w:val="24"/>
                <w:szCs w:val="24"/>
                <w:lang w:val="en-IN" w:eastAsia="en-IN"/>
              </w:rPr>
            </w:pPr>
            <w:r w:rsidRPr="003164F5">
              <w:rPr>
                <w:rFonts w:ascii="Times New Roman" w:eastAsia="Times New Roman" w:hAnsi="Times New Roman" w:cs="Times New Roman"/>
                <w:sz w:val="24"/>
                <w:szCs w:val="24"/>
                <w:lang w:val="en-IN" w:eastAsia="en-IN"/>
              </w:rPr>
              <w:t>do</w:t>
            </w:r>
          </w:p>
          <w:p w:rsidR="003164F5" w:rsidRPr="003164F5" w:rsidRDefault="003164F5" w:rsidP="003164F5">
            <w:pPr>
              <w:spacing w:after="0" w:line="240" w:lineRule="auto"/>
              <w:rPr>
                <w:rFonts w:ascii="Times New Roman" w:eastAsia="Times New Roman" w:hAnsi="Times New Roman" w:cs="Times New Roman"/>
                <w:sz w:val="24"/>
                <w:szCs w:val="24"/>
                <w:lang w:val="en-IN" w:eastAsia="en-IN"/>
              </w:rPr>
            </w:pPr>
            <w:r w:rsidRPr="003164F5">
              <w:rPr>
                <w:rFonts w:ascii="Times New Roman" w:eastAsia="Times New Roman" w:hAnsi="Times New Roman" w:cs="Times New Roman"/>
                <w:sz w:val="24"/>
                <w:szCs w:val="24"/>
                <w:lang w:val="en-IN" w:eastAsia="en-IN"/>
              </w:rPr>
              <w:t xml:space="preserve">    # To print index, </w:t>
            </w:r>
            <w:proofErr w:type="spellStart"/>
            <w:r w:rsidRPr="003164F5">
              <w:rPr>
                <w:rFonts w:ascii="Times New Roman" w:eastAsia="Times New Roman" w:hAnsi="Times New Roman" w:cs="Times New Roman"/>
                <w:sz w:val="24"/>
                <w:szCs w:val="24"/>
                <w:lang w:val="en-IN" w:eastAsia="en-IN"/>
              </w:rPr>
              <w:t>ith</w:t>
            </w:r>
            <w:proofErr w:type="spellEnd"/>
            <w:r w:rsidRPr="003164F5">
              <w:rPr>
                <w:rFonts w:ascii="Times New Roman" w:eastAsia="Times New Roman" w:hAnsi="Times New Roman" w:cs="Times New Roman"/>
                <w:sz w:val="24"/>
                <w:szCs w:val="24"/>
                <w:lang w:val="en-IN" w:eastAsia="en-IN"/>
              </w:rPr>
              <w:t xml:space="preserve"> </w:t>
            </w:r>
          </w:p>
          <w:p w:rsidR="003164F5" w:rsidRPr="003164F5" w:rsidRDefault="003164F5" w:rsidP="003164F5">
            <w:pPr>
              <w:spacing w:after="0" w:line="240" w:lineRule="auto"/>
              <w:rPr>
                <w:rFonts w:ascii="Times New Roman" w:eastAsia="Times New Roman" w:hAnsi="Times New Roman" w:cs="Times New Roman"/>
                <w:sz w:val="24"/>
                <w:szCs w:val="24"/>
                <w:lang w:val="en-IN" w:eastAsia="en-IN"/>
              </w:rPr>
            </w:pPr>
            <w:r w:rsidRPr="003164F5">
              <w:rPr>
                <w:rFonts w:ascii="Times New Roman" w:eastAsia="Times New Roman" w:hAnsi="Times New Roman" w:cs="Times New Roman"/>
                <w:sz w:val="24"/>
                <w:szCs w:val="24"/>
                <w:lang w:val="en-IN" w:eastAsia="en-IN"/>
              </w:rPr>
              <w:t xml:space="preserve">    # element </w:t>
            </w:r>
          </w:p>
          <w:p w:rsidR="003164F5" w:rsidRPr="003164F5" w:rsidRDefault="003164F5" w:rsidP="003164F5">
            <w:pPr>
              <w:spacing w:after="0" w:line="240" w:lineRule="auto"/>
              <w:rPr>
                <w:rFonts w:ascii="Times New Roman" w:eastAsia="Times New Roman" w:hAnsi="Times New Roman" w:cs="Times New Roman"/>
                <w:sz w:val="24"/>
                <w:szCs w:val="24"/>
                <w:lang w:val="en-IN" w:eastAsia="en-IN"/>
              </w:rPr>
            </w:pPr>
            <w:r w:rsidRPr="003164F5">
              <w:rPr>
                <w:rFonts w:ascii="Times New Roman" w:eastAsia="Times New Roman" w:hAnsi="Times New Roman" w:cs="Times New Roman"/>
                <w:sz w:val="24"/>
                <w:szCs w:val="24"/>
                <w:lang w:val="en-IN" w:eastAsia="en-IN"/>
              </w:rPr>
              <w:t>    echo ${</w:t>
            </w:r>
            <w:proofErr w:type="spellStart"/>
            <w:r w:rsidRPr="003164F5">
              <w:rPr>
                <w:rFonts w:ascii="Times New Roman" w:eastAsia="Times New Roman" w:hAnsi="Times New Roman" w:cs="Times New Roman"/>
                <w:sz w:val="24"/>
                <w:szCs w:val="24"/>
                <w:lang w:val="en-IN" w:eastAsia="en-IN"/>
              </w:rPr>
              <w:t>arr</w:t>
            </w:r>
            <w:proofErr w:type="spellEnd"/>
            <w:r w:rsidRPr="003164F5">
              <w:rPr>
                <w:rFonts w:ascii="Times New Roman" w:eastAsia="Times New Roman" w:hAnsi="Times New Roman" w:cs="Times New Roman"/>
                <w:sz w:val="24"/>
                <w:szCs w:val="24"/>
                <w:lang w:val="en-IN" w:eastAsia="en-IN"/>
              </w:rPr>
              <w:t>[$</w:t>
            </w:r>
            <w:proofErr w:type="spellStart"/>
            <w:r w:rsidRPr="003164F5">
              <w:rPr>
                <w:rFonts w:ascii="Times New Roman" w:eastAsia="Times New Roman" w:hAnsi="Times New Roman" w:cs="Times New Roman"/>
                <w:sz w:val="24"/>
                <w:szCs w:val="24"/>
                <w:lang w:val="en-IN" w:eastAsia="en-IN"/>
              </w:rPr>
              <w:t>i</w:t>
            </w:r>
            <w:proofErr w:type="spellEnd"/>
            <w:r w:rsidRPr="003164F5">
              <w:rPr>
                <w:rFonts w:ascii="Times New Roman" w:eastAsia="Times New Roman" w:hAnsi="Times New Roman" w:cs="Times New Roman"/>
                <w:sz w:val="24"/>
                <w:szCs w:val="24"/>
                <w:lang w:val="en-IN" w:eastAsia="en-IN"/>
              </w:rPr>
              <w:t xml:space="preserve">]} </w:t>
            </w:r>
          </w:p>
          <w:p w:rsidR="003164F5" w:rsidRPr="003164F5" w:rsidRDefault="003164F5" w:rsidP="003164F5">
            <w:pPr>
              <w:spacing w:after="0" w:line="240" w:lineRule="auto"/>
              <w:rPr>
                <w:rFonts w:ascii="Times New Roman" w:eastAsia="Times New Roman" w:hAnsi="Times New Roman" w:cs="Times New Roman"/>
                <w:sz w:val="24"/>
                <w:szCs w:val="24"/>
                <w:lang w:val="en-IN" w:eastAsia="en-IN"/>
              </w:rPr>
            </w:pPr>
            <w:r w:rsidRPr="003164F5">
              <w:rPr>
                <w:rFonts w:ascii="Times New Roman" w:eastAsia="Times New Roman" w:hAnsi="Times New Roman" w:cs="Times New Roman"/>
                <w:sz w:val="24"/>
                <w:szCs w:val="24"/>
                <w:lang w:val="en-IN" w:eastAsia="en-IN"/>
              </w:rPr>
              <w:t>      </w:t>
            </w:r>
          </w:p>
          <w:p w:rsidR="003164F5" w:rsidRPr="003164F5" w:rsidRDefault="003164F5" w:rsidP="003164F5">
            <w:pPr>
              <w:spacing w:after="0" w:line="240" w:lineRule="auto"/>
              <w:rPr>
                <w:rFonts w:ascii="Times New Roman" w:eastAsia="Times New Roman" w:hAnsi="Times New Roman" w:cs="Times New Roman"/>
                <w:sz w:val="24"/>
                <w:szCs w:val="24"/>
                <w:lang w:val="en-IN" w:eastAsia="en-IN"/>
              </w:rPr>
            </w:pPr>
            <w:r w:rsidRPr="003164F5">
              <w:rPr>
                <w:rFonts w:ascii="Times New Roman" w:eastAsia="Times New Roman" w:hAnsi="Times New Roman" w:cs="Times New Roman"/>
                <w:sz w:val="24"/>
                <w:szCs w:val="24"/>
                <w:lang w:val="en-IN" w:eastAsia="en-IN"/>
              </w:rPr>
              <w:t xml:space="preserve">    # Increment the </w:t>
            </w:r>
            <w:proofErr w:type="spellStart"/>
            <w:r w:rsidRPr="003164F5">
              <w:rPr>
                <w:rFonts w:ascii="Times New Roman" w:eastAsia="Times New Roman" w:hAnsi="Times New Roman" w:cs="Times New Roman"/>
                <w:sz w:val="24"/>
                <w:szCs w:val="24"/>
                <w:lang w:val="en-IN" w:eastAsia="en-IN"/>
              </w:rPr>
              <w:t>i</w:t>
            </w:r>
            <w:proofErr w:type="spellEnd"/>
            <w:r w:rsidRPr="003164F5">
              <w:rPr>
                <w:rFonts w:ascii="Times New Roman" w:eastAsia="Times New Roman" w:hAnsi="Times New Roman" w:cs="Times New Roman"/>
                <w:sz w:val="24"/>
                <w:szCs w:val="24"/>
                <w:lang w:val="en-IN" w:eastAsia="en-IN"/>
              </w:rPr>
              <w:t xml:space="preserve"> = </w:t>
            </w:r>
            <w:proofErr w:type="spellStart"/>
            <w:r w:rsidRPr="003164F5">
              <w:rPr>
                <w:rFonts w:ascii="Times New Roman" w:eastAsia="Times New Roman" w:hAnsi="Times New Roman" w:cs="Times New Roman"/>
                <w:sz w:val="24"/>
                <w:szCs w:val="24"/>
                <w:lang w:val="en-IN" w:eastAsia="en-IN"/>
              </w:rPr>
              <w:t>i</w:t>
            </w:r>
            <w:proofErr w:type="spellEnd"/>
            <w:r w:rsidRPr="003164F5">
              <w:rPr>
                <w:rFonts w:ascii="Times New Roman" w:eastAsia="Times New Roman" w:hAnsi="Times New Roman" w:cs="Times New Roman"/>
                <w:sz w:val="24"/>
                <w:szCs w:val="24"/>
                <w:lang w:val="en-IN" w:eastAsia="en-IN"/>
              </w:rPr>
              <w:t xml:space="preserve"> + 1 </w:t>
            </w:r>
          </w:p>
          <w:p w:rsidR="003164F5" w:rsidRPr="003164F5" w:rsidRDefault="003164F5" w:rsidP="003164F5">
            <w:pPr>
              <w:spacing w:after="0" w:line="240" w:lineRule="auto"/>
              <w:rPr>
                <w:rFonts w:ascii="Times New Roman" w:eastAsia="Times New Roman" w:hAnsi="Times New Roman" w:cs="Times New Roman"/>
                <w:sz w:val="24"/>
                <w:szCs w:val="24"/>
                <w:lang w:val="en-IN" w:eastAsia="en-IN"/>
              </w:rPr>
            </w:pPr>
            <w:r w:rsidRPr="003164F5">
              <w:rPr>
                <w:rFonts w:ascii="Times New Roman" w:eastAsia="Times New Roman" w:hAnsi="Times New Roman" w:cs="Times New Roman"/>
                <w:sz w:val="24"/>
                <w:szCs w:val="24"/>
                <w:lang w:val="en-IN" w:eastAsia="en-IN"/>
              </w:rPr>
              <w:t>    </w:t>
            </w:r>
            <w:proofErr w:type="spellStart"/>
            <w:r w:rsidRPr="003164F5">
              <w:rPr>
                <w:rFonts w:ascii="Times New Roman" w:eastAsia="Times New Roman" w:hAnsi="Times New Roman" w:cs="Times New Roman"/>
                <w:sz w:val="24"/>
                <w:szCs w:val="24"/>
                <w:lang w:val="en-IN" w:eastAsia="en-IN"/>
              </w:rPr>
              <w:t>i</w:t>
            </w:r>
            <w:proofErr w:type="spellEnd"/>
            <w:r w:rsidRPr="003164F5">
              <w:rPr>
                <w:rFonts w:ascii="Times New Roman" w:eastAsia="Times New Roman" w:hAnsi="Times New Roman" w:cs="Times New Roman"/>
                <w:sz w:val="24"/>
                <w:szCs w:val="24"/>
                <w:lang w:val="en-IN" w:eastAsia="en-IN"/>
              </w:rPr>
              <w:t>=`</w:t>
            </w:r>
            <w:proofErr w:type="spellStart"/>
            <w:r w:rsidRPr="003164F5">
              <w:rPr>
                <w:rFonts w:ascii="Times New Roman" w:eastAsia="Times New Roman" w:hAnsi="Times New Roman" w:cs="Times New Roman"/>
                <w:sz w:val="24"/>
                <w:szCs w:val="24"/>
                <w:lang w:val="en-IN" w:eastAsia="en-IN"/>
              </w:rPr>
              <w:t>expr</w:t>
            </w:r>
            <w:proofErr w:type="spellEnd"/>
            <w:r w:rsidRPr="003164F5">
              <w:rPr>
                <w:rFonts w:ascii="Times New Roman" w:eastAsia="Times New Roman" w:hAnsi="Times New Roman" w:cs="Times New Roman"/>
                <w:sz w:val="24"/>
                <w:szCs w:val="24"/>
                <w:lang w:val="en-IN" w:eastAsia="en-IN"/>
              </w:rPr>
              <w:t xml:space="preserve"> $</w:t>
            </w:r>
            <w:proofErr w:type="spellStart"/>
            <w:r w:rsidRPr="003164F5">
              <w:rPr>
                <w:rFonts w:ascii="Times New Roman" w:eastAsia="Times New Roman" w:hAnsi="Times New Roman" w:cs="Times New Roman"/>
                <w:sz w:val="24"/>
                <w:szCs w:val="24"/>
                <w:lang w:val="en-IN" w:eastAsia="en-IN"/>
              </w:rPr>
              <w:t>i</w:t>
            </w:r>
            <w:proofErr w:type="spellEnd"/>
            <w:r w:rsidRPr="003164F5">
              <w:rPr>
                <w:rFonts w:ascii="Times New Roman" w:eastAsia="Times New Roman" w:hAnsi="Times New Roman" w:cs="Times New Roman"/>
                <w:sz w:val="24"/>
                <w:szCs w:val="24"/>
                <w:lang w:val="en-IN" w:eastAsia="en-IN"/>
              </w:rPr>
              <w:t xml:space="preserve"> + 1` </w:t>
            </w:r>
          </w:p>
          <w:p w:rsidR="003164F5" w:rsidRPr="003164F5" w:rsidRDefault="003164F5" w:rsidP="003164F5">
            <w:pPr>
              <w:spacing w:after="0" w:line="240" w:lineRule="auto"/>
              <w:rPr>
                <w:rFonts w:ascii="Times New Roman" w:eastAsia="Times New Roman" w:hAnsi="Times New Roman" w:cs="Times New Roman"/>
                <w:sz w:val="24"/>
                <w:szCs w:val="24"/>
                <w:lang w:val="en-IN" w:eastAsia="en-IN"/>
              </w:rPr>
            </w:pPr>
            <w:r w:rsidRPr="003164F5">
              <w:rPr>
                <w:rFonts w:ascii="Times New Roman" w:eastAsia="Times New Roman" w:hAnsi="Times New Roman" w:cs="Times New Roman"/>
                <w:sz w:val="24"/>
                <w:szCs w:val="24"/>
                <w:lang w:val="en-IN" w:eastAsia="en-IN"/>
              </w:rPr>
              <w:t>done</w:t>
            </w:r>
          </w:p>
        </w:tc>
      </w:tr>
    </w:tbl>
    <w:p w:rsidR="003164F5" w:rsidRPr="003164F5" w:rsidRDefault="003164F5" w:rsidP="003164F5">
      <w:pPr>
        <w:shd w:val="clear" w:color="auto" w:fill="FFFFFF"/>
        <w:spacing w:after="162" w:line="240" w:lineRule="auto"/>
        <w:textAlignment w:val="baseline"/>
        <w:rPr>
          <w:rFonts w:ascii="Times New Roman" w:eastAsia="Times New Roman" w:hAnsi="Times New Roman" w:cs="Times New Roman"/>
          <w:sz w:val="26"/>
          <w:szCs w:val="26"/>
          <w:lang w:val="en-IN" w:eastAsia="en-IN"/>
        </w:rPr>
      </w:pPr>
      <w:r w:rsidRPr="003164F5">
        <w:rPr>
          <w:rFonts w:ascii="Times New Roman" w:eastAsia="Times New Roman" w:hAnsi="Times New Roman" w:cs="Times New Roman"/>
          <w:sz w:val="26"/>
          <w:szCs w:val="26"/>
          <w:lang w:val="en-IN" w:eastAsia="en-IN"/>
        </w:rPr>
        <w:t>Output:</w:t>
      </w:r>
    </w:p>
    <w:p w:rsidR="003164F5" w:rsidRPr="003164F5" w:rsidRDefault="003164F5" w:rsidP="00316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textAlignment w:val="baseline"/>
        <w:rPr>
          <w:rFonts w:ascii="Times New Roman" w:eastAsia="Times New Roman" w:hAnsi="Times New Roman" w:cs="Times New Roman"/>
          <w:sz w:val="24"/>
          <w:szCs w:val="24"/>
          <w:lang w:val="en-IN" w:eastAsia="en-IN"/>
        </w:rPr>
      </w:pPr>
      <w:r w:rsidRPr="003164F5">
        <w:rPr>
          <w:rFonts w:ascii="Times New Roman" w:eastAsia="Times New Roman" w:hAnsi="Times New Roman" w:cs="Times New Roman"/>
          <w:sz w:val="24"/>
          <w:szCs w:val="24"/>
          <w:lang w:val="en-IN" w:eastAsia="en-IN"/>
        </w:rPr>
        <w:t>1</w:t>
      </w:r>
    </w:p>
    <w:p w:rsidR="003164F5" w:rsidRPr="003164F5" w:rsidRDefault="003164F5" w:rsidP="00316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textAlignment w:val="baseline"/>
        <w:rPr>
          <w:rFonts w:ascii="Times New Roman" w:eastAsia="Times New Roman" w:hAnsi="Times New Roman" w:cs="Times New Roman"/>
          <w:sz w:val="24"/>
          <w:szCs w:val="24"/>
          <w:lang w:val="en-IN" w:eastAsia="en-IN"/>
        </w:rPr>
      </w:pPr>
      <w:r w:rsidRPr="003164F5">
        <w:rPr>
          <w:rFonts w:ascii="Times New Roman" w:eastAsia="Times New Roman" w:hAnsi="Times New Roman" w:cs="Times New Roman"/>
          <w:sz w:val="24"/>
          <w:szCs w:val="24"/>
          <w:lang w:val="en-IN" w:eastAsia="en-IN"/>
        </w:rPr>
        <w:t>2</w:t>
      </w:r>
    </w:p>
    <w:p w:rsidR="003164F5" w:rsidRPr="003164F5" w:rsidRDefault="003164F5" w:rsidP="00316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textAlignment w:val="baseline"/>
        <w:rPr>
          <w:rFonts w:ascii="Times New Roman" w:eastAsia="Times New Roman" w:hAnsi="Times New Roman" w:cs="Times New Roman"/>
          <w:sz w:val="24"/>
          <w:szCs w:val="24"/>
          <w:lang w:val="en-IN" w:eastAsia="en-IN"/>
        </w:rPr>
      </w:pPr>
      <w:r w:rsidRPr="003164F5">
        <w:rPr>
          <w:rFonts w:ascii="Times New Roman" w:eastAsia="Times New Roman" w:hAnsi="Times New Roman" w:cs="Times New Roman"/>
          <w:sz w:val="24"/>
          <w:szCs w:val="24"/>
          <w:lang w:val="en-IN" w:eastAsia="en-IN"/>
        </w:rPr>
        <w:t>3</w:t>
      </w:r>
    </w:p>
    <w:p w:rsidR="003164F5" w:rsidRPr="003164F5" w:rsidRDefault="003164F5" w:rsidP="00316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textAlignment w:val="baseline"/>
        <w:rPr>
          <w:rFonts w:ascii="Times New Roman" w:eastAsia="Times New Roman" w:hAnsi="Times New Roman" w:cs="Times New Roman"/>
          <w:sz w:val="24"/>
          <w:szCs w:val="24"/>
          <w:lang w:val="en-IN" w:eastAsia="en-IN"/>
        </w:rPr>
      </w:pPr>
      <w:r w:rsidRPr="003164F5">
        <w:rPr>
          <w:rFonts w:ascii="Times New Roman" w:eastAsia="Times New Roman" w:hAnsi="Times New Roman" w:cs="Times New Roman"/>
          <w:sz w:val="24"/>
          <w:szCs w:val="24"/>
          <w:lang w:val="en-IN" w:eastAsia="en-IN"/>
        </w:rPr>
        <w:t>4</w:t>
      </w:r>
    </w:p>
    <w:p w:rsidR="003164F5" w:rsidRPr="003164F5" w:rsidRDefault="003164F5" w:rsidP="00316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textAlignment w:val="baseline"/>
        <w:rPr>
          <w:rFonts w:ascii="Times New Roman" w:eastAsia="Times New Roman" w:hAnsi="Times New Roman" w:cs="Times New Roman"/>
          <w:sz w:val="24"/>
          <w:szCs w:val="24"/>
          <w:lang w:val="en-IN" w:eastAsia="en-IN"/>
        </w:rPr>
      </w:pPr>
      <w:r w:rsidRPr="003164F5">
        <w:rPr>
          <w:rFonts w:ascii="Times New Roman" w:eastAsia="Times New Roman" w:hAnsi="Times New Roman" w:cs="Times New Roman"/>
          <w:sz w:val="24"/>
          <w:szCs w:val="24"/>
          <w:lang w:val="en-IN" w:eastAsia="en-IN"/>
        </w:rPr>
        <w:t>5</w:t>
      </w:r>
    </w:p>
    <w:p w:rsidR="00D477B6" w:rsidRDefault="00D477B6" w:rsidP="00B2737A">
      <w:pPr>
        <w:pStyle w:val="Heading3"/>
        <w:pBdr>
          <w:bottom w:val="dashed" w:sz="6" w:space="0" w:color="DDDDDD"/>
        </w:pBdr>
        <w:shd w:val="clear" w:color="auto" w:fill="FFFFFF"/>
        <w:spacing w:before="0" w:beforeAutospacing="0" w:after="210" w:afterAutospacing="0" w:line="312" w:lineRule="atLeast"/>
        <w:jc w:val="both"/>
        <w:textAlignment w:val="baseline"/>
        <w:rPr>
          <w:bCs w:val="0"/>
          <w:spacing w:val="-8"/>
          <w:sz w:val="24"/>
          <w:szCs w:val="24"/>
        </w:rPr>
      </w:pPr>
    </w:p>
    <w:p w:rsidR="008705EC" w:rsidRPr="00ED41A6" w:rsidRDefault="008705EC" w:rsidP="00B2737A">
      <w:pPr>
        <w:pStyle w:val="Heading3"/>
        <w:pBdr>
          <w:bottom w:val="dashed" w:sz="6" w:space="0" w:color="DDDDDD"/>
        </w:pBdr>
        <w:shd w:val="clear" w:color="auto" w:fill="FFFFFF"/>
        <w:spacing w:before="0" w:beforeAutospacing="0" w:after="210" w:afterAutospacing="0" w:line="312" w:lineRule="atLeast"/>
        <w:jc w:val="both"/>
        <w:textAlignment w:val="baseline"/>
        <w:rPr>
          <w:bCs w:val="0"/>
          <w:spacing w:val="-8"/>
          <w:sz w:val="24"/>
          <w:szCs w:val="24"/>
        </w:rPr>
      </w:pPr>
      <w:r w:rsidRPr="00ED41A6">
        <w:rPr>
          <w:bCs w:val="0"/>
          <w:spacing w:val="-8"/>
          <w:sz w:val="24"/>
          <w:szCs w:val="24"/>
        </w:rPr>
        <w:t xml:space="preserve">Alias Command in </w:t>
      </w:r>
      <w:proofErr w:type="spellStart"/>
      <w:r w:rsidRPr="00ED41A6">
        <w:rPr>
          <w:bCs w:val="0"/>
          <w:spacing w:val="-8"/>
          <w:sz w:val="24"/>
          <w:szCs w:val="24"/>
        </w:rPr>
        <w:t>linux</w:t>
      </w:r>
      <w:proofErr w:type="spellEnd"/>
    </w:p>
    <w:p w:rsidR="008705EC" w:rsidRPr="00ED41A6" w:rsidRDefault="008705EC" w:rsidP="008705EC">
      <w:pPr>
        <w:pStyle w:val="Heading3"/>
        <w:pBdr>
          <w:bottom w:val="dashed" w:sz="6" w:space="0" w:color="DDDDDD"/>
        </w:pBdr>
        <w:spacing w:after="210" w:line="312" w:lineRule="atLeast"/>
        <w:jc w:val="both"/>
        <w:rPr>
          <w:b w:val="0"/>
          <w:spacing w:val="-8"/>
          <w:sz w:val="24"/>
          <w:szCs w:val="24"/>
        </w:rPr>
      </w:pPr>
      <w:r w:rsidRPr="00ED41A6">
        <w:rPr>
          <w:b w:val="0"/>
          <w:spacing w:val="-8"/>
          <w:sz w:val="24"/>
          <w:szCs w:val="24"/>
        </w:rPr>
        <w:t>What is a shell alias?</w:t>
      </w:r>
    </w:p>
    <w:p w:rsidR="008705EC" w:rsidRPr="00ED41A6" w:rsidRDefault="008705EC" w:rsidP="008705EC">
      <w:pPr>
        <w:pStyle w:val="Heading3"/>
        <w:pBdr>
          <w:bottom w:val="dashed" w:sz="6" w:space="0" w:color="DDDDDD"/>
        </w:pBdr>
        <w:spacing w:after="210" w:line="312" w:lineRule="atLeast"/>
        <w:jc w:val="both"/>
        <w:rPr>
          <w:b w:val="0"/>
          <w:spacing w:val="-8"/>
          <w:sz w:val="24"/>
          <w:szCs w:val="24"/>
        </w:rPr>
      </w:pPr>
      <w:r w:rsidRPr="00ED41A6">
        <w:rPr>
          <w:b w:val="0"/>
          <w:spacing w:val="-8"/>
          <w:sz w:val="24"/>
          <w:szCs w:val="24"/>
        </w:rPr>
        <w:t xml:space="preserve">A shell alias is a shortcut to reference a command. It can be used to avoid typing long commands or as a means to correct incorrect input. For common patterns it can reduce keystrokes and improve efficiency. A </w:t>
      </w:r>
      <w:r w:rsidRPr="00ED41A6">
        <w:rPr>
          <w:b w:val="0"/>
          <w:spacing w:val="-8"/>
          <w:sz w:val="24"/>
          <w:szCs w:val="24"/>
        </w:rPr>
        <w:lastRenderedPageBreak/>
        <w:t>simple example is setting default options on commands to avoid having to type them each time a command is run.</w:t>
      </w:r>
    </w:p>
    <w:p w:rsidR="008705EC" w:rsidRPr="00ED41A6" w:rsidRDefault="008705EC" w:rsidP="008705EC">
      <w:pPr>
        <w:pStyle w:val="Heading3"/>
        <w:pBdr>
          <w:bottom w:val="dashed" w:sz="6" w:space="0" w:color="DDDDDD"/>
        </w:pBdr>
        <w:spacing w:after="210" w:line="312" w:lineRule="atLeast"/>
        <w:jc w:val="both"/>
        <w:rPr>
          <w:spacing w:val="-8"/>
          <w:sz w:val="24"/>
          <w:szCs w:val="24"/>
        </w:rPr>
      </w:pPr>
      <w:r w:rsidRPr="00ED41A6">
        <w:rPr>
          <w:spacing w:val="-8"/>
          <w:sz w:val="24"/>
          <w:szCs w:val="24"/>
        </w:rPr>
        <w:t>Why create a shell alias?</w:t>
      </w:r>
    </w:p>
    <w:p w:rsidR="008705EC" w:rsidRPr="00ED41A6" w:rsidRDefault="008705EC" w:rsidP="008705EC">
      <w:pPr>
        <w:pStyle w:val="Heading3"/>
        <w:pBdr>
          <w:bottom w:val="dashed" w:sz="6" w:space="0" w:color="DDDDDD"/>
        </w:pBdr>
        <w:spacing w:after="210" w:line="312" w:lineRule="atLeast"/>
        <w:jc w:val="both"/>
        <w:rPr>
          <w:b w:val="0"/>
          <w:spacing w:val="-8"/>
          <w:sz w:val="24"/>
          <w:szCs w:val="24"/>
        </w:rPr>
      </w:pPr>
      <w:r w:rsidRPr="00ED41A6">
        <w:rPr>
          <w:b w:val="0"/>
          <w:spacing w:val="-8"/>
          <w:sz w:val="24"/>
          <w:szCs w:val="24"/>
        </w:rPr>
        <w:t>For the following example suppose that a user prefers to confirm deleting a file before using the </w:t>
      </w:r>
      <w:proofErr w:type="spellStart"/>
      <w:r w:rsidRPr="00ED41A6">
        <w:rPr>
          <w:b w:val="0"/>
          <w:spacing w:val="-8"/>
          <w:sz w:val="24"/>
          <w:szCs w:val="24"/>
        </w:rPr>
        <w:t>rm</w:t>
      </w:r>
      <w:proofErr w:type="spellEnd"/>
      <w:r w:rsidRPr="00ED41A6">
        <w:rPr>
          <w:b w:val="0"/>
          <w:spacing w:val="-8"/>
          <w:sz w:val="24"/>
          <w:szCs w:val="24"/>
        </w:rPr>
        <w:t xml:space="preserve"> command. The </w:t>
      </w:r>
      <w:proofErr w:type="spellStart"/>
      <w:r w:rsidRPr="00ED41A6">
        <w:rPr>
          <w:b w:val="0"/>
          <w:spacing w:val="-8"/>
          <w:sz w:val="24"/>
          <w:szCs w:val="24"/>
        </w:rPr>
        <w:t>rm</w:t>
      </w:r>
      <w:proofErr w:type="spellEnd"/>
      <w:r w:rsidRPr="00ED41A6">
        <w:rPr>
          <w:b w:val="0"/>
          <w:spacing w:val="-8"/>
          <w:sz w:val="24"/>
          <w:szCs w:val="24"/>
        </w:rPr>
        <w:t xml:space="preserve"> command supports this with the -</w:t>
      </w:r>
      <w:proofErr w:type="spellStart"/>
      <w:r w:rsidRPr="00ED41A6">
        <w:rPr>
          <w:b w:val="0"/>
          <w:spacing w:val="-8"/>
          <w:sz w:val="24"/>
          <w:szCs w:val="24"/>
        </w:rPr>
        <w:t>i</w:t>
      </w:r>
      <w:proofErr w:type="spellEnd"/>
      <w:r w:rsidRPr="00ED41A6">
        <w:rPr>
          <w:b w:val="0"/>
          <w:spacing w:val="-8"/>
          <w:sz w:val="24"/>
          <w:szCs w:val="24"/>
        </w:rPr>
        <w:t> option.</w:t>
      </w:r>
    </w:p>
    <w:p w:rsidR="008705EC" w:rsidRPr="00ED41A6" w:rsidRDefault="008705EC" w:rsidP="008705EC">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spellStart"/>
      <w:proofErr w:type="gramStart"/>
      <w:r w:rsidRPr="00ED41A6">
        <w:rPr>
          <w:b w:val="0"/>
          <w:spacing w:val="-8"/>
          <w:sz w:val="24"/>
          <w:szCs w:val="24"/>
        </w:rPr>
        <w:t>rm</w:t>
      </w:r>
      <w:proofErr w:type="spellEnd"/>
      <w:proofErr w:type="gramEnd"/>
      <w:r w:rsidRPr="00ED41A6">
        <w:rPr>
          <w:b w:val="0"/>
          <w:spacing w:val="-8"/>
          <w:sz w:val="24"/>
          <w:szCs w:val="24"/>
        </w:rPr>
        <w:t xml:space="preserve"> -</w:t>
      </w:r>
      <w:proofErr w:type="spellStart"/>
      <w:r w:rsidRPr="00ED41A6">
        <w:rPr>
          <w:b w:val="0"/>
          <w:spacing w:val="-8"/>
          <w:sz w:val="24"/>
          <w:szCs w:val="24"/>
        </w:rPr>
        <w:t>i</w:t>
      </w:r>
      <w:proofErr w:type="spellEnd"/>
      <w:r w:rsidRPr="00ED41A6">
        <w:rPr>
          <w:b w:val="0"/>
          <w:spacing w:val="-8"/>
          <w:sz w:val="24"/>
          <w:szCs w:val="24"/>
        </w:rPr>
        <w:t xml:space="preserve"> file.txt</w:t>
      </w:r>
    </w:p>
    <w:p w:rsidR="008705EC" w:rsidRPr="00ED41A6" w:rsidRDefault="008705EC" w:rsidP="008705EC">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gramStart"/>
      <w:r w:rsidRPr="00ED41A6">
        <w:rPr>
          <w:b w:val="0"/>
          <w:spacing w:val="-8"/>
          <w:sz w:val="24"/>
          <w:szCs w:val="24"/>
        </w:rPr>
        <w:t>remove</w:t>
      </w:r>
      <w:proofErr w:type="gramEnd"/>
      <w:r w:rsidRPr="00ED41A6">
        <w:rPr>
          <w:b w:val="0"/>
          <w:spacing w:val="-8"/>
          <w:sz w:val="24"/>
          <w:szCs w:val="24"/>
        </w:rPr>
        <w:t xml:space="preserve"> file.txt? </w:t>
      </w:r>
      <w:proofErr w:type="gramStart"/>
      <w:r w:rsidRPr="00ED41A6">
        <w:rPr>
          <w:b w:val="0"/>
          <w:spacing w:val="-8"/>
          <w:sz w:val="24"/>
          <w:szCs w:val="24"/>
        </w:rPr>
        <w:t>y</w:t>
      </w:r>
      <w:proofErr w:type="gramEnd"/>
    </w:p>
    <w:p w:rsidR="008705EC" w:rsidRPr="00ED41A6" w:rsidRDefault="008705EC" w:rsidP="008705EC">
      <w:pPr>
        <w:pStyle w:val="Heading3"/>
        <w:pBdr>
          <w:bottom w:val="dashed" w:sz="6" w:space="0" w:color="DDDDDD"/>
        </w:pBdr>
        <w:spacing w:after="210" w:line="312" w:lineRule="atLeast"/>
        <w:jc w:val="both"/>
        <w:rPr>
          <w:b w:val="0"/>
          <w:spacing w:val="-8"/>
          <w:sz w:val="24"/>
          <w:szCs w:val="24"/>
        </w:rPr>
      </w:pPr>
      <w:r w:rsidRPr="00ED41A6">
        <w:rPr>
          <w:b w:val="0"/>
          <w:spacing w:val="-8"/>
          <w:sz w:val="24"/>
          <w:szCs w:val="24"/>
        </w:rPr>
        <w:t>To avoid forgetting to use the -</w:t>
      </w:r>
      <w:proofErr w:type="spellStart"/>
      <w:r w:rsidRPr="00ED41A6">
        <w:rPr>
          <w:b w:val="0"/>
          <w:spacing w:val="-8"/>
          <w:sz w:val="24"/>
          <w:szCs w:val="24"/>
        </w:rPr>
        <w:t>i</w:t>
      </w:r>
      <w:proofErr w:type="spellEnd"/>
      <w:r w:rsidRPr="00ED41A6">
        <w:rPr>
          <w:b w:val="0"/>
          <w:spacing w:val="-8"/>
          <w:sz w:val="24"/>
          <w:szCs w:val="24"/>
        </w:rPr>
        <w:t> </w:t>
      </w:r>
      <w:proofErr w:type="gramStart"/>
      <w:r w:rsidRPr="00ED41A6">
        <w:rPr>
          <w:b w:val="0"/>
          <w:spacing w:val="-8"/>
          <w:sz w:val="24"/>
          <w:szCs w:val="24"/>
        </w:rPr>
        <w:t>option</w:t>
      </w:r>
      <w:proofErr w:type="gramEnd"/>
      <w:r w:rsidRPr="00ED41A6">
        <w:rPr>
          <w:b w:val="0"/>
          <w:spacing w:val="-8"/>
          <w:sz w:val="24"/>
          <w:szCs w:val="24"/>
        </w:rPr>
        <w:t xml:space="preserve"> each time an alias can be created so that each time </w:t>
      </w:r>
      <w:proofErr w:type="spellStart"/>
      <w:r w:rsidRPr="00ED41A6">
        <w:rPr>
          <w:b w:val="0"/>
          <w:spacing w:val="-8"/>
          <w:sz w:val="24"/>
          <w:szCs w:val="24"/>
        </w:rPr>
        <w:t>rm</w:t>
      </w:r>
      <w:proofErr w:type="spellEnd"/>
      <w:r w:rsidRPr="00ED41A6">
        <w:rPr>
          <w:b w:val="0"/>
          <w:spacing w:val="-8"/>
          <w:sz w:val="24"/>
          <w:szCs w:val="24"/>
        </w:rPr>
        <w:t> is run it will use the -</w:t>
      </w:r>
      <w:proofErr w:type="spellStart"/>
      <w:r w:rsidRPr="00ED41A6">
        <w:rPr>
          <w:b w:val="0"/>
          <w:spacing w:val="-8"/>
          <w:sz w:val="24"/>
          <w:szCs w:val="24"/>
        </w:rPr>
        <w:t>i</w:t>
      </w:r>
      <w:proofErr w:type="spellEnd"/>
      <w:r w:rsidRPr="00ED41A6">
        <w:rPr>
          <w:b w:val="0"/>
          <w:spacing w:val="-8"/>
          <w:sz w:val="24"/>
          <w:szCs w:val="24"/>
        </w:rPr>
        <w:t> option and prompt the user to confirm.</w:t>
      </w:r>
    </w:p>
    <w:p w:rsidR="008705EC" w:rsidRPr="00ED41A6" w:rsidRDefault="008705EC" w:rsidP="008705EC">
      <w:pPr>
        <w:pStyle w:val="Heading3"/>
        <w:pBdr>
          <w:bottom w:val="dashed" w:sz="6" w:space="0" w:color="DDDDDD"/>
        </w:pBdr>
        <w:spacing w:after="210" w:line="312" w:lineRule="atLeast"/>
        <w:jc w:val="both"/>
        <w:rPr>
          <w:spacing w:val="-8"/>
          <w:sz w:val="24"/>
          <w:szCs w:val="24"/>
        </w:rPr>
      </w:pPr>
      <w:r w:rsidRPr="00ED41A6">
        <w:rPr>
          <w:spacing w:val="-8"/>
          <w:sz w:val="24"/>
          <w:szCs w:val="24"/>
        </w:rPr>
        <w:t>How to set an shell alias</w:t>
      </w:r>
    </w:p>
    <w:p w:rsidR="008705EC" w:rsidRPr="00ED41A6" w:rsidRDefault="008705EC" w:rsidP="008705EC">
      <w:pPr>
        <w:pStyle w:val="Heading3"/>
        <w:pBdr>
          <w:bottom w:val="dashed" w:sz="6" w:space="0" w:color="DDDDDD"/>
        </w:pBdr>
        <w:spacing w:after="210" w:line="312" w:lineRule="atLeast"/>
        <w:jc w:val="both"/>
        <w:rPr>
          <w:b w:val="0"/>
          <w:spacing w:val="-8"/>
          <w:sz w:val="24"/>
          <w:szCs w:val="24"/>
        </w:rPr>
      </w:pPr>
      <w:r w:rsidRPr="00ED41A6">
        <w:rPr>
          <w:b w:val="0"/>
          <w:spacing w:val="-8"/>
          <w:sz w:val="24"/>
          <w:szCs w:val="24"/>
        </w:rPr>
        <w:t>Building on the previous example an alias can be directly set in the shell as follows.</w:t>
      </w:r>
    </w:p>
    <w:p w:rsidR="008705EC" w:rsidRPr="00ED41A6" w:rsidRDefault="008705EC" w:rsidP="008705EC">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gramStart"/>
      <w:r w:rsidRPr="00ED41A6">
        <w:rPr>
          <w:b w:val="0"/>
          <w:spacing w:val="-8"/>
          <w:sz w:val="24"/>
          <w:szCs w:val="24"/>
        </w:rPr>
        <w:t>alias</w:t>
      </w:r>
      <w:proofErr w:type="gramEnd"/>
      <w:r w:rsidRPr="00ED41A6">
        <w:rPr>
          <w:b w:val="0"/>
          <w:spacing w:val="-8"/>
          <w:sz w:val="24"/>
          <w:szCs w:val="24"/>
        </w:rPr>
        <w:t xml:space="preserve"> </w:t>
      </w:r>
      <w:proofErr w:type="spellStart"/>
      <w:r w:rsidRPr="00ED41A6">
        <w:rPr>
          <w:b w:val="0"/>
          <w:spacing w:val="-8"/>
          <w:sz w:val="24"/>
          <w:szCs w:val="24"/>
        </w:rPr>
        <w:t>rm</w:t>
      </w:r>
      <w:proofErr w:type="spellEnd"/>
      <w:r w:rsidRPr="00ED41A6">
        <w:rPr>
          <w:b w:val="0"/>
          <w:spacing w:val="-8"/>
          <w:sz w:val="24"/>
          <w:szCs w:val="24"/>
        </w:rPr>
        <w:t>='</w:t>
      </w:r>
      <w:proofErr w:type="spellStart"/>
      <w:r w:rsidRPr="00ED41A6">
        <w:rPr>
          <w:b w:val="0"/>
          <w:spacing w:val="-8"/>
          <w:sz w:val="24"/>
          <w:szCs w:val="24"/>
        </w:rPr>
        <w:t>rm</w:t>
      </w:r>
      <w:proofErr w:type="spellEnd"/>
      <w:r w:rsidRPr="00ED41A6">
        <w:rPr>
          <w:b w:val="0"/>
          <w:spacing w:val="-8"/>
          <w:sz w:val="24"/>
          <w:szCs w:val="24"/>
        </w:rPr>
        <w:t xml:space="preserve"> -</w:t>
      </w:r>
      <w:proofErr w:type="spellStart"/>
      <w:r w:rsidRPr="00ED41A6">
        <w:rPr>
          <w:b w:val="0"/>
          <w:spacing w:val="-8"/>
          <w:sz w:val="24"/>
          <w:szCs w:val="24"/>
        </w:rPr>
        <w:t>i</w:t>
      </w:r>
      <w:proofErr w:type="spellEnd"/>
      <w:r w:rsidRPr="00ED41A6">
        <w:rPr>
          <w:b w:val="0"/>
          <w:spacing w:val="-8"/>
          <w:sz w:val="24"/>
          <w:szCs w:val="24"/>
        </w:rPr>
        <w:t>'</w:t>
      </w:r>
    </w:p>
    <w:p w:rsidR="008705EC" w:rsidRPr="00ED41A6" w:rsidRDefault="008705EC" w:rsidP="008705EC">
      <w:pPr>
        <w:pStyle w:val="Heading3"/>
        <w:pBdr>
          <w:bottom w:val="dashed" w:sz="6" w:space="0" w:color="DDDDDD"/>
        </w:pBdr>
        <w:spacing w:after="210" w:line="312" w:lineRule="atLeast"/>
        <w:jc w:val="both"/>
        <w:rPr>
          <w:b w:val="0"/>
          <w:spacing w:val="-8"/>
          <w:sz w:val="24"/>
          <w:szCs w:val="24"/>
        </w:rPr>
      </w:pPr>
      <w:r w:rsidRPr="00ED41A6">
        <w:rPr>
          <w:b w:val="0"/>
          <w:spacing w:val="-8"/>
          <w:sz w:val="24"/>
          <w:szCs w:val="24"/>
        </w:rPr>
        <w:t>Now when the </w:t>
      </w:r>
      <w:proofErr w:type="spellStart"/>
      <w:r w:rsidRPr="00ED41A6">
        <w:rPr>
          <w:b w:val="0"/>
          <w:spacing w:val="-8"/>
          <w:sz w:val="24"/>
          <w:szCs w:val="24"/>
        </w:rPr>
        <w:t>rm</w:t>
      </w:r>
      <w:proofErr w:type="spellEnd"/>
      <w:r w:rsidRPr="00ED41A6">
        <w:rPr>
          <w:b w:val="0"/>
          <w:spacing w:val="-8"/>
          <w:sz w:val="24"/>
          <w:szCs w:val="24"/>
        </w:rPr>
        <w:t> command is run it will use the alias and the -</w:t>
      </w:r>
      <w:proofErr w:type="spellStart"/>
      <w:r w:rsidRPr="00ED41A6">
        <w:rPr>
          <w:b w:val="0"/>
          <w:spacing w:val="-8"/>
          <w:sz w:val="24"/>
          <w:szCs w:val="24"/>
        </w:rPr>
        <w:t>i</w:t>
      </w:r>
      <w:proofErr w:type="spellEnd"/>
      <w:r w:rsidRPr="00ED41A6">
        <w:rPr>
          <w:b w:val="0"/>
          <w:spacing w:val="-8"/>
          <w:sz w:val="24"/>
          <w:szCs w:val="24"/>
        </w:rPr>
        <w:t> option.</w:t>
      </w:r>
    </w:p>
    <w:p w:rsidR="008705EC" w:rsidRPr="00ED41A6" w:rsidRDefault="008705EC" w:rsidP="008705EC">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spellStart"/>
      <w:proofErr w:type="gramStart"/>
      <w:r w:rsidRPr="00ED41A6">
        <w:rPr>
          <w:b w:val="0"/>
          <w:spacing w:val="-8"/>
          <w:sz w:val="24"/>
          <w:szCs w:val="24"/>
        </w:rPr>
        <w:t>rm</w:t>
      </w:r>
      <w:proofErr w:type="spellEnd"/>
      <w:proofErr w:type="gramEnd"/>
      <w:r w:rsidRPr="00ED41A6">
        <w:rPr>
          <w:b w:val="0"/>
          <w:spacing w:val="-8"/>
          <w:sz w:val="24"/>
          <w:szCs w:val="24"/>
        </w:rPr>
        <w:t xml:space="preserve"> file.txt</w:t>
      </w:r>
    </w:p>
    <w:p w:rsidR="008705EC" w:rsidRPr="00ED41A6" w:rsidRDefault="008705EC" w:rsidP="008705EC">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gramStart"/>
      <w:r w:rsidRPr="00ED41A6">
        <w:rPr>
          <w:b w:val="0"/>
          <w:spacing w:val="-8"/>
          <w:sz w:val="24"/>
          <w:szCs w:val="24"/>
        </w:rPr>
        <w:t>remove</w:t>
      </w:r>
      <w:proofErr w:type="gramEnd"/>
      <w:r w:rsidRPr="00ED41A6">
        <w:rPr>
          <w:b w:val="0"/>
          <w:spacing w:val="-8"/>
          <w:sz w:val="24"/>
          <w:szCs w:val="24"/>
        </w:rPr>
        <w:t xml:space="preserve"> file.txt?     </w:t>
      </w:r>
    </w:p>
    <w:p w:rsidR="008705EC" w:rsidRPr="00ED41A6" w:rsidRDefault="008705EC" w:rsidP="008705EC">
      <w:pPr>
        <w:pStyle w:val="Heading3"/>
        <w:pBdr>
          <w:bottom w:val="dashed" w:sz="6" w:space="0" w:color="DDDDDD"/>
        </w:pBdr>
        <w:spacing w:after="210" w:line="312" w:lineRule="atLeast"/>
        <w:jc w:val="both"/>
        <w:rPr>
          <w:b w:val="0"/>
          <w:spacing w:val="-8"/>
          <w:sz w:val="24"/>
          <w:szCs w:val="24"/>
        </w:rPr>
      </w:pPr>
      <w:r w:rsidRPr="0028273D">
        <w:rPr>
          <w:b w:val="0"/>
          <w:spacing w:val="-8"/>
          <w:sz w:val="24"/>
          <w:szCs w:val="24"/>
          <w:highlight w:val="yellow"/>
        </w:rPr>
        <w:t>Note that setting an alias in this way only works for the life of a shell session.</w:t>
      </w:r>
      <w:r w:rsidRPr="00ED41A6">
        <w:rPr>
          <w:b w:val="0"/>
          <w:spacing w:val="-8"/>
          <w:sz w:val="24"/>
          <w:szCs w:val="24"/>
        </w:rPr>
        <w:t xml:space="preserve"> When the shell is closed the alias will be lost. To make an alias persist across shell sessions and reboots a configuration file for the shell should be used. For bash this is the .</w:t>
      </w:r>
      <w:proofErr w:type="spellStart"/>
      <w:r w:rsidRPr="00ED41A6">
        <w:rPr>
          <w:b w:val="0"/>
          <w:spacing w:val="-8"/>
          <w:sz w:val="24"/>
          <w:szCs w:val="24"/>
        </w:rPr>
        <w:t>bashrc</w:t>
      </w:r>
      <w:proofErr w:type="spellEnd"/>
      <w:r w:rsidRPr="00ED41A6">
        <w:rPr>
          <w:b w:val="0"/>
          <w:spacing w:val="-8"/>
          <w:sz w:val="24"/>
          <w:szCs w:val="24"/>
        </w:rPr>
        <w:t> file. If you are using </w:t>
      </w:r>
      <w:proofErr w:type="spellStart"/>
      <w:r w:rsidRPr="00ED41A6">
        <w:rPr>
          <w:b w:val="0"/>
          <w:spacing w:val="-8"/>
          <w:sz w:val="24"/>
          <w:szCs w:val="24"/>
        </w:rPr>
        <w:t>zsh</w:t>
      </w:r>
      <w:proofErr w:type="spellEnd"/>
      <w:r w:rsidRPr="00ED41A6">
        <w:rPr>
          <w:b w:val="0"/>
          <w:spacing w:val="-8"/>
          <w:sz w:val="24"/>
          <w:szCs w:val="24"/>
        </w:rPr>
        <w:t> it is the .</w:t>
      </w:r>
      <w:proofErr w:type="spellStart"/>
      <w:r w:rsidRPr="00ED41A6">
        <w:rPr>
          <w:b w:val="0"/>
          <w:spacing w:val="-8"/>
          <w:sz w:val="24"/>
          <w:szCs w:val="24"/>
        </w:rPr>
        <w:t>zshrc</w:t>
      </w:r>
      <w:proofErr w:type="spellEnd"/>
      <w:r w:rsidRPr="00ED41A6">
        <w:rPr>
          <w:b w:val="0"/>
          <w:spacing w:val="-8"/>
          <w:sz w:val="24"/>
          <w:szCs w:val="24"/>
        </w:rPr>
        <w:t> file.</w:t>
      </w:r>
    </w:p>
    <w:p w:rsidR="008705EC" w:rsidRPr="00ED41A6" w:rsidRDefault="008705EC" w:rsidP="008705EC">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The .</w:t>
      </w:r>
      <w:proofErr w:type="spellStart"/>
      <w:r w:rsidRPr="00ED41A6">
        <w:rPr>
          <w:b w:val="0"/>
          <w:spacing w:val="-8"/>
          <w:sz w:val="24"/>
          <w:szCs w:val="24"/>
        </w:rPr>
        <w:t>bashrc</w:t>
      </w:r>
      <w:proofErr w:type="spellEnd"/>
      <w:r w:rsidRPr="00ED41A6">
        <w:rPr>
          <w:b w:val="0"/>
          <w:spacing w:val="-8"/>
          <w:sz w:val="24"/>
          <w:szCs w:val="24"/>
        </w:rPr>
        <w:t xml:space="preserve"> file</w:t>
      </w:r>
    </w:p>
    <w:p w:rsidR="008705EC" w:rsidRPr="00ED41A6" w:rsidRDefault="008705EC" w:rsidP="008705EC">
      <w:pPr>
        <w:pStyle w:val="Heading3"/>
        <w:pBdr>
          <w:bottom w:val="dashed" w:sz="6" w:space="0" w:color="DDDDDD"/>
        </w:pBdr>
        <w:spacing w:after="210" w:line="312" w:lineRule="atLeast"/>
        <w:jc w:val="both"/>
        <w:rPr>
          <w:b w:val="0"/>
          <w:spacing w:val="-8"/>
          <w:sz w:val="24"/>
          <w:szCs w:val="24"/>
        </w:rPr>
      </w:pPr>
      <w:r w:rsidRPr="00ED41A6">
        <w:rPr>
          <w:b w:val="0"/>
          <w:spacing w:val="-8"/>
          <w:sz w:val="24"/>
          <w:szCs w:val="24"/>
        </w:rPr>
        <w:t>A .</w:t>
      </w:r>
      <w:proofErr w:type="spellStart"/>
      <w:r w:rsidRPr="00ED41A6">
        <w:rPr>
          <w:b w:val="0"/>
          <w:spacing w:val="-8"/>
          <w:sz w:val="24"/>
          <w:szCs w:val="24"/>
        </w:rPr>
        <w:t>bashrc</w:t>
      </w:r>
      <w:proofErr w:type="spellEnd"/>
      <w:r w:rsidRPr="00ED41A6">
        <w:rPr>
          <w:b w:val="0"/>
          <w:spacing w:val="-8"/>
          <w:sz w:val="24"/>
          <w:szCs w:val="24"/>
        </w:rPr>
        <w:t> file can be used to set configuration for a shell. In this example a local user’s .</w:t>
      </w:r>
      <w:proofErr w:type="spellStart"/>
      <w:r w:rsidRPr="00ED41A6">
        <w:rPr>
          <w:b w:val="0"/>
          <w:spacing w:val="-8"/>
          <w:sz w:val="24"/>
          <w:szCs w:val="24"/>
        </w:rPr>
        <w:t>bashrc</w:t>
      </w:r>
      <w:proofErr w:type="spellEnd"/>
      <w:r w:rsidRPr="00ED41A6">
        <w:rPr>
          <w:b w:val="0"/>
          <w:spacing w:val="-8"/>
          <w:sz w:val="24"/>
          <w:szCs w:val="24"/>
        </w:rPr>
        <w:t> file will be used. If you are running the </w:t>
      </w:r>
      <w:proofErr w:type="spellStart"/>
      <w:r w:rsidRPr="00ED41A6">
        <w:rPr>
          <w:b w:val="0"/>
          <w:spacing w:val="-8"/>
          <w:sz w:val="24"/>
          <w:szCs w:val="24"/>
        </w:rPr>
        <w:t>zsh</w:t>
      </w:r>
      <w:proofErr w:type="spellEnd"/>
      <w:r w:rsidRPr="00ED41A6">
        <w:rPr>
          <w:b w:val="0"/>
          <w:spacing w:val="-8"/>
          <w:sz w:val="24"/>
          <w:szCs w:val="24"/>
        </w:rPr>
        <w:t> shell use a file called .</w:t>
      </w:r>
      <w:proofErr w:type="spellStart"/>
      <w:r w:rsidRPr="00ED41A6">
        <w:rPr>
          <w:b w:val="0"/>
          <w:spacing w:val="-8"/>
          <w:sz w:val="24"/>
          <w:szCs w:val="24"/>
        </w:rPr>
        <w:t>zshrc</w:t>
      </w:r>
      <w:proofErr w:type="spellEnd"/>
      <w:r w:rsidRPr="00ED41A6">
        <w:rPr>
          <w:b w:val="0"/>
          <w:spacing w:val="-8"/>
          <w:sz w:val="24"/>
          <w:szCs w:val="24"/>
        </w:rPr>
        <w:t>.</w:t>
      </w:r>
    </w:p>
    <w:p w:rsidR="008705EC" w:rsidRPr="00ED41A6" w:rsidRDefault="008705EC" w:rsidP="008705EC">
      <w:pPr>
        <w:pStyle w:val="Heading3"/>
        <w:pBdr>
          <w:bottom w:val="dashed" w:sz="6" w:space="0" w:color="DDDDDD"/>
        </w:pBdr>
        <w:spacing w:after="210" w:line="312" w:lineRule="atLeast"/>
        <w:jc w:val="both"/>
        <w:rPr>
          <w:b w:val="0"/>
          <w:spacing w:val="-8"/>
          <w:sz w:val="24"/>
          <w:szCs w:val="24"/>
        </w:rPr>
      </w:pPr>
      <w:r w:rsidRPr="00ED41A6">
        <w:rPr>
          <w:b w:val="0"/>
          <w:spacing w:val="-8"/>
          <w:sz w:val="24"/>
          <w:szCs w:val="24"/>
        </w:rPr>
        <w:t>Open the ~/.</w:t>
      </w:r>
      <w:proofErr w:type="spellStart"/>
      <w:r w:rsidRPr="00ED41A6">
        <w:rPr>
          <w:b w:val="0"/>
          <w:spacing w:val="-8"/>
          <w:sz w:val="24"/>
          <w:szCs w:val="24"/>
        </w:rPr>
        <w:t>bashrc</w:t>
      </w:r>
      <w:proofErr w:type="spellEnd"/>
      <w:r w:rsidRPr="00ED41A6">
        <w:rPr>
          <w:b w:val="0"/>
          <w:spacing w:val="-8"/>
          <w:sz w:val="24"/>
          <w:szCs w:val="24"/>
        </w:rPr>
        <w:t> file in your preferred text editor. If it does not exist create it.</w:t>
      </w:r>
    </w:p>
    <w:p w:rsidR="008705EC" w:rsidRPr="00ED41A6" w:rsidRDefault="008705EC" w:rsidP="008705EC">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gramStart"/>
      <w:r w:rsidRPr="00ED41A6">
        <w:rPr>
          <w:b w:val="0"/>
          <w:spacing w:val="-8"/>
          <w:sz w:val="24"/>
          <w:szCs w:val="24"/>
        </w:rPr>
        <w:t>touch</w:t>
      </w:r>
      <w:proofErr w:type="gramEnd"/>
      <w:r w:rsidRPr="00ED41A6">
        <w:rPr>
          <w:b w:val="0"/>
          <w:spacing w:val="-8"/>
          <w:sz w:val="24"/>
          <w:szCs w:val="24"/>
        </w:rPr>
        <w:t xml:space="preserve"> ~/.</w:t>
      </w:r>
      <w:proofErr w:type="spellStart"/>
      <w:r w:rsidRPr="00ED41A6">
        <w:rPr>
          <w:b w:val="0"/>
          <w:spacing w:val="-8"/>
          <w:sz w:val="24"/>
          <w:szCs w:val="24"/>
        </w:rPr>
        <w:t>bashrc</w:t>
      </w:r>
      <w:proofErr w:type="spellEnd"/>
    </w:p>
    <w:p w:rsidR="008705EC" w:rsidRPr="0028273D" w:rsidRDefault="008705EC" w:rsidP="008705EC">
      <w:pPr>
        <w:pStyle w:val="Heading3"/>
        <w:pBdr>
          <w:bottom w:val="dashed" w:sz="6" w:space="0" w:color="DDDDDD"/>
        </w:pBdr>
        <w:spacing w:after="210" w:line="312" w:lineRule="atLeast"/>
        <w:jc w:val="both"/>
        <w:rPr>
          <w:spacing w:val="-8"/>
          <w:sz w:val="24"/>
          <w:szCs w:val="24"/>
          <w:u w:val="single"/>
        </w:rPr>
      </w:pPr>
      <w:r w:rsidRPr="0028273D">
        <w:rPr>
          <w:spacing w:val="-8"/>
          <w:sz w:val="24"/>
          <w:szCs w:val="24"/>
          <w:u w:val="single"/>
        </w:rPr>
        <w:t>How to add a shell alias to .</w:t>
      </w:r>
      <w:proofErr w:type="spellStart"/>
      <w:r w:rsidRPr="0028273D">
        <w:rPr>
          <w:spacing w:val="-8"/>
          <w:sz w:val="24"/>
          <w:szCs w:val="24"/>
          <w:u w:val="single"/>
        </w:rPr>
        <w:t>bashrc</w:t>
      </w:r>
      <w:proofErr w:type="spellEnd"/>
    </w:p>
    <w:p w:rsidR="008705EC" w:rsidRPr="00ED41A6" w:rsidRDefault="008705EC" w:rsidP="008705EC">
      <w:pPr>
        <w:pStyle w:val="Heading3"/>
        <w:pBdr>
          <w:bottom w:val="dashed" w:sz="6" w:space="0" w:color="DDDDDD"/>
        </w:pBdr>
        <w:spacing w:after="210" w:line="312" w:lineRule="atLeast"/>
        <w:jc w:val="both"/>
        <w:rPr>
          <w:b w:val="0"/>
          <w:spacing w:val="-8"/>
          <w:sz w:val="24"/>
          <w:szCs w:val="24"/>
        </w:rPr>
      </w:pPr>
      <w:r w:rsidRPr="00ED41A6">
        <w:rPr>
          <w:b w:val="0"/>
          <w:spacing w:val="-8"/>
          <w:sz w:val="24"/>
          <w:szCs w:val="24"/>
        </w:rPr>
        <w:lastRenderedPageBreak/>
        <w:t>Within the .</w:t>
      </w:r>
      <w:proofErr w:type="spellStart"/>
      <w:r w:rsidRPr="00ED41A6">
        <w:rPr>
          <w:b w:val="0"/>
          <w:spacing w:val="-8"/>
          <w:sz w:val="24"/>
          <w:szCs w:val="24"/>
        </w:rPr>
        <w:t>bashrc</w:t>
      </w:r>
      <w:proofErr w:type="spellEnd"/>
      <w:r w:rsidRPr="00ED41A6">
        <w:rPr>
          <w:b w:val="0"/>
          <w:spacing w:val="-8"/>
          <w:sz w:val="24"/>
          <w:szCs w:val="24"/>
        </w:rPr>
        <w:t xml:space="preserve"> files aliases can now be added. The format is simple. First declare the command you wish to alias, </w:t>
      </w:r>
      <w:proofErr w:type="gramStart"/>
      <w:r w:rsidRPr="00ED41A6">
        <w:rPr>
          <w:b w:val="0"/>
          <w:spacing w:val="-8"/>
          <w:sz w:val="24"/>
          <w:szCs w:val="24"/>
        </w:rPr>
        <w:t>then</w:t>
      </w:r>
      <w:proofErr w:type="gramEnd"/>
      <w:r w:rsidRPr="00ED41A6">
        <w:rPr>
          <w:b w:val="0"/>
          <w:spacing w:val="-8"/>
          <w:sz w:val="24"/>
          <w:szCs w:val="24"/>
        </w:rPr>
        <w:t xml:space="preserve"> specify the command to run instead.</w:t>
      </w:r>
    </w:p>
    <w:p w:rsidR="008705EC" w:rsidRPr="00ED41A6" w:rsidRDefault="008705EC" w:rsidP="008705EC">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gramStart"/>
      <w:r w:rsidRPr="00ED41A6">
        <w:rPr>
          <w:b w:val="0"/>
          <w:spacing w:val="-8"/>
          <w:sz w:val="24"/>
          <w:szCs w:val="24"/>
        </w:rPr>
        <w:t>alias</w:t>
      </w:r>
      <w:proofErr w:type="gramEnd"/>
      <w:r w:rsidRPr="00ED41A6">
        <w:rPr>
          <w:b w:val="0"/>
          <w:spacing w:val="-8"/>
          <w:sz w:val="24"/>
          <w:szCs w:val="24"/>
        </w:rPr>
        <w:t xml:space="preserve"> </w:t>
      </w:r>
      <w:proofErr w:type="spellStart"/>
      <w:r w:rsidRPr="00ED41A6">
        <w:rPr>
          <w:b w:val="0"/>
          <w:spacing w:val="-8"/>
          <w:sz w:val="24"/>
          <w:szCs w:val="24"/>
        </w:rPr>
        <w:t>rm</w:t>
      </w:r>
      <w:proofErr w:type="spellEnd"/>
      <w:r w:rsidRPr="00ED41A6">
        <w:rPr>
          <w:b w:val="0"/>
          <w:spacing w:val="-8"/>
          <w:sz w:val="24"/>
          <w:szCs w:val="24"/>
        </w:rPr>
        <w:t>='</w:t>
      </w:r>
      <w:proofErr w:type="spellStart"/>
      <w:r w:rsidRPr="00ED41A6">
        <w:rPr>
          <w:b w:val="0"/>
          <w:spacing w:val="-8"/>
          <w:sz w:val="24"/>
          <w:szCs w:val="24"/>
        </w:rPr>
        <w:t>rm</w:t>
      </w:r>
      <w:proofErr w:type="spellEnd"/>
      <w:r w:rsidRPr="00ED41A6">
        <w:rPr>
          <w:b w:val="0"/>
          <w:spacing w:val="-8"/>
          <w:sz w:val="24"/>
          <w:szCs w:val="24"/>
        </w:rPr>
        <w:t xml:space="preserve"> -</w:t>
      </w:r>
      <w:proofErr w:type="spellStart"/>
      <w:r w:rsidRPr="00ED41A6">
        <w:rPr>
          <w:b w:val="0"/>
          <w:spacing w:val="-8"/>
          <w:sz w:val="24"/>
          <w:szCs w:val="24"/>
        </w:rPr>
        <w:t>i</w:t>
      </w:r>
      <w:proofErr w:type="spellEnd"/>
      <w:r w:rsidRPr="00ED41A6">
        <w:rPr>
          <w:b w:val="0"/>
          <w:spacing w:val="-8"/>
          <w:sz w:val="24"/>
          <w:szCs w:val="24"/>
        </w:rPr>
        <w:t>'</w:t>
      </w:r>
    </w:p>
    <w:p w:rsidR="008705EC" w:rsidRPr="00ED41A6" w:rsidRDefault="008705EC" w:rsidP="008705EC">
      <w:pPr>
        <w:pStyle w:val="Heading3"/>
        <w:pBdr>
          <w:bottom w:val="dashed" w:sz="6" w:space="0" w:color="DDDDDD"/>
        </w:pBdr>
        <w:spacing w:after="210" w:line="312" w:lineRule="atLeast"/>
        <w:jc w:val="both"/>
        <w:rPr>
          <w:b w:val="0"/>
          <w:spacing w:val="-8"/>
          <w:sz w:val="24"/>
          <w:szCs w:val="24"/>
        </w:rPr>
      </w:pPr>
      <w:r w:rsidRPr="00ED41A6">
        <w:rPr>
          <w:b w:val="0"/>
          <w:spacing w:val="-8"/>
          <w:sz w:val="24"/>
          <w:szCs w:val="24"/>
        </w:rPr>
        <w:t>For this example we replace </w:t>
      </w:r>
      <w:proofErr w:type="spellStart"/>
      <w:r w:rsidRPr="00ED41A6">
        <w:rPr>
          <w:b w:val="0"/>
          <w:spacing w:val="-8"/>
          <w:sz w:val="24"/>
          <w:szCs w:val="24"/>
        </w:rPr>
        <w:t>rm</w:t>
      </w:r>
      <w:proofErr w:type="spellEnd"/>
      <w:r w:rsidRPr="00ED41A6">
        <w:rPr>
          <w:b w:val="0"/>
          <w:spacing w:val="-8"/>
          <w:sz w:val="24"/>
          <w:szCs w:val="24"/>
        </w:rPr>
        <w:t> with </w:t>
      </w:r>
      <w:proofErr w:type="spellStart"/>
      <w:r w:rsidRPr="00ED41A6">
        <w:rPr>
          <w:b w:val="0"/>
          <w:spacing w:val="-8"/>
          <w:sz w:val="24"/>
          <w:szCs w:val="24"/>
        </w:rPr>
        <w:t>rm</w:t>
      </w:r>
      <w:proofErr w:type="spellEnd"/>
      <w:r w:rsidRPr="00ED41A6">
        <w:rPr>
          <w:b w:val="0"/>
          <w:spacing w:val="-8"/>
          <w:sz w:val="24"/>
          <w:szCs w:val="24"/>
        </w:rPr>
        <w:t xml:space="preserve"> -</w:t>
      </w:r>
      <w:proofErr w:type="spellStart"/>
      <w:r w:rsidRPr="00ED41A6">
        <w:rPr>
          <w:b w:val="0"/>
          <w:spacing w:val="-8"/>
          <w:sz w:val="24"/>
          <w:szCs w:val="24"/>
        </w:rPr>
        <w:t>i</w:t>
      </w:r>
      <w:proofErr w:type="spellEnd"/>
      <w:r w:rsidRPr="00ED41A6">
        <w:rPr>
          <w:b w:val="0"/>
          <w:spacing w:val="-8"/>
          <w:sz w:val="24"/>
          <w:szCs w:val="24"/>
        </w:rPr>
        <w:t> so that the user is prompted before deleting the file.</w:t>
      </w:r>
    </w:p>
    <w:p w:rsidR="008705EC" w:rsidRPr="00ED41A6" w:rsidRDefault="008705EC" w:rsidP="008705EC">
      <w:pPr>
        <w:pStyle w:val="Heading3"/>
        <w:pBdr>
          <w:bottom w:val="dashed" w:sz="6" w:space="0" w:color="DDDDDD"/>
        </w:pBdr>
        <w:spacing w:after="210" w:line="312" w:lineRule="atLeast"/>
        <w:jc w:val="both"/>
        <w:rPr>
          <w:b w:val="0"/>
          <w:spacing w:val="-8"/>
          <w:sz w:val="24"/>
          <w:szCs w:val="24"/>
        </w:rPr>
      </w:pPr>
      <w:r w:rsidRPr="00ED41A6">
        <w:rPr>
          <w:b w:val="0"/>
          <w:spacing w:val="-8"/>
          <w:sz w:val="24"/>
          <w:szCs w:val="24"/>
        </w:rPr>
        <w:t>Once the .</w:t>
      </w:r>
      <w:proofErr w:type="spellStart"/>
      <w:r w:rsidRPr="00ED41A6">
        <w:rPr>
          <w:b w:val="0"/>
          <w:spacing w:val="-8"/>
          <w:sz w:val="24"/>
          <w:szCs w:val="24"/>
        </w:rPr>
        <w:t>bashrc</w:t>
      </w:r>
      <w:proofErr w:type="spellEnd"/>
      <w:r w:rsidRPr="00ED41A6">
        <w:rPr>
          <w:b w:val="0"/>
          <w:spacing w:val="-8"/>
          <w:sz w:val="24"/>
          <w:szCs w:val="24"/>
        </w:rPr>
        <w:t> file is saved the shell needs to be reloaded for the alias to take effect.</w:t>
      </w:r>
    </w:p>
    <w:p w:rsidR="008705EC" w:rsidRPr="00ED41A6" w:rsidRDefault="008705EC" w:rsidP="008705EC">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gramStart"/>
      <w:r w:rsidRPr="00ED41A6">
        <w:rPr>
          <w:b w:val="0"/>
          <w:spacing w:val="-8"/>
          <w:sz w:val="24"/>
          <w:szCs w:val="24"/>
        </w:rPr>
        <w:t>source</w:t>
      </w:r>
      <w:proofErr w:type="gramEnd"/>
      <w:r w:rsidRPr="00ED41A6">
        <w:rPr>
          <w:b w:val="0"/>
          <w:spacing w:val="-8"/>
          <w:sz w:val="24"/>
          <w:szCs w:val="24"/>
        </w:rPr>
        <w:t xml:space="preserve"> ~/.</w:t>
      </w:r>
      <w:proofErr w:type="spellStart"/>
      <w:r w:rsidRPr="00ED41A6">
        <w:rPr>
          <w:b w:val="0"/>
          <w:spacing w:val="-8"/>
          <w:sz w:val="24"/>
          <w:szCs w:val="24"/>
        </w:rPr>
        <w:t>bashrc</w:t>
      </w:r>
      <w:proofErr w:type="spellEnd"/>
    </w:p>
    <w:p w:rsidR="008705EC" w:rsidRPr="00ED41A6" w:rsidRDefault="008705EC" w:rsidP="008705EC">
      <w:pPr>
        <w:pStyle w:val="Heading3"/>
        <w:pBdr>
          <w:bottom w:val="dashed" w:sz="6" w:space="0" w:color="DDDDDD"/>
        </w:pBdr>
        <w:spacing w:after="210" w:line="312" w:lineRule="atLeast"/>
        <w:jc w:val="both"/>
        <w:rPr>
          <w:b w:val="0"/>
          <w:spacing w:val="-8"/>
          <w:sz w:val="24"/>
          <w:szCs w:val="24"/>
        </w:rPr>
      </w:pPr>
      <w:r w:rsidRPr="00ED41A6">
        <w:rPr>
          <w:b w:val="0"/>
          <w:spacing w:val="-8"/>
          <w:sz w:val="24"/>
          <w:szCs w:val="24"/>
        </w:rPr>
        <w:t>The alias should now be available and typing </w:t>
      </w:r>
      <w:proofErr w:type="spellStart"/>
      <w:r w:rsidRPr="00ED41A6">
        <w:rPr>
          <w:b w:val="0"/>
          <w:spacing w:val="-8"/>
          <w:sz w:val="24"/>
          <w:szCs w:val="24"/>
        </w:rPr>
        <w:t>rm</w:t>
      </w:r>
      <w:proofErr w:type="spellEnd"/>
      <w:r w:rsidRPr="00ED41A6">
        <w:rPr>
          <w:b w:val="0"/>
          <w:spacing w:val="-8"/>
          <w:sz w:val="24"/>
          <w:szCs w:val="24"/>
        </w:rPr>
        <w:t> will be interpreted as </w:t>
      </w:r>
      <w:proofErr w:type="spellStart"/>
      <w:r w:rsidRPr="00ED41A6">
        <w:rPr>
          <w:b w:val="0"/>
          <w:spacing w:val="-8"/>
          <w:sz w:val="24"/>
          <w:szCs w:val="24"/>
        </w:rPr>
        <w:t>rm</w:t>
      </w:r>
      <w:proofErr w:type="spellEnd"/>
      <w:r w:rsidRPr="00ED41A6">
        <w:rPr>
          <w:b w:val="0"/>
          <w:spacing w:val="-8"/>
          <w:sz w:val="24"/>
          <w:szCs w:val="24"/>
        </w:rPr>
        <w:t xml:space="preserve"> -</w:t>
      </w:r>
      <w:proofErr w:type="spellStart"/>
      <w:r w:rsidRPr="00ED41A6">
        <w:rPr>
          <w:b w:val="0"/>
          <w:spacing w:val="-8"/>
          <w:sz w:val="24"/>
          <w:szCs w:val="24"/>
        </w:rPr>
        <w:t>i</w:t>
      </w:r>
      <w:proofErr w:type="spellEnd"/>
      <w:r w:rsidRPr="00ED41A6">
        <w:rPr>
          <w:b w:val="0"/>
          <w:spacing w:val="-8"/>
          <w:sz w:val="24"/>
          <w:szCs w:val="24"/>
        </w:rPr>
        <w:t>.</w:t>
      </w:r>
    </w:p>
    <w:p w:rsidR="008705EC" w:rsidRPr="00ED41A6" w:rsidRDefault="008705EC" w:rsidP="008705EC">
      <w:pPr>
        <w:pStyle w:val="Heading3"/>
        <w:pBdr>
          <w:bottom w:val="dashed" w:sz="6" w:space="0" w:color="DDDDDD"/>
        </w:pBdr>
        <w:spacing w:after="210" w:line="312" w:lineRule="atLeast"/>
        <w:jc w:val="both"/>
        <w:rPr>
          <w:spacing w:val="-8"/>
          <w:sz w:val="24"/>
          <w:szCs w:val="24"/>
        </w:rPr>
      </w:pPr>
      <w:r w:rsidRPr="00ED41A6">
        <w:rPr>
          <w:spacing w:val="-8"/>
          <w:sz w:val="24"/>
          <w:szCs w:val="24"/>
        </w:rPr>
        <w:t>Some examples of aliases</w:t>
      </w:r>
    </w:p>
    <w:p w:rsidR="008705EC" w:rsidRPr="00ED41A6" w:rsidRDefault="008705EC" w:rsidP="008705EC">
      <w:pPr>
        <w:pStyle w:val="Heading3"/>
        <w:pBdr>
          <w:bottom w:val="dashed" w:sz="6" w:space="0" w:color="DDDDDD"/>
        </w:pBdr>
        <w:spacing w:after="210" w:line="312" w:lineRule="atLeast"/>
        <w:jc w:val="both"/>
        <w:rPr>
          <w:b w:val="0"/>
          <w:spacing w:val="-8"/>
          <w:sz w:val="24"/>
          <w:szCs w:val="24"/>
        </w:rPr>
      </w:pPr>
      <w:r w:rsidRPr="00ED41A6">
        <w:rPr>
          <w:b w:val="0"/>
          <w:spacing w:val="-8"/>
          <w:sz w:val="24"/>
          <w:szCs w:val="24"/>
        </w:rPr>
        <w:t>The following are some practical examples of using aliases.</w:t>
      </w:r>
    </w:p>
    <w:p w:rsidR="008705EC" w:rsidRPr="00ED41A6" w:rsidRDefault="008705EC" w:rsidP="008705EC">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 ensure </w:t>
      </w:r>
      <w:proofErr w:type="spellStart"/>
      <w:r w:rsidRPr="00ED41A6">
        <w:rPr>
          <w:b w:val="0"/>
          <w:spacing w:val="-8"/>
          <w:sz w:val="24"/>
          <w:szCs w:val="24"/>
        </w:rPr>
        <w:t>git</w:t>
      </w:r>
      <w:proofErr w:type="spellEnd"/>
      <w:r w:rsidRPr="00ED41A6">
        <w:rPr>
          <w:b w:val="0"/>
          <w:spacing w:val="-8"/>
          <w:sz w:val="24"/>
          <w:szCs w:val="24"/>
        </w:rPr>
        <w:t xml:space="preserve"> commits are signed</w:t>
      </w:r>
    </w:p>
    <w:p w:rsidR="008705EC" w:rsidRPr="00ED41A6" w:rsidRDefault="008705EC" w:rsidP="008705EC">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gramStart"/>
      <w:r w:rsidRPr="00ED41A6">
        <w:rPr>
          <w:b w:val="0"/>
          <w:spacing w:val="-8"/>
          <w:sz w:val="24"/>
          <w:szCs w:val="24"/>
        </w:rPr>
        <w:t>alias</w:t>
      </w:r>
      <w:proofErr w:type="gramEnd"/>
      <w:r w:rsidRPr="00ED41A6">
        <w:rPr>
          <w:b w:val="0"/>
          <w:spacing w:val="-8"/>
          <w:sz w:val="24"/>
          <w:szCs w:val="24"/>
        </w:rPr>
        <w:t xml:space="preserve"> </w:t>
      </w:r>
      <w:proofErr w:type="spellStart"/>
      <w:r w:rsidRPr="00ED41A6">
        <w:rPr>
          <w:b w:val="0"/>
          <w:spacing w:val="-8"/>
          <w:sz w:val="24"/>
          <w:szCs w:val="24"/>
        </w:rPr>
        <w:t>git</w:t>
      </w:r>
      <w:proofErr w:type="spellEnd"/>
      <w:r w:rsidRPr="00ED41A6">
        <w:rPr>
          <w:b w:val="0"/>
          <w:spacing w:val="-8"/>
          <w:sz w:val="24"/>
          <w:szCs w:val="24"/>
        </w:rPr>
        <w:t xml:space="preserve"> commit='</w:t>
      </w:r>
      <w:proofErr w:type="spellStart"/>
      <w:r w:rsidRPr="00ED41A6">
        <w:rPr>
          <w:b w:val="0"/>
          <w:spacing w:val="-8"/>
          <w:sz w:val="24"/>
          <w:szCs w:val="24"/>
        </w:rPr>
        <w:t>git</w:t>
      </w:r>
      <w:proofErr w:type="spellEnd"/>
      <w:r w:rsidRPr="00ED41A6">
        <w:rPr>
          <w:b w:val="0"/>
          <w:spacing w:val="-8"/>
          <w:sz w:val="24"/>
          <w:szCs w:val="24"/>
        </w:rPr>
        <w:t xml:space="preserve"> commit -S'</w:t>
      </w:r>
    </w:p>
    <w:p w:rsidR="008705EC" w:rsidRPr="00ED41A6" w:rsidRDefault="008705EC" w:rsidP="008705EC">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 </w:t>
      </w:r>
      <w:proofErr w:type="gramStart"/>
      <w:r w:rsidRPr="00ED41A6">
        <w:rPr>
          <w:b w:val="0"/>
          <w:spacing w:val="-8"/>
          <w:sz w:val="24"/>
          <w:szCs w:val="24"/>
        </w:rPr>
        <w:t>shorthand</w:t>
      </w:r>
      <w:proofErr w:type="gramEnd"/>
      <w:r w:rsidRPr="00ED41A6">
        <w:rPr>
          <w:b w:val="0"/>
          <w:spacing w:val="-8"/>
          <w:sz w:val="24"/>
          <w:szCs w:val="24"/>
        </w:rPr>
        <w:t xml:space="preserve"> for vim</w:t>
      </w:r>
    </w:p>
    <w:p w:rsidR="008705EC" w:rsidRPr="00ED41A6" w:rsidRDefault="008705EC" w:rsidP="008705EC">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gramStart"/>
      <w:r w:rsidRPr="00ED41A6">
        <w:rPr>
          <w:b w:val="0"/>
          <w:spacing w:val="-8"/>
          <w:sz w:val="24"/>
          <w:szCs w:val="24"/>
        </w:rPr>
        <w:t>alias</w:t>
      </w:r>
      <w:proofErr w:type="gramEnd"/>
      <w:r w:rsidRPr="00ED41A6">
        <w:rPr>
          <w:b w:val="0"/>
          <w:spacing w:val="-8"/>
          <w:sz w:val="24"/>
          <w:szCs w:val="24"/>
        </w:rPr>
        <w:t xml:space="preserve"> v="vim"</w:t>
      </w:r>
    </w:p>
    <w:p w:rsidR="008705EC" w:rsidRPr="00ED41A6" w:rsidRDefault="008705EC" w:rsidP="008705EC">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 setting preferred options on </w:t>
      </w:r>
      <w:proofErr w:type="spellStart"/>
      <w:r w:rsidRPr="00ED41A6">
        <w:rPr>
          <w:b w:val="0"/>
          <w:spacing w:val="-8"/>
          <w:sz w:val="24"/>
          <w:szCs w:val="24"/>
        </w:rPr>
        <w:t>ls</w:t>
      </w:r>
      <w:proofErr w:type="spellEnd"/>
    </w:p>
    <w:p w:rsidR="008705EC" w:rsidRPr="00ED41A6" w:rsidRDefault="008705EC" w:rsidP="008705EC">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gramStart"/>
      <w:r w:rsidRPr="00ED41A6">
        <w:rPr>
          <w:b w:val="0"/>
          <w:spacing w:val="-8"/>
          <w:sz w:val="24"/>
          <w:szCs w:val="24"/>
        </w:rPr>
        <w:t>alias</w:t>
      </w:r>
      <w:proofErr w:type="gramEnd"/>
      <w:r w:rsidRPr="00ED41A6">
        <w:rPr>
          <w:b w:val="0"/>
          <w:spacing w:val="-8"/>
          <w:sz w:val="24"/>
          <w:szCs w:val="24"/>
        </w:rPr>
        <w:t xml:space="preserve"> </w:t>
      </w:r>
      <w:proofErr w:type="spellStart"/>
      <w:r w:rsidRPr="00ED41A6">
        <w:rPr>
          <w:b w:val="0"/>
          <w:spacing w:val="-8"/>
          <w:sz w:val="24"/>
          <w:szCs w:val="24"/>
        </w:rPr>
        <w:t>ls</w:t>
      </w:r>
      <w:proofErr w:type="spellEnd"/>
      <w:r w:rsidRPr="00ED41A6">
        <w:rPr>
          <w:b w:val="0"/>
          <w:spacing w:val="-8"/>
          <w:sz w:val="24"/>
          <w:szCs w:val="24"/>
        </w:rPr>
        <w:t>='</w:t>
      </w:r>
      <w:proofErr w:type="spellStart"/>
      <w:r w:rsidRPr="00ED41A6">
        <w:rPr>
          <w:b w:val="0"/>
          <w:spacing w:val="-8"/>
          <w:sz w:val="24"/>
          <w:szCs w:val="24"/>
        </w:rPr>
        <w:t>ls</w:t>
      </w:r>
      <w:proofErr w:type="spellEnd"/>
      <w:r w:rsidRPr="00ED41A6">
        <w:rPr>
          <w:b w:val="0"/>
          <w:spacing w:val="-8"/>
          <w:sz w:val="24"/>
          <w:szCs w:val="24"/>
        </w:rPr>
        <w:t xml:space="preserve"> -</w:t>
      </w:r>
      <w:proofErr w:type="spellStart"/>
      <w:r w:rsidRPr="00ED41A6">
        <w:rPr>
          <w:b w:val="0"/>
          <w:spacing w:val="-8"/>
          <w:sz w:val="24"/>
          <w:szCs w:val="24"/>
        </w:rPr>
        <w:t>lhF</w:t>
      </w:r>
      <w:proofErr w:type="spellEnd"/>
      <w:r w:rsidRPr="00ED41A6">
        <w:rPr>
          <w:b w:val="0"/>
          <w:spacing w:val="-8"/>
          <w:sz w:val="24"/>
          <w:szCs w:val="24"/>
        </w:rPr>
        <w:t xml:space="preserve">' </w:t>
      </w:r>
    </w:p>
    <w:p w:rsidR="008705EC" w:rsidRPr="00ED41A6" w:rsidRDefault="008705EC" w:rsidP="008705EC">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 </w:t>
      </w:r>
      <w:proofErr w:type="gramStart"/>
      <w:r w:rsidRPr="00ED41A6">
        <w:rPr>
          <w:b w:val="0"/>
          <w:spacing w:val="-8"/>
          <w:sz w:val="24"/>
          <w:szCs w:val="24"/>
        </w:rPr>
        <w:t>prompt</w:t>
      </w:r>
      <w:proofErr w:type="gramEnd"/>
      <w:r w:rsidRPr="00ED41A6">
        <w:rPr>
          <w:b w:val="0"/>
          <w:spacing w:val="-8"/>
          <w:sz w:val="24"/>
          <w:szCs w:val="24"/>
        </w:rPr>
        <w:t xml:space="preserve"> user if overwriting during copy</w:t>
      </w:r>
    </w:p>
    <w:p w:rsidR="008705EC" w:rsidRPr="00ED41A6" w:rsidRDefault="008705EC" w:rsidP="008705EC">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gramStart"/>
      <w:r w:rsidRPr="00ED41A6">
        <w:rPr>
          <w:b w:val="0"/>
          <w:spacing w:val="-8"/>
          <w:sz w:val="24"/>
          <w:szCs w:val="24"/>
        </w:rPr>
        <w:t>alias</w:t>
      </w:r>
      <w:proofErr w:type="gramEnd"/>
      <w:r w:rsidRPr="00ED41A6">
        <w:rPr>
          <w:b w:val="0"/>
          <w:spacing w:val="-8"/>
          <w:sz w:val="24"/>
          <w:szCs w:val="24"/>
        </w:rPr>
        <w:t xml:space="preserve"> cp='cp -</w:t>
      </w:r>
      <w:proofErr w:type="spellStart"/>
      <w:r w:rsidRPr="00ED41A6">
        <w:rPr>
          <w:b w:val="0"/>
          <w:spacing w:val="-8"/>
          <w:sz w:val="24"/>
          <w:szCs w:val="24"/>
        </w:rPr>
        <w:t>i</w:t>
      </w:r>
      <w:proofErr w:type="spellEnd"/>
      <w:r w:rsidRPr="00ED41A6">
        <w:rPr>
          <w:b w:val="0"/>
          <w:spacing w:val="-8"/>
          <w:sz w:val="24"/>
          <w:szCs w:val="24"/>
        </w:rPr>
        <w:t>'</w:t>
      </w:r>
    </w:p>
    <w:p w:rsidR="008705EC" w:rsidRPr="00ED41A6" w:rsidRDefault="008705EC" w:rsidP="008705EC">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 </w:t>
      </w:r>
      <w:proofErr w:type="gramStart"/>
      <w:r w:rsidRPr="00ED41A6">
        <w:rPr>
          <w:b w:val="0"/>
          <w:spacing w:val="-8"/>
          <w:sz w:val="24"/>
          <w:szCs w:val="24"/>
        </w:rPr>
        <w:t>prompt</w:t>
      </w:r>
      <w:proofErr w:type="gramEnd"/>
      <w:r w:rsidRPr="00ED41A6">
        <w:rPr>
          <w:b w:val="0"/>
          <w:spacing w:val="-8"/>
          <w:sz w:val="24"/>
          <w:szCs w:val="24"/>
        </w:rPr>
        <w:t xml:space="preserve"> user when deleting a file</w:t>
      </w:r>
    </w:p>
    <w:p w:rsidR="008705EC" w:rsidRPr="00ED41A6" w:rsidRDefault="008705EC" w:rsidP="008705EC">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gramStart"/>
      <w:r w:rsidRPr="00ED41A6">
        <w:rPr>
          <w:b w:val="0"/>
          <w:spacing w:val="-8"/>
          <w:sz w:val="24"/>
          <w:szCs w:val="24"/>
        </w:rPr>
        <w:t>alias</w:t>
      </w:r>
      <w:proofErr w:type="gramEnd"/>
      <w:r w:rsidRPr="00ED41A6">
        <w:rPr>
          <w:b w:val="0"/>
          <w:spacing w:val="-8"/>
          <w:sz w:val="24"/>
          <w:szCs w:val="24"/>
        </w:rPr>
        <w:t xml:space="preserve"> </w:t>
      </w:r>
      <w:proofErr w:type="spellStart"/>
      <w:r w:rsidRPr="00ED41A6">
        <w:rPr>
          <w:b w:val="0"/>
          <w:spacing w:val="-8"/>
          <w:sz w:val="24"/>
          <w:szCs w:val="24"/>
        </w:rPr>
        <w:t>rm</w:t>
      </w:r>
      <w:proofErr w:type="spellEnd"/>
      <w:r w:rsidRPr="00ED41A6">
        <w:rPr>
          <w:b w:val="0"/>
          <w:spacing w:val="-8"/>
          <w:sz w:val="24"/>
          <w:szCs w:val="24"/>
        </w:rPr>
        <w:t>='</w:t>
      </w:r>
      <w:proofErr w:type="spellStart"/>
      <w:r w:rsidRPr="00ED41A6">
        <w:rPr>
          <w:b w:val="0"/>
          <w:spacing w:val="-8"/>
          <w:sz w:val="24"/>
          <w:szCs w:val="24"/>
        </w:rPr>
        <w:t>rm</w:t>
      </w:r>
      <w:proofErr w:type="spellEnd"/>
      <w:r w:rsidRPr="00ED41A6">
        <w:rPr>
          <w:b w:val="0"/>
          <w:spacing w:val="-8"/>
          <w:sz w:val="24"/>
          <w:szCs w:val="24"/>
        </w:rPr>
        <w:t xml:space="preserve"> -</w:t>
      </w:r>
      <w:proofErr w:type="spellStart"/>
      <w:r w:rsidRPr="00ED41A6">
        <w:rPr>
          <w:b w:val="0"/>
          <w:spacing w:val="-8"/>
          <w:sz w:val="24"/>
          <w:szCs w:val="24"/>
        </w:rPr>
        <w:t>i</w:t>
      </w:r>
      <w:proofErr w:type="spellEnd"/>
      <w:r w:rsidRPr="00ED41A6">
        <w:rPr>
          <w:b w:val="0"/>
          <w:spacing w:val="-8"/>
          <w:sz w:val="24"/>
          <w:szCs w:val="24"/>
        </w:rPr>
        <w:t>'</w:t>
      </w:r>
    </w:p>
    <w:p w:rsidR="008705EC" w:rsidRPr="00ED41A6" w:rsidRDefault="008705EC" w:rsidP="008705EC">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 </w:t>
      </w:r>
      <w:proofErr w:type="gramStart"/>
      <w:r w:rsidRPr="00ED41A6">
        <w:rPr>
          <w:b w:val="0"/>
          <w:spacing w:val="-8"/>
          <w:sz w:val="24"/>
          <w:szCs w:val="24"/>
        </w:rPr>
        <w:t>always</w:t>
      </w:r>
      <w:proofErr w:type="gramEnd"/>
      <w:r w:rsidRPr="00ED41A6">
        <w:rPr>
          <w:b w:val="0"/>
          <w:spacing w:val="-8"/>
          <w:sz w:val="24"/>
          <w:szCs w:val="24"/>
        </w:rPr>
        <w:t xml:space="preserve"> print in human readable form</w:t>
      </w:r>
    </w:p>
    <w:p w:rsidR="008705EC" w:rsidRPr="00ED41A6" w:rsidRDefault="008705EC" w:rsidP="008705EC">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gramStart"/>
      <w:r w:rsidRPr="00ED41A6">
        <w:rPr>
          <w:b w:val="0"/>
          <w:spacing w:val="-8"/>
          <w:sz w:val="24"/>
          <w:szCs w:val="24"/>
        </w:rPr>
        <w:t>alias</w:t>
      </w:r>
      <w:proofErr w:type="gramEnd"/>
      <w:r w:rsidRPr="00ED41A6">
        <w:rPr>
          <w:b w:val="0"/>
          <w:spacing w:val="-8"/>
          <w:sz w:val="24"/>
          <w:szCs w:val="24"/>
        </w:rPr>
        <w:t xml:space="preserve"> </w:t>
      </w:r>
      <w:proofErr w:type="spellStart"/>
      <w:r w:rsidRPr="00ED41A6">
        <w:rPr>
          <w:b w:val="0"/>
          <w:spacing w:val="-8"/>
          <w:sz w:val="24"/>
          <w:szCs w:val="24"/>
        </w:rPr>
        <w:t>df</w:t>
      </w:r>
      <w:proofErr w:type="spellEnd"/>
      <w:r w:rsidRPr="00ED41A6">
        <w:rPr>
          <w:b w:val="0"/>
          <w:spacing w:val="-8"/>
          <w:sz w:val="24"/>
          <w:szCs w:val="24"/>
        </w:rPr>
        <w:t>="</w:t>
      </w:r>
      <w:proofErr w:type="spellStart"/>
      <w:r w:rsidRPr="00ED41A6">
        <w:rPr>
          <w:b w:val="0"/>
          <w:spacing w:val="-8"/>
          <w:sz w:val="24"/>
          <w:szCs w:val="24"/>
        </w:rPr>
        <w:t>df</w:t>
      </w:r>
      <w:proofErr w:type="spellEnd"/>
      <w:r w:rsidRPr="00ED41A6">
        <w:rPr>
          <w:b w:val="0"/>
          <w:spacing w:val="-8"/>
          <w:sz w:val="24"/>
          <w:szCs w:val="24"/>
        </w:rPr>
        <w:t xml:space="preserve"> -h"</w:t>
      </w:r>
    </w:p>
    <w:p w:rsidR="000809A1" w:rsidRPr="00ED41A6" w:rsidRDefault="000809A1" w:rsidP="000809A1">
      <w:pPr>
        <w:pStyle w:val="Heading3"/>
        <w:pBdr>
          <w:bottom w:val="dashed" w:sz="6" w:space="0" w:color="DDDDDD"/>
        </w:pBdr>
        <w:spacing w:after="210" w:line="312" w:lineRule="atLeast"/>
        <w:jc w:val="both"/>
        <w:rPr>
          <w:spacing w:val="-8"/>
          <w:sz w:val="28"/>
          <w:szCs w:val="24"/>
        </w:rPr>
      </w:pPr>
      <w:r w:rsidRPr="00ED41A6">
        <w:rPr>
          <w:spacing w:val="-8"/>
          <w:sz w:val="28"/>
          <w:szCs w:val="24"/>
        </w:rPr>
        <w:t xml:space="preserve">Creating an </w:t>
      </w:r>
      <w:proofErr w:type="spellStart"/>
      <w:proofErr w:type="gramStart"/>
      <w:r w:rsidRPr="00ED41A6">
        <w:rPr>
          <w:spacing w:val="-8"/>
          <w:sz w:val="28"/>
          <w:szCs w:val="24"/>
        </w:rPr>
        <w:t>Unalias</w:t>
      </w:r>
      <w:proofErr w:type="spellEnd"/>
      <w:r w:rsidRPr="00ED41A6">
        <w:rPr>
          <w:spacing w:val="-8"/>
          <w:sz w:val="28"/>
          <w:szCs w:val="24"/>
        </w:rPr>
        <w:t> :</w:t>
      </w:r>
      <w:proofErr w:type="gramEnd"/>
    </w:p>
    <w:p w:rsidR="000809A1" w:rsidRPr="00ED41A6" w:rsidRDefault="000809A1" w:rsidP="000809A1">
      <w:pPr>
        <w:pStyle w:val="Heading3"/>
        <w:pBdr>
          <w:bottom w:val="dashed" w:sz="6" w:space="0" w:color="DDDDDD"/>
        </w:pBdr>
        <w:spacing w:after="210" w:line="312" w:lineRule="atLeast"/>
        <w:jc w:val="both"/>
        <w:rPr>
          <w:b w:val="0"/>
          <w:spacing w:val="-8"/>
          <w:sz w:val="24"/>
          <w:szCs w:val="24"/>
        </w:rPr>
      </w:pPr>
      <w:r w:rsidRPr="00ED41A6">
        <w:rPr>
          <w:b w:val="0"/>
          <w:spacing w:val="-8"/>
          <w:sz w:val="24"/>
          <w:szCs w:val="24"/>
        </w:rPr>
        <w:lastRenderedPageBreak/>
        <w:t xml:space="preserve"> Removing an existing alias is known as </w:t>
      </w:r>
      <w:proofErr w:type="spellStart"/>
      <w:r w:rsidRPr="00ED41A6">
        <w:rPr>
          <w:b w:val="0"/>
          <w:spacing w:val="-8"/>
          <w:sz w:val="24"/>
          <w:szCs w:val="24"/>
        </w:rPr>
        <w:t>unaliasing</w:t>
      </w:r>
      <w:proofErr w:type="spellEnd"/>
      <w:r w:rsidRPr="00ED41A6">
        <w:rPr>
          <w:b w:val="0"/>
          <w:spacing w:val="-8"/>
          <w:sz w:val="24"/>
          <w:szCs w:val="24"/>
        </w:rPr>
        <w:t>.</w:t>
      </w:r>
    </w:p>
    <w:p w:rsidR="000809A1" w:rsidRPr="00ED41A6" w:rsidRDefault="000809A1" w:rsidP="000809A1">
      <w:pPr>
        <w:pStyle w:val="Heading3"/>
        <w:pBdr>
          <w:bottom w:val="dashed" w:sz="6" w:space="0" w:color="DDDDDD"/>
        </w:pBdr>
        <w:spacing w:after="210" w:line="312" w:lineRule="atLeast"/>
        <w:jc w:val="both"/>
        <w:rPr>
          <w:spacing w:val="-8"/>
          <w:sz w:val="28"/>
          <w:szCs w:val="24"/>
        </w:rPr>
      </w:pPr>
      <w:r w:rsidRPr="00ED41A6">
        <w:rPr>
          <w:spacing w:val="-8"/>
          <w:sz w:val="28"/>
          <w:szCs w:val="24"/>
        </w:rPr>
        <w:t>Syntax:</w:t>
      </w:r>
    </w:p>
    <w:p w:rsidR="000809A1" w:rsidRPr="00ED41A6" w:rsidRDefault="000809A1" w:rsidP="000809A1">
      <w:pPr>
        <w:pStyle w:val="Heading3"/>
        <w:pBdr>
          <w:bottom w:val="dashed" w:sz="6" w:space="0" w:color="DDDDDD"/>
        </w:pBdr>
        <w:shd w:val="clear" w:color="auto" w:fill="D9D9D9" w:themeFill="background1" w:themeFillShade="D9"/>
        <w:spacing w:after="210" w:line="312" w:lineRule="atLeast"/>
        <w:jc w:val="both"/>
        <w:rPr>
          <w:spacing w:val="-8"/>
          <w:sz w:val="28"/>
          <w:szCs w:val="24"/>
        </w:rPr>
      </w:pPr>
      <w:proofErr w:type="spellStart"/>
      <w:proofErr w:type="gramStart"/>
      <w:r w:rsidRPr="00ED41A6">
        <w:rPr>
          <w:spacing w:val="-8"/>
          <w:sz w:val="28"/>
          <w:szCs w:val="24"/>
        </w:rPr>
        <w:t>unalias</w:t>
      </w:r>
      <w:proofErr w:type="spellEnd"/>
      <w:proofErr w:type="gramEnd"/>
      <w:r w:rsidRPr="00ED41A6">
        <w:rPr>
          <w:spacing w:val="-8"/>
          <w:sz w:val="28"/>
          <w:szCs w:val="24"/>
        </w:rPr>
        <w:t xml:space="preserve"> [alias name]</w:t>
      </w:r>
    </w:p>
    <w:p w:rsidR="0028273D" w:rsidRDefault="0028273D" w:rsidP="00635581">
      <w:pPr>
        <w:pStyle w:val="Heading3"/>
        <w:pBdr>
          <w:bottom w:val="dashed" w:sz="6" w:space="0" w:color="DDDDDD"/>
        </w:pBdr>
        <w:shd w:val="clear" w:color="auto" w:fill="FFFFFF"/>
        <w:spacing w:after="210" w:line="312" w:lineRule="atLeast"/>
        <w:jc w:val="both"/>
        <w:rPr>
          <w:spacing w:val="-8"/>
          <w:sz w:val="28"/>
          <w:szCs w:val="24"/>
        </w:rPr>
      </w:pPr>
    </w:p>
    <w:p w:rsidR="00635581" w:rsidRPr="00ED41A6" w:rsidRDefault="00635581" w:rsidP="00635581">
      <w:pPr>
        <w:pStyle w:val="Heading3"/>
        <w:pBdr>
          <w:bottom w:val="dashed" w:sz="6" w:space="0" w:color="DDDDDD"/>
        </w:pBdr>
        <w:shd w:val="clear" w:color="auto" w:fill="FFFFFF"/>
        <w:spacing w:after="210" w:line="312" w:lineRule="atLeast"/>
        <w:jc w:val="both"/>
        <w:rPr>
          <w:spacing w:val="-8"/>
          <w:sz w:val="28"/>
          <w:szCs w:val="24"/>
        </w:rPr>
      </w:pPr>
      <w:proofErr w:type="spellStart"/>
      <w:proofErr w:type="gramStart"/>
      <w:r w:rsidRPr="00ED41A6">
        <w:rPr>
          <w:spacing w:val="-8"/>
          <w:sz w:val="28"/>
          <w:szCs w:val="24"/>
        </w:rPr>
        <w:t>chsh</w:t>
      </w:r>
      <w:proofErr w:type="spellEnd"/>
      <w:proofErr w:type="gramEnd"/>
      <w:r w:rsidRPr="00ED41A6">
        <w:rPr>
          <w:spacing w:val="-8"/>
          <w:sz w:val="28"/>
          <w:szCs w:val="24"/>
        </w:rPr>
        <w:t xml:space="preserve"> command in Linux with examples</w:t>
      </w:r>
    </w:p>
    <w:p w:rsidR="00635581" w:rsidRPr="00ED41A6" w:rsidRDefault="00635581" w:rsidP="0028273D">
      <w:pPr>
        <w:pStyle w:val="Heading3"/>
        <w:pBdr>
          <w:bottom w:val="dashed" w:sz="6" w:space="0" w:color="DDDDDD"/>
        </w:pBdr>
        <w:shd w:val="clear" w:color="auto" w:fill="FFFFFF"/>
        <w:spacing w:after="210"/>
        <w:jc w:val="both"/>
        <w:rPr>
          <w:b w:val="0"/>
          <w:spacing w:val="-8"/>
          <w:sz w:val="24"/>
          <w:szCs w:val="24"/>
        </w:rPr>
      </w:pPr>
      <w:proofErr w:type="spellStart"/>
      <w:proofErr w:type="gramStart"/>
      <w:r w:rsidRPr="00ED41A6">
        <w:rPr>
          <w:b w:val="0"/>
          <w:spacing w:val="-8"/>
          <w:sz w:val="24"/>
          <w:szCs w:val="24"/>
        </w:rPr>
        <w:t>chsh</w:t>
      </w:r>
      <w:proofErr w:type="spellEnd"/>
      <w:proofErr w:type="gramEnd"/>
      <w:r w:rsidRPr="00ED41A6">
        <w:rPr>
          <w:b w:val="0"/>
          <w:spacing w:val="-8"/>
          <w:sz w:val="24"/>
          <w:szCs w:val="24"/>
        </w:rPr>
        <w:t xml:space="preserve"> command in Linux is used to change the user’s login shell(currently login shell). Shell is an interactive user interface with an operating system and can be considered an outer layer of the operating system. The bash shell is one of the most widely used login shells in Linux. This command allows the user to change the shell from the current shell. It can also give warning if the shell is not present in the</w:t>
      </w:r>
      <w:r w:rsidRPr="00ED41A6">
        <w:rPr>
          <w:b w:val="0"/>
          <w:i/>
          <w:iCs/>
          <w:spacing w:val="-8"/>
          <w:sz w:val="24"/>
          <w:szCs w:val="24"/>
        </w:rPr>
        <w:t> /etc/shells</w:t>
      </w:r>
      <w:r w:rsidRPr="00ED41A6">
        <w:rPr>
          <w:b w:val="0"/>
          <w:spacing w:val="-8"/>
          <w:sz w:val="24"/>
          <w:szCs w:val="24"/>
        </w:rPr>
        <w:t> file. The superuser can change the login shell for the existing accounts.</w:t>
      </w:r>
    </w:p>
    <w:p w:rsidR="00635581" w:rsidRPr="00ED41A6" w:rsidRDefault="00635581" w:rsidP="0028273D">
      <w:pPr>
        <w:pStyle w:val="Heading3"/>
        <w:pBdr>
          <w:bottom w:val="dashed" w:sz="6" w:space="0" w:color="DDDDDD"/>
        </w:pBdr>
        <w:shd w:val="clear" w:color="auto" w:fill="FFFFFF"/>
        <w:spacing w:after="210"/>
        <w:jc w:val="both"/>
        <w:rPr>
          <w:spacing w:val="-8"/>
          <w:sz w:val="24"/>
          <w:szCs w:val="24"/>
        </w:rPr>
      </w:pPr>
      <w:r w:rsidRPr="00ED41A6">
        <w:rPr>
          <w:spacing w:val="-8"/>
          <w:sz w:val="24"/>
          <w:szCs w:val="24"/>
        </w:rPr>
        <w:t>Syntax:</w:t>
      </w:r>
    </w:p>
    <w:p w:rsidR="00635581" w:rsidRPr="00ED41A6" w:rsidRDefault="00635581" w:rsidP="0028273D">
      <w:pPr>
        <w:pStyle w:val="Heading3"/>
        <w:pBdr>
          <w:bottom w:val="dashed" w:sz="6" w:space="0" w:color="DDDDDD"/>
        </w:pBdr>
        <w:shd w:val="clear" w:color="auto" w:fill="D9D9D9" w:themeFill="background1" w:themeFillShade="D9"/>
        <w:spacing w:after="210"/>
        <w:jc w:val="both"/>
        <w:rPr>
          <w:spacing w:val="-8"/>
          <w:sz w:val="24"/>
          <w:szCs w:val="24"/>
        </w:rPr>
      </w:pPr>
      <w:proofErr w:type="spellStart"/>
      <w:proofErr w:type="gramStart"/>
      <w:r w:rsidRPr="00ED41A6">
        <w:rPr>
          <w:spacing w:val="-8"/>
          <w:sz w:val="24"/>
          <w:szCs w:val="24"/>
        </w:rPr>
        <w:t>chsh</w:t>
      </w:r>
      <w:proofErr w:type="spellEnd"/>
      <w:proofErr w:type="gramEnd"/>
      <w:r w:rsidRPr="00ED41A6">
        <w:rPr>
          <w:spacing w:val="-8"/>
          <w:sz w:val="24"/>
          <w:szCs w:val="24"/>
        </w:rPr>
        <w:t xml:space="preserve"> [OPTIONS] [LOGIN]</w:t>
      </w:r>
    </w:p>
    <w:p w:rsidR="00635581" w:rsidRPr="00ED41A6" w:rsidRDefault="00635581" w:rsidP="0028273D">
      <w:pPr>
        <w:pStyle w:val="Heading3"/>
        <w:pBdr>
          <w:bottom w:val="dashed" w:sz="6" w:space="0" w:color="DDDDDD"/>
        </w:pBdr>
        <w:shd w:val="clear" w:color="auto" w:fill="FFFFFF"/>
        <w:spacing w:after="210"/>
        <w:jc w:val="both"/>
        <w:rPr>
          <w:spacing w:val="-8"/>
          <w:sz w:val="24"/>
          <w:szCs w:val="24"/>
        </w:rPr>
      </w:pPr>
      <w:r w:rsidRPr="00ED41A6">
        <w:rPr>
          <w:spacing w:val="-8"/>
          <w:sz w:val="24"/>
          <w:szCs w:val="24"/>
        </w:rPr>
        <w:t xml:space="preserve">Example 1: To show the list of all shells. </w:t>
      </w:r>
    </w:p>
    <w:p w:rsidR="00635581" w:rsidRPr="00ED41A6" w:rsidRDefault="00635581" w:rsidP="0028273D">
      <w:pPr>
        <w:pStyle w:val="Heading3"/>
        <w:pBdr>
          <w:bottom w:val="dashed" w:sz="6" w:space="0" w:color="DDDDDD"/>
        </w:pBdr>
        <w:shd w:val="clear" w:color="auto" w:fill="FFFFFF"/>
        <w:spacing w:after="210"/>
        <w:jc w:val="both"/>
        <w:rPr>
          <w:spacing w:val="-8"/>
          <w:sz w:val="24"/>
          <w:szCs w:val="24"/>
        </w:rPr>
      </w:pPr>
      <w:r w:rsidRPr="00ED41A6">
        <w:rPr>
          <w:spacing w:val="-8"/>
          <w:sz w:val="24"/>
          <w:szCs w:val="24"/>
          <w:shd w:val="clear" w:color="auto" w:fill="D9D9D9" w:themeFill="background1" w:themeFillShade="D9"/>
        </w:rPr>
        <w:t>You can use echo command along with ‘$SHELL’ to check the current shell</w:t>
      </w:r>
    </w:p>
    <w:p w:rsidR="00635581" w:rsidRPr="00ED41A6" w:rsidRDefault="00635581" w:rsidP="0028273D">
      <w:pPr>
        <w:pStyle w:val="Heading3"/>
        <w:pBdr>
          <w:bottom w:val="dashed" w:sz="6" w:space="0" w:color="DDDDDD"/>
        </w:pBdr>
        <w:shd w:val="clear" w:color="auto" w:fill="FFFFFF"/>
        <w:spacing w:after="210"/>
        <w:jc w:val="both"/>
        <w:rPr>
          <w:spacing w:val="-8"/>
          <w:sz w:val="24"/>
          <w:szCs w:val="24"/>
        </w:rPr>
      </w:pPr>
      <w:r w:rsidRPr="00ED41A6">
        <w:rPr>
          <w:spacing w:val="-8"/>
          <w:sz w:val="24"/>
          <w:szCs w:val="24"/>
        </w:rPr>
        <w:t>Or</w:t>
      </w:r>
    </w:p>
    <w:p w:rsidR="00635581" w:rsidRPr="00ED41A6" w:rsidRDefault="00635581" w:rsidP="0028273D">
      <w:pPr>
        <w:pStyle w:val="Heading3"/>
        <w:pBdr>
          <w:bottom w:val="dashed" w:sz="6" w:space="0" w:color="DDDDDD"/>
        </w:pBdr>
        <w:shd w:val="clear" w:color="auto" w:fill="D9D9D9" w:themeFill="background1" w:themeFillShade="D9"/>
        <w:spacing w:after="210"/>
        <w:jc w:val="both"/>
        <w:rPr>
          <w:spacing w:val="-8"/>
          <w:sz w:val="24"/>
          <w:szCs w:val="24"/>
        </w:rPr>
      </w:pPr>
      <w:r w:rsidRPr="00ED41A6">
        <w:rPr>
          <w:spacing w:val="-8"/>
          <w:sz w:val="24"/>
          <w:szCs w:val="24"/>
        </w:rPr>
        <w:t xml:space="preserve">$ </w:t>
      </w:r>
      <w:proofErr w:type="spellStart"/>
      <w:proofErr w:type="gramStart"/>
      <w:r w:rsidRPr="00ED41A6">
        <w:rPr>
          <w:spacing w:val="-8"/>
          <w:sz w:val="24"/>
          <w:szCs w:val="24"/>
        </w:rPr>
        <w:t>chsh</w:t>
      </w:r>
      <w:proofErr w:type="spellEnd"/>
      <w:proofErr w:type="gramEnd"/>
      <w:r w:rsidRPr="00ED41A6">
        <w:rPr>
          <w:spacing w:val="-8"/>
          <w:sz w:val="24"/>
          <w:szCs w:val="24"/>
        </w:rPr>
        <w:t xml:space="preserve"> -l</w:t>
      </w:r>
    </w:p>
    <w:p w:rsidR="00635581" w:rsidRPr="00ED41A6" w:rsidRDefault="00635581" w:rsidP="00635581">
      <w:pPr>
        <w:pStyle w:val="Heading3"/>
        <w:pBdr>
          <w:bottom w:val="dashed" w:sz="6" w:space="0" w:color="DDDDDD"/>
        </w:pBdr>
        <w:shd w:val="clear" w:color="auto" w:fill="FFFFFF"/>
        <w:spacing w:after="210" w:line="312" w:lineRule="atLeast"/>
        <w:jc w:val="both"/>
        <w:rPr>
          <w:ins w:id="4" w:author="Unknown"/>
          <w:spacing w:val="-8"/>
          <w:sz w:val="24"/>
          <w:szCs w:val="24"/>
        </w:rPr>
      </w:pPr>
      <w:ins w:id="5" w:author="Unknown">
        <w:r w:rsidRPr="00ED41A6">
          <w:rPr>
            <w:spacing w:val="-8"/>
            <w:sz w:val="24"/>
            <w:szCs w:val="24"/>
          </w:rPr>
          <w:t xml:space="preserve">Example 2: To change the current </w:t>
        </w:r>
        <w:proofErr w:type="spellStart"/>
        <w:r w:rsidRPr="00ED41A6">
          <w:rPr>
            <w:spacing w:val="-8"/>
            <w:sz w:val="24"/>
            <w:szCs w:val="24"/>
          </w:rPr>
          <w:t>loging</w:t>
        </w:r>
        <w:proofErr w:type="spellEnd"/>
        <w:r w:rsidRPr="00ED41A6">
          <w:rPr>
            <w:spacing w:val="-8"/>
            <w:sz w:val="24"/>
            <w:szCs w:val="24"/>
          </w:rPr>
          <w:t xml:space="preserve"> shell</w:t>
        </w:r>
      </w:ins>
    </w:p>
    <w:p w:rsidR="00635581" w:rsidRPr="00ED41A6" w:rsidRDefault="00635581" w:rsidP="0028273D">
      <w:pPr>
        <w:pStyle w:val="Heading3"/>
        <w:pBdr>
          <w:bottom w:val="dashed" w:sz="6" w:space="0" w:color="DDDDDD"/>
        </w:pBdr>
        <w:shd w:val="clear" w:color="auto" w:fill="D9D9D9" w:themeFill="background1" w:themeFillShade="D9"/>
        <w:spacing w:after="210"/>
        <w:jc w:val="both"/>
        <w:rPr>
          <w:spacing w:val="-8"/>
          <w:sz w:val="24"/>
          <w:szCs w:val="24"/>
        </w:rPr>
      </w:pPr>
      <w:r w:rsidRPr="00ED41A6">
        <w:rPr>
          <w:spacing w:val="-8"/>
          <w:sz w:val="24"/>
          <w:szCs w:val="24"/>
        </w:rPr>
        <w:t xml:space="preserve">$ </w:t>
      </w:r>
      <w:proofErr w:type="gramStart"/>
      <w:r w:rsidRPr="00ED41A6">
        <w:rPr>
          <w:spacing w:val="-8"/>
          <w:sz w:val="24"/>
          <w:szCs w:val="24"/>
        </w:rPr>
        <w:t>echo</w:t>
      </w:r>
      <w:proofErr w:type="gramEnd"/>
      <w:r w:rsidRPr="00ED41A6">
        <w:rPr>
          <w:spacing w:val="-8"/>
          <w:sz w:val="24"/>
          <w:szCs w:val="24"/>
        </w:rPr>
        <w:t xml:space="preserve"> $SHELL</w:t>
      </w:r>
    </w:p>
    <w:p w:rsidR="00635581" w:rsidRPr="00ED41A6" w:rsidRDefault="00635581" w:rsidP="0028273D">
      <w:pPr>
        <w:pStyle w:val="Heading3"/>
        <w:pBdr>
          <w:bottom w:val="dashed" w:sz="6" w:space="0" w:color="DDDDDD"/>
        </w:pBdr>
        <w:shd w:val="clear" w:color="auto" w:fill="D9D9D9" w:themeFill="background1" w:themeFillShade="D9"/>
        <w:spacing w:after="210"/>
        <w:jc w:val="both"/>
        <w:rPr>
          <w:spacing w:val="-8"/>
          <w:sz w:val="24"/>
          <w:szCs w:val="24"/>
        </w:rPr>
      </w:pPr>
      <w:r w:rsidRPr="00ED41A6">
        <w:rPr>
          <w:spacing w:val="-8"/>
          <w:sz w:val="24"/>
          <w:szCs w:val="24"/>
        </w:rPr>
        <w:t>/bin/bash</w:t>
      </w:r>
    </w:p>
    <w:p w:rsidR="00635581" w:rsidRPr="00ED41A6" w:rsidRDefault="00635581" w:rsidP="0028273D">
      <w:pPr>
        <w:pStyle w:val="Heading3"/>
        <w:pBdr>
          <w:bottom w:val="dashed" w:sz="6" w:space="0" w:color="DDDDDD"/>
        </w:pBdr>
        <w:shd w:val="clear" w:color="auto" w:fill="D9D9D9" w:themeFill="background1" w:themeFillShade="D9"/>
        <w:spacing w:after="210"/>
        <w:jc w:val="both"/>
        <w:rPr>
          <w:spacing w:val="-8"/>
          <w:sz w:val="24"/>
          <w:szCs w:val="24"/>
        </w:rPr>
      </w:pPr>
      <w:r w:rsidRPr="00ED41A6">
        <w:rPr>
          <w:spacing w:val="-8"/>
          <w:sz w:val="24"/>
          <w:szCs w:val="24"/>
        </w:rPr>
        <w:t xml:space="preserve">$ </w:t>
      </w:r>
      <w:proofErr w:type="spellStart"/>
      <w:proofErr w:type="gramStart"/>
      <w:r w:rsidRPr="00ED41A6">
        <w:rPr>
          <w:spacing w:val="-8"/>
          <w:sz w:val="24"/>
          <w:szCs w:val="24"/>
        </w:rPr>
        <w:t>chsh</w:t>
      </w:r>
      <w:proofErr w:type="spellEnd"/>
      <w:proofErr w:type="gramEnd"/>
      <w:r w:rsidRPr="00ED41A6">
        <w:rPr>
          <w:spacing w:val="-8"/>
          <w:sz w:val="24"/>
          <w:szCs w:val="24"/>
        </w:rPr>
        <w:t xml:space="preserve"> –s /bin/dash</w:t>
      </w:r>
    </w:p>
    <w:p w:rsidR="00635581" w:rsidRPr="00ED41A6" w:rsidRDefault="00635581" w:rsidP="0028273D">
      <w:pPr>
        <w:pStyle w:val="Heading3"/>
        <w:pBdr>
          <w:bottom w:val="dashed" w:sz="6" w:space="0" w:color="DDDDDD"/>
        </w:pBdr>
        <w:shd w:val="clear" w:color="auto" w:fill="D9D9D9" w:themeFill="background1" w:themeFillShade="D9"/>
        <w:spacing w:after="210"/>
        <w:jc w:val="both"/>
        <w:rPr>
          <w:spacing w:val="-8"/>
          <w:sz w:val="24"/>
          <w:szCs w:val="24"/>
        </w:rPr>
      </w:pPr>
      <w:r w:rsidRPr="00ED41A6">
        <w:rPr>
          <w:spacing w:val="-8"/>
          <w:sz w:val="24"/>
          <w:szCs w:val="24"/>
        </w:rPr>
        <w:t xml:space="preserve">$ </w:t>
      </w:r>
      <w:proofErr w:type="gramStart"/>
      <w:r w:rsidRPr="00ED41A6">
        <w:rPr>
          <w:spacing w:val="-8"/>
          <w:sz w:val="24"/>
          <w:szCs w:val="24"/>
        </w:rPr>
        <w:t>echo</w:t>
      </w:r>
      <w:proofErr w:type="gramEnd"/>
      <w:r w:rsidRPr="00ED41A6">
        <w:rPr>
          <w:spacing w:val="-8"/>
          <w:sz w:val="24"/>
          <w:szCs w:val="24"/>
        </w:rPr>
        <w:t xml:space="preserve"> $SHELL</w:t>
      </w:r>
    </w:p>
    <w:p w:rsidR="00635581" w:rsidRPr="00ED41A6" w:rsidRDefault="00635581" w:rsidP="00252781">
      <w:pPr>
        <w:pStyle w:val="Heading3"/>
        <w:pBdr>
          <w:bottom w:val="dashed" w:sz="6" w:space="0" w:color="DDDDDD"/>
        </w:pBdr>
        <w:shd w:val="clear" w:color="auto" w:fill="D9D9D9" w:themeFill="background1" w:themeFillShade="D9"/>
        <w:spacing w:after="210" w:line="312" w:lineRule="atLeast"/>
        <w:jc w:val="both"/>
        <w:rPr>
          <w:spacing w:val="-8"/>
          <w:sz w:val="24"/>
          <w:szCs w:val="24"/>
        </w:rPr>
      </w:pPr>
      <w:r w:rsidRPr="00ED41A6">
        <w:rPr>
          <w:spacing w:val="-8"/>
          <w:sz w:val="24"/>
          <w:szCs w:val="24"/>
        </w:rPr>
        <w:t>/bin/dash</w:t>
      </w:r>
    </w:p>
    <w:p w:rsidR="00635581" w:rsidRPr="00ED41A6" w:rsidRDefault="00252781" w:rsidP="00635581">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Or</w:t>
      </w:r>
    </w:p>
    <w:p w:rsidR="00252781" w:rsidRPr="00ED41A6" w:rsidRDefault="00252781" w:rsidP="0028273D">
      <w:pPr>
        <w:pStyle w:val="Heading3"/>
        <w:pBdr>
          <w:bottom w:val="dashed" w:sz="6" w:space="0" w:color="DDDDDD"/>
        </w:pBdr>
        <w:shd w:val="clear" w:color="auto" w:fill="D9D9D9" w:themeFill="background1" w:themeFillShade="D9"/>
        <w:spacing w:after="210" w:line="312" w:lineRule="atLeast"/>
        <w:jc w:val="both"/>
        <w:rPr>
          <w:spacing w:val="-8"/>
          <w:sz w:val="24"/>
          <w:szCs w:val="24"/>
        </w:rPr>
      </w:pPr>
      <w:r w:rsidRPr="00ED41A6">
        <w:rPr>
          <w:spacing w:val="-8"/>
          <w:sz w:val="24"/>
          <w:szCs w:val="24"/>
        </w:rPr>
        <w:t xml:space="preserve">$ </w:t>
      </w:r>
      <w:proofErr w:type="spellStart"/>
      <w:proofErr w:type="gramStart"/>
      <w:r w:rsidRPr="00ED41A6">
        <w:rPr>
          <w:spacing w:val="-8"/>
          <w:sz w:val="24"/>
          <w:szCs w:val="24"/>
        </w:rPr>
        <w:t>chsh</w:t>
      </w:r>
      <w:proofErr w:type="spellEnd"/>
      <w:proofErr w:type="gramEnd"/>
    </w:p>
    <w:p w:rsidR="00252781" w:rsidRPr="00ED41A6" w:rsidRDefault="00252781" w:rsidP="0028273D">
      <w:pPr>
        <w:pStyle w:val="Heading3"/>
        <w:pBdr>
          <w:bottom w:val="dashed" w:sz="6" w:space="0" w:color="DDDDDD"/>
        </w:pBdr>
        <w:shd w:val="clear" w:color="auto" w:fill="D9D9D9" w:themeFill="background1" w:themeFillShade="D9"/>
        <w:spacing w:after="210" w:line="312" w:lineRule="atLeast"/>
        <w:jc w:val="both"/>
        <w:rPr>
          <w:spacing w:val="-8"/>
          <w:sz w:val="24"/>
          <w:szCs w:val="24"/>
        </w:rPr>
      </w:pPr>
      <w:r w:rsidRPr="00ED41A6">
        <w:rPr>
          <w:spacing w:val="-8"/>
          <w:sz w:val="24"/>
          <w:szCs w:val="24"/>
        </w:rPr>
        <w:t>Password:                            (provide the root password and write the shell name)</w:t>
      </w:r>
    </w:p>
    <w:p w:rsidR="00252781" w:rsidRPr="00ED41A6" w:rsidRDefault="00252781" w:rsidP="0028273D">
      <w:pPr>
        <w:pStyle w:val="Heading3"/>
        <w:pBdr>
          <w:bottom w:val="dashed" w:sz="6" w:space="0" w:color="DDDDDD"/>
        </w:pBdr>
        <w:shd w:val="clear" w:color="auto" w:fill="D9D9D9" w:themeFill="background1" w:themeFillShade="D9"/>
        <w:spacing w:after="210" w:line="312" w:lineRule="atLeast"/>
        <w:jc w:val="both"/>
        <w:rPr>
          <w:spacing w:val="-8"/>
          <w:sz w:val="24"/>
          <w:szCs w:val="24"/>
        </w:rPr>
      </w:pPr>
      <w:r w:rsidRPr="00ED41A6">
        <w:rPr>
          <w:spacing w:val="-8"/>
          <w:sz w:val="24"/>
          <w:szCs w:val="24"/>
        </w:rPr>
        <w:lastRenderedPageBreak/>
        <w:t>/bin/dash       (Shell name to which you want to switch)</w:t>
      </w:r>
    </w:p>
    <w:p w:rsidR="00252781" w:rsidRPr="00ED41A6" w:rsidRDefault="00252781" w:rsidP="00252781">
      <w:pPr>
        <w:pStyle w:val="Heading3"/>
        <w:pBdr>
          <w:bottom w:val="dashed" w:sz="6" w:space="0" w:color="DDDDDD"/>
        </w:pBdr>
        <w:shd w:val="clear" w:color="auto" w:fill="D9D9D9" w:themeFill="background1" w:themeFillShade="D9"/>
        <w:spacing w:after="210" w:line="312" w:lineRule="atLeast"/>
        <w:jc w:val="both"/>
        <w:rPr>
          <w:spacing w:val="-8"/>
          <w:sz w:val="24"/>
          <w:szCs w:val="24"/>
        </w:rPr>
      </w:pPr>
      <w:r w:rsidRPr="00ED41A6">
        <w:rPr>
          <w:spacing w:val="-8"/>
          <w:sz w:val="24"/>
          <w:szCs w:val="24"/>
        </w:rPr>
        <w:t xml:space="preserve">$ </w:t>
      </w:r>
      <w:proofErr w:type="gramStart"/>
      <w:r w:rsidRPr="00ED41A6">
        <w:rPr>
          <w:spacing w:val="-8"/>
          <w:sz w:val="24"/>
          <w:szCs w:val="24"/>
        </w:rPr>
        <w:t>echo</w:t>
      </w:r>
      <w:proofErr w:type="gramEnd"/>
      <w:r w:rsidRPr="00ED41A6">
        <w:rPr>
          <w:spacing w:val="-8"/>
          <w:sz w:val="24"/>
          <w:szCs w:val="24"/>
        </w:rPr>
        <w:t xml:space="preserve"> $SHELL</w:t>
      </w:r>
    </w:p>
    <w:p w:rsidR="00252781" w:rsidRPr="00ED41A6" w:rsidRDefault="00252781" w:rsidP="0028273D">
      <w:pPr>
        <w:pStyle w:val="Heading3"/>
        <w:pBdr>
          <w:bottom w:val="dashed" w:sz="6" w:space="0" w:color="DDDDDD"/>
        </w:pBdr>
        <w:shd w:val="clear" w:color="auto" w:fill="D9D9D9" w:themeFill="background1" w:themeFillShade="D9"/>
        <w:spacing w:after="210"/>
        <w:jc w:val="both"/>
        <w:rPr>
          <w:spacing w:val="-8"/>
          <w:sz w:val="24"/>
          <w:szCs w:val="24"/>
        </w:rPr>
      </w:pPr>
      <w:r w:rsidRPr="00ED41A6">
        <w:rPr>
          <w:spacing w:val="-8"/>
          <w:sz w:val="24"/>
          <w:szCs w:val="24"/>
        </w:rPr>
        <w:t>/bin/dash</w:t>
      </w:r>
    </w:p>
    <w:p w:rsidR="0028273D" w:rsidRPr="0028273D" w:rsidRDefault="0028273D" w:rsidP="0028273D">
      <w:pPr>
        <w:pStyle w:val="Heading3"/>
        <w:pBdr>
          <w:bottom w:val="dashed" w:sz="6" w:space="0" w:color="DDDDDD"/>
        </w:pBdr>
        <w:shd w:val="clear" w:color="auto" w:fill="FFFFFF"/>
        <w:spacing w:after="210"/>
        <w:jc w:val="both"/>
        <w:rPr>
          <w:spacing w:val="-8"/>
          <w:sz w:val="10"/>
          <w:szCs w:val="24"/>
        </w:rPr>
      </w:pPr>
      <w:r>
        <w:rPr>
          <w:spacing w:val="-8"/>
          <w:sz w:val="10"/>
          <w:szCs w:val="24"/>
        </w:rPr>
        <w:t>[[[[</w:t>
      </w:r>
    </w:p>
    <w:p w:rsidR="000678D7" w:rsidRPr="00ED41A6" w:rsidRDefault="000678D7" w:rsidP="0028273D">
      <w:pPr>
        <w:pStyle w:val="Heading3"/>
        <w:pBdr>
          <w:bottom w:val="dashed" w:sz="6" w:space="0" w:color="DDDDDD"/>
        </w:pBdr>
        <w:shd w:val="clear" w:color="auto" w:fill="FFFFFF"/>
        <w:spacing w:after="210"/>
        <w:jc w:val="both"/>
        <w:rPr>
          <w:spacing w:val="-8"/>
          <w:sz w:val="24"/>
          <w:szCs w:val="24"/>
        </w:rPr>
      </w:pPr>
      <w:r w:rsidRPr="00ED41A6">
        <w:rPr>
          <w:spacing w:val="-8"/>
          <w:sz w:val="24"/>
          <w:szCs w:val="24"/>
        </w:rPr>
        <w:t>Options:</w:t>
      </w:r>
    </w:p>
    <w:p w:rsidR="000678D7" w:rsidRPr="00ED41A6" w:rsidRDefault="000678D7" w:rsidP="000678D7">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      -l: Used to specifies your login shell.</w:t>
      </w:r>
    </w:p>
    <w:p w:rsidR="000678D7" w:rsidRPr="00ED41A6" w:rsidRDefault="000678D7" w:rsidP="000678D7">
      <w:pPr>
        <w:pStyle w:val="Heading3"/>
        <w:pBdr>
          <w:bottom w:val="dashed" w:sz="6" w:space="0" w:color="DDDDDD"/>
        </w:pBdr>
        <w:shd w:val="clear" w:color="auto" w:fill="FFFFFF"/>
        <w:spacing w:after="210" w:line="312" w:lineRule="atLeast"/>
        <w:jc w:val="both"/>
        <w:rPr>
          <w:spacing w:val="-8"/>
          <w:sz w:val="24"/>
          <w:szCs w:val="24"/>
        </w:rPr>
      </w:pPr>
      <w:proofErr w:type="gramStart"/>
      <w:r w:rsidRPr="00ED41A6">
        <w:rPr>
          <w:spacing w:val="-8"/>
          <w:sz w:val="24"/>
          <w:szCs w:val="24"/>
        </w:rPr>
        <w:t>•      -u: Prints the list of shells.</w:t>
      </w:r>
      <w:proofErr w:type="gramEnd"/>
    </w:p>
    <w:p w:rsidR="000678D7" w:rsidRPr="00ED41A6" w:rsidRDefault="000678D7" w:rsidP="000678D7">
      <w:pPr>
        <w:pStyle w:val="Heading3"/>
        <w:pBdr>
          <w:bottom w:val="dashed" w:sz="6" w:space="0" w:color="DDDDDD"/>
        </w:pBdr>
        <w:shd w:val="clear" w:color="auto" w:fill="FFFFFF"/>
        <w:spacing w:after="210" w:line="312" w:lineRule="atLeast"/>
        <w:jc w:val="both"/>
        <w:rPr>
          <w:spacing w:val="-8"/>
          <w:sz w:val="24"/>
          <w:szCs w:val="24"/>
        </w:rPr>
      </w:pPr>
      <w:proofErr w:type="gramStart"/>
      <w:r w:rsidRPr="00ED41A6">
        <w:rPr>
          <w:spacing w:val="-8"/>
          <w:sz w:val="24"/>
          <w:szCs w:val="24"/>
        </w:rPr>
        <w:t>•       -v: Shows information about version and exits.</w:t>
      </w:r>
      <w:proofErr w:type="gramEnd"/>
    </w:p>
    <w:p w:rsidR="00635581" w:rsidRPr="00ED41A6" w:rsidRDefault="000678D7" w:rsidP="000678D7">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       -s: Used to set the shell as your login shell</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AWK command in Unix/Linux with examples</w:t>
      </w:r>
    </w:p>
    <w:p w:rsidR="007744CF" w:rsidRPr="00ED41A6" w:rsidRDefault="007744CF" w:rsidP="007744CF">
      <w:pPr>
        <w:pStyle w:val="Heading3"/>
        <w:pBdr>
          <w:bottom w:val="dashed" w:sz="6" w:space="0" w:color="DDDDDD"/>
        </w:pBdr>
        <w:shd w:val="clear" w:color="auto" w:fill="FFFFFF"/>
        <w:spacing w:after="210" w:line="312" w:lineRule="atLeast"/>
        <w:jc w:val="both"/>
        <w:rPr>
          <w:b w:val="0"/>
          <w:spacing w:val="-8"/>
          <w:sz w:val="24"/>
          <w:szCs w:val="24"/>
        </w:rPr>
      </w:pPr>
      <w:proofErr w:type="spellStart"/>
      <w:r w:rsidRPr="00ED41A6">
        <w:rPr>
          <w:b w:val="0"/>
          <w:spacing w:val="-8"/>
          <w:sz w:val="24"/>
          <w:szCs w:val="24"/>
        </w:rPr>
        <w:t>Awk</w:t>
      </w:r>
      <w:proofErr w:type="spellEnd"/>
      <w:r w:rsidRPr="00ED41A6">
        <w:rPr>
          <w:b w:val="0"/>
          <w:spacing w:val="-8"/>
          <w:sz w:val="24"/>
          <w:szCs w:val="24"/>
        </w:rPr>
        <w:t xml:space="preserve"> is a scripting language used for manipulating data and generating </w:t>
      </w:r>
      <w:proofErr w:type="spellStart"/>
      <w:r w:rsidRPr="00ED41A6">
        <w:rPr>
          <w:b w:val="0"/>
          <w:spacing w:val="-8"/>
          <w:sz w:val="24"/>
          <w:szCs w:val="24"/>
        </w:rPr>
        <w:t>reports.The</w:t>
      </w:r>
      <w:proofErr w:type="spellEnd"/>
      <w:r w:rsidRPr="00ED41A6">
        <w:rPr>
          <w:b w:val="0"/>
          <w:spacing w:val="-8"/>
          <w:sz w:val="24"/>
          <w:szCs w:val="24"/>
        </w:rPr>
        <w:t xml:space="preserve"> </w:t>
      </w:r>
      <w:proofErr w:type="spellStart"/>
      <w:r w:rsidRPr="00ED41A6">
        <w:rPr>
          <w:b w:val="0"/>
          <w:spacing w:val="-8"/>
          <w:sz w:val="24"/>
          <w:szCs w:val="24"/>
        </w:rPr>
        <w:t>awk</w:t>
      </w:r>
      <w:proofErr w:type="spellEnd"/>
      <w:r w:rsidRPr="00ED41A6">
        <w:rPr>
          <w:b w:val="0"/>
          <w:spacing w:val="-8"/>
          <w:sz w:val="24"/>
          <w:szCs w:val="24"/>
        </w:rPr>
        <w:t xml:space="preserve"> command programming language requires no compiling, and allows the user to use variables, numeric functions, string functions, and logical operators.</w:t>
      </w:r>
    </w:p>
    <w:p w:rsidR="007744CF" w:rsidRPr="00ED41A6" w:rsidRDefault="007744CF" w:rsidP="007744CF">
      <w:pPr>
        <w:pStyle w:val="Heading3"/>
        <w:pBdr>
          <w:bottom w:val="dashed" w:sz="6" w:space="0" w:color="DDDDDD"/>
        </w:pBdr>
        <w:shd w:val="clear" w:color="auto" w:fill="FFFFFF"/>
        <w:spacing w:after="210" w:line="312" w:lineRule="atLeast"/>
        <w:jc w:val="both"/>
        <w:rPr>
          <w:b w:val="0"/>
          <w:spacing w:val="-8"/>
          <w:sz w:val="24"/>
          <w:szCs w:val="24"/>
        </w:rPr>
      </w:pPr>
      <w:proofErr w:type="spellStart"/>
      <w:r w:rsidRPr="00ED41A6">
        <w:rPr>
          <w:b w:val="0"/>
          <w:spacing w:val="-8"/>
          <w:sz w:val="24"/>
          <w:szCs w:val="24"/>
        </w:rPr>
        <w:t>Awk</w:t>
      </w:r>
      <w:proofErr w:type="spellEnd"/>
      <w:r w:rsidRPr="00ED41A6">
        <w:rPr>
          <w:b w:val="0"/>
          <w:spacing w:val="-8"/>
          <w:sz w:val="24"/>
          <w:szCs w:val="24"/>
        </w:rPr>
        <w:t xml:space="preserve"> is a utility that enables a programmer to write tiny but effective programs in the form of statements that define text patterns that are to be searched for in each line of a document and the action that is to be taken when a match is found within a line. </w:t>
      </w:r>
      <w:proofErr w:type="spellStart"/>
      <w:r w:rsidRPr="00ED41A6">
        <w:rPr>
          <w:b w:val="0"/>
          <w:spacing w:val="-8"/>
          <w:sz w:val="24"/>
          <w:szCs w:val="24"/>
        </w:rPr>
        <w:t>Awk</w:t>
      </w:r>
      <w:proofErr w:type="spellEnd"/>
      <w:r w:rsidRPr="00ED41A6">
        <w:rPr>
          <w:b w:val="0"/>
          <w:spacing w:val="-8"/>
          <w:sz w:val="24"/>
          <w:szCs w:val="24"/>
        </w:rPr>
        <w:t xml:space="preserve"> is mostly used for pattern scanning and processing. It searches one or more files to see if they contain lines that matches with the specified patterns and then performs the associated actions.</w:t>
      </w:r>
    </w:p>
    <w:p w:rsidR="007744CF" w:rsidRPr="00ED41A6" w:rsidRDefault="007744CF" w:rsidP="007744CF">
      <w:pPr>
        <w:pStyle w:val="Heading3"/>
        <w:pBdr>
          <w:bottom w:val="dashed" w:sz="6" w:space="0" w:color="DDDDDD"/>
        </w:pBdr>
        <w:shd w:val="clear" w:color="auto" w:fill="FFFFFF"/>
        <w:spacing w:after="210" w:line="312" w:lineRule="atLeast"/>
        <w:jc w:val="both"/>
        <w:rPr>
          <w:b w:val="0"/>
          <w:spacing w:val="-8"/>
          <w:sz w:val="24"/>
          <w:szCs w:val="24"/>
        </w:rPr>
      </w:pPr>
      <w:proofErr w:type="spellStart"/>
      <w:r w:rsidRPr="00ED41A6">
        <w:rPr>
          <w:b w:val="0"/>
          <w:spacing w:val="-8"/>
          <w:sz w:val="24"/>
          <w:szCs w:val="24"/>
        </w:rPr>
        <w:t>Awk</w:t>
      </w:r>
      <w:proofErr w:type="spellEnd"/>
      <w:r w:rsidRPr="00ED41A6">
        <w:rPr>
          <w:b w:val="0"/>
          <w:spacing w:val="-8"/>
          <w:sz w:val="24"/>
          <w:szCs w:val="24"/>
        </w:rPr>
        <w:t xml:space="preserve"> is abbreviated from the names of the developers – </w:t>
      </w:r>
      <w:proofErr w:type="spellStart"/>
      <w:r w:rsidRPr="00ED41A6">
        <w:rPr>
          <w:b w:val="0"/>
          <w:spacing w:val="-8"/>
          <w:sz w:val="24"/>
          <w:szCs w:val="24"/>
        </w:rPr>
        <w:t>Aho</w:t>
      </w:r>
      <w:proofErr w:type="spellEnd"/>
      <w:r w:rsidRPr="00ED41A6">
        <w:rPr>
          <w:b w:val="0"/>
          <w:spacing w:val="-8"/>
          <w:sz w:val="24"/>
          <w:szCs w:val="24"/>
        </w:rPr>
        <w:t>, Weinberger, and Kernighan.</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 xml:space="preserve">WHAT CAN WE DO WITH </w:t>
      </w:r>
      <w:proofErr w:type="gramStart"/>
      <w:r w:rsidRPr="00ED41A6">
        <w:rPr>
          <w:spacing w:val="-8"/>
          <w:sz w:val="24"/>
          <w:szCs w:val="24"/>
        </w:rPr>
        <w:t>AWK ?</w:t>
      </w:r>
      <w:proofErr w:type="gramEnd"/>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1. AWK Operations:</w:t>
      </w:r>
    </w:p>
    <w:p w:rsidR="007744CF" w:rsidRPr="00ED41A6" w:rsidRDefault="007744CF" w:rsidP="007744CF">
      <w:pPr>
        <w:pStyle w:val="Heading3"/>
        <w:pBdr>
          <w:bottom w:val="dashed" w:sz="6" w:space="0" w:color="DDDDDD"/>
        </w:pBdr>
        <w:shd w:val="clear" w:color="auto" w:fill="FFFFFF"/>
        <w:spacing w:after="210" w:line="312" w:lineRule="atLeast"/>
        <w:jc w:val="both"/>
        <w:rPr>
          <w:b w:val="0"/>
          <w:spacing w:val="-8"/>
          <w:sz w:val="24"/>
          <w:szCs w:val="24"/>
        </w:rPr>
      </w:pPr>
      <w:r w:rsidRPr="00ED41A6">
        <w:rPr>
          <w:b w:val="0"/>
          <w:spacing w:val="-8"/>
          <w:sz w:val="24"/>
          <w:szCs w:val="24"/>
        </w:rPr>
        <w:t>(a) Scans a file line by line</w:t>
      </w:r>
    </w:p>
    <w:p w:rsidR="007744CF" w:rsidRPr="00ED41A6" w:rsidRDefault="007744CF" w:rsidP="007744CF">
      <w:pPr>
        <w:pStyle w:val="Heading3"/>
        <w:pBdr>
          <w:bottom w:val="dashed" w:sz="6" w:space="0" w:color="DDDDDD"/>
        </w:pBdr>
        <w:shd w:val="clear" w:color="auto" w:fill="FFFFFF"/>
        <w:spacing w:after="210" w:line="312" w:lineRule="atLeast"/>
        <w:jc w:val="both"/>
        <w:rPr>
          <w:b w:val="0"/>
          <w:spacing w:val="-8"/>
          <w:sz w:val="24"/>
          <w:szCs w:val="24"/>
        </w:rPr>
      </w:pPr>
      <w:r w:rsidRPr="00ED41A6">
        <w:rPr>
          <w:b w:val="0"/>
          <w:spacing w:val="-8"/>
          <w:sz w:val="24"/>
          <w:szCs w:val="24"/>
        </w:rPr>
        <w:t>(b) Splits each input line into fields</w:t>
      </w:r>
    </w:p>
    <w:p w:rsidR="007744CF" w:rsidRPr="00ED41A6" w:rsidRDefault="007744CF" w:rsidP="007744CF">
      <w:pPr>
        <w:pStyle w:val="Heading3"/>
        <w:pBdr>
          <w:bottom w:val="dashed" w:sz="6" w:space="0" w:color="DDDDDD"/>
        </w:pBdr>
        <w:shd w:val="clear" w:color="auto" w:fill="FFFFFF"/>
        <w:spacing w:after="210" w:line="312" w:lineRule="atLeast"/>
        <w:jc w:val="both"/>
        <w:rPr>
          <w:b w:val="0"/>
          <w:spacing w:val="-8"/>
          <w:sz w:val="24"/>
          <w:szCs w:val="24"/>
        </w:rPr>
      </w:pPr>
      <w:r w:rsidRPr="00ED41A6">
        <w:rPr>
          <w:b w:val="0"/>
          <w:spacing w:val="-8"/>
          <w:sz w:val="24"/>
          <w:szCs w:val="24"/>
        </w:rPr>
        <w:t>(c) Compares input line/fields to pattern</w:t>
      </w:r>
    </w:p>
    <w:p w:rsidR="007744CF" w:rsidRPr="007A5A43" w:rsidRDefault="007744CF" w:rsidP="007744CF">
      <w:pPr>
        <w:pStyle w:val="Heading3"/>
        <w:pBdr>
          <w:bottom w:val="dashed" w:sz="6" w:space="0" w:color="DDDDDD"/>
        </w:pBdr>
        <w:shd w:val="clear" w:color="auto" w:fill="FFFFFF"/>
        <w:spacing w:after="210" w:line="312" w:lineRule="atLeast"/>
        <w:jc w:val="both"/>
        <w:rPr>
          <w:b w:val="0"/>
          <w:spacing w:val="-8"/>
          <w:sz w:val="24"/>
          <w:szCs w:val="24"/>
        </w:rPr>
      </w:pPr>
      <w:r w:rsidRPr="00ED41A6">
        <w:rPr>
          <w:b w:val="0"/>
          <w:spacing w:val="-8"/>
          <w:sz w:val="24"/>
          <w:szCs w:val="24"/>
        </w:rPr>
        <w:t>(d) Performs action(s) on matched lines</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lastRenderedPageBreak/>
        <w:t>2. Useful For:</w:t>
      </w:r>
    </w:p>
    <w:p w:rsidR="007744CF" w:rsidRPr="00ED41A6" w:rsidRDefault="007744CF" w:rsidP="007744CF">
      <w:pPr>
        <w:pStyle w:val="Heading3"/>
        <w:pBdr>
          <w:bottom w:val="dashed" w:sz="6" w:space="0" w:color="DDDDDD"/>
        </w:pBdr>
        <w:shd w:val="clear" w:color="auto" w:fill="FFFFFF"/>
        <w:spacing w:after="210" w:line="312" w:lineRule="atLeast"/>
        <w:jc w:val="both"/>
        <w:rPr>
          <w:b w:val="0"/>
          <w:spacing w:val="-8"/>
          <w:sz w:val="24"/>
          <w:szCs w:val="24"/>
        </w:rPr>
      </w:pPr>
      <w:r w:rsidRPr="00ED41A6">
        <w:rPr>
          <w:b w:val="0"/>
          <w:spacing w:val="-8"/>
          <w:sz w:val="24"/>
          <w:szCs w:val="24"/>
        </w:rPr>
        <w:t>(a) Transform data files</w:t>
      </w:r>
    </w:p>
    <w:p w:rsidR="007744CF" w:rsidRPr="00ED41A6" w:rsidRDefault="007744CF" w:rsidP="007744CF">
      <w:pPr>
        <w:pStyle w:val="Heading3"/>
        <w:pBdr>
          <w:bottom w:val="dashed" w:sz="6" w:space="0" w:color="DDDDDD"/>
        </w:pBdr>
        <w:shd w:val="clear" w:color="auto" w:fill="FFFFFF"/>
        <w:spacing w:after="210" w:line="312" w:lineRule="atLeast"/>
        <w:jc w:val="both"/>
        <w:rPr>
          <w:b w:val="0"/>
          <w:spacing w:val="-8"/>
          <w:sz w:val="24"/>
          <w:szCs w:val="24"/>
        </w:rPr>
      </w:pPr>
      <w:r w:rsidRPr="00ED41A6">
        <w:rPr>
          <w:b w:val="0"/>
          <w:spacing w:val="-8"/>
          <w:sz w:val="24"/>
          <w:szCs w:val="24"/>
        </w:rPr>
        <w:t>(b) Produce formatted reports</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3. Programming Constructs:</w:t>
      </w:r>
    </w:p>
    <w:p w:rsidR="007744CF" w:rsidRPr="00ED41A6" w:rsidRDefault="007744CF" w:rsidP="007744CF">
      <w:pPr>
        <w:pStyle w:val="Heading3"/>
        <w:pBdr>
          <w:bottom w:val="dashed" w:sz="6" w:space="0" w:color="DDDDDD"/>
        </w:pBdr>
        <w:shd w:val="clear" w:color="auto" w:fill="FFFFFF"/>
        <w:spacing w:after="210" w:line="312" w:lineRule="atLeast"/>
        <w:jc w:val="both"/>
        <w:rPr>
          <w:b w:val="0"/>
          <w:spacing w:val="-8"/>
          <w:sz w:val="24"/>
          <w:szCs w:val="24"/>
        </w:rPr>
      </w:pPr>
      <w:r w:rsidRPr="00ED41A6">
        <w:rPr>
          <w:b w:val="0"/>
          <w:spacing w:val="-8"/>
          <w:sz w:val="24"/>
          <w:szCs w:val="24"/>
        </w:rPr>
        <w:t>(a) Format output lines</w:t>
      </w:r>
    </w:p>
    <w:p w:rsidR="007744CF" w:rsidRPr="00ED41A6" w:rsidRDefault="007744CF" w:rsidP="007744CF">
      <w:pPr>
        <w:pStyle w:val="Heading3"/>
        <w:pBdr>
          <w:bottom w:val="dashed" w:sz="6" w:space="0" w:color="DDDDDD"/>
        </w:pBdr>
        <w:shd w:val="clear" w:color="auto" w:fill="FFFFFF"/>
        <w:spacing w:after="210" w:line="312" w:lineRule="atLeast"/>
        <w:jc w:val="both"/>
        <w:rPr>
          <w:b w:val="0"/>
          <w:spacing w:val="-8"/>
          <w:sz w:val="24"/>
          <w:szCs w:val="24"/>
        </w:rPr>
      </w:pPr>
      <w:r w:rsidRPr="00ED41A6">
        <w:rPr>
          <w:b w:val="0"/>
          <w:spacing w:val="-8"/>
          <w:sz w:val="24"/>
          <w:szCs w:val="24"/>
        </w:rPr>
        <w:t>(b) Arithmetic and string operations</w:t>
      </w:r>
    </w:p>
    <w:p w:rsidR="007744CF" w:rsidRPr="00ED41A6" w:rsidRDefault="007744CF" w:rsidP="007744CF">
      <w:pPr>
        <w:pStyle w:val="Heading3"/>
        <w:pBdr>
          <w:bottom w:val="dashed" w:sz="6" w:space="0" w:color="DDDDDD"/>
        </w:pBdr>
        <w:shd w:val="clear" w:color="auto" w:fill="FFFFFF"/>
        <w:spacing w:after="210" w:line="312" w:lineRule="atLeast"/>
        <w:jc w:val="both"/>
        <w:rPr>
          <w:b w:val="0"/>
          <w:spacing w:val="-8"/>
          <w:sz w:val="24"/>
          <w:szCs w:val="24"/>
        </w:rPr>
      </w:pPr>
      <w:r w:rsidRPr="00ED41A6">
        <w:rPr>
          <w:b w:val="0"/>
          <w:spacing w:val="-8"/>
          <w:sz w:val="24"/>
          <w:szCs w:val="24"/>
        </w:rPr>
        <w:t>(c) Conditionals and loops</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Syntax:</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spacing w:val="-8"/>
          <w:sz w:val="24"/>
          <w:szCs w:val="24"/>
        </w:rPr>
      </w:pPr>
      <w:proofErr w:type="spellStart"/>
      <w:proofErr w:type="gramStart"/>
      <w:r w:rsidRPr="00ED41A6">
        <w:rPr>
          <w:spacing w:val="-8"/>
          <w:sz w:val="24"/>
          <w:szCs w:val="24"/>
        </w:rPr>
        <w:t>awk</w:t>
      </w:r>
      <w:proofErr w:type="spellEnd"/>
      <w:proofErr w:type="gramEnd"/>
      <w:r w:rsidRPr="00ED41A6">
        <w:rPr>
          <w:spacing w:val="-8"/>
          <w:sz w:val="24"/>
          <w:szCs w:val="24"/>
        </w:rPr>
        <w:t xml:space="preserve"> options 'selection _criteria {action }' input-file &gt; output-file</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Options:</w:t>
      </w:r>
    </w:p>
    <w:p w:rsidR="007744CF" w:rsidRPr="00ED41A6" w:rsidRDefault="007744CF" w:rsidP="007744CF">
      <w:pPr>
        <w:pStyle w:val="Heading3"/>
        <w:pBdr>
          <w:bottom w:val="dashed" w:sz="6" w:space="0" w:color="DDDDDD"/>
        </w:pBdr>
        <w:shd w:val="clear" w:color="auto" w:fill="FFFFFF"/>
        <w:spacing w:after="210" w:line="312" w:lineRule="atLeast"/>
        <w:jc w:val="both"/>
        <w:rPr>
          <w:b w:val="0"/>
          <w:spacing w:val="-8"/>
          <w:sz w:val="24"/>
          <w:szCs w:val="24"/>
        </w:rPr>
      </w:pPr>
      <w:r w:rsidRPr="00ED41A6">
        <w:rPr>
          <w:spacing w:val="-8"/>
          <w:sz w:val="24"/>
          <w:szCs w:val="24"/>
        </w:rPr>
        <w:t>-f program-</w:t>
      </w:r>
      <w:proofErr w:type="gramStart"/>
      <w:r w:rsidRPr="00ED41A6">
        <w:rPr>
          <w:spacing w:val="-8"/>
          <w:sz w:val="24"/>
          <w:szCs w:val="24"/>
        </w:rPr>
        <w:t>file :</w:t>
      </w:r>
      <w:proofErr w:type="gramEnd"/>
      <w:r w:rsidRPr="00ED41A6">
        <w:rPr>
          <w:spacing w:val="-8"/>
          <w:sz w:val="24"/>
          <w:szCs w:val="24"/>
        </w:rPr>
        <w:t xml:space="preserve"> </w:t>
      </w:r>
      <w:r w:rsidRPr="00ED41A6">
        <w:rPr>
          <w:b w:val="0"/>
          <w:spacing w:val="-8"/>
          <w:sz w:val="24"/>
          <w:szCs w:val="24"/>
        </w:rPr>
        <w:t xml:space="preserve">Reads the AWK program source from the file  program-file, instead of from the </w:t>
      </w:r>
    </w:p>
    <w:p w:rsidR="007744CF" w:rsidRPr="00ED41A6" w:rsidRDefault="007744CF" w:rsidP="007744CF">
      <w:pPr>
        <w:pStyle w:val="Heading3"/>
        <w:pBdr>
          <w:bottom w:val="dashed" w:sz="6" w:space="0" w:color="DDDDDD"/>
        </w:pBdr>
        <w:shd w:val="clear" w:color="auto" w:fill="FFFFFF"/>
        <w:spacing w:after="210" w:line="312" w:lineRule="atLeast"/>
        <w:jc w:val="both"/>
        <w:rPr>
          <w:b w:val="0"/>
          <w:spacing w:val="-8"/>
          <w:sz w:val="24"/>
          <w:szCs w:val="24"/>
        </w:rPr>
      </w:pPr>
      <w:r w:rsidRPr="00ED41A6">
        <w:rPr>
          <w:b w:val="0"/>
          <w:spacing w:val="-8"/>
          <w:sz w:val="24"/>
          <w:szCs w:val="24"/>
        </w:rPr>
        <w:t xml:space="preserve">   </w:t>
      </w:r>
      <w:proofErr w:type="gramStart"/>
      <w:r w:rsidRPr="00ED41A6">
        <w:rPr>
          <w:b w:val="0"/>
          <w:spacing w:val="-8"/>
          <w:sz w:val="24"/>
          <w:szCs w:val="24"/>
        </w:rPr>
        <w:t>first</w:t>
      </w:r>
      <w:proofErr w:type="gramEnd"/>
      <w:r w:rsidRPr="00ED41A6">
        <w:rPr>
          <w:b w:val="0"/>
          <w:spacing w:val="-8"/>
          <w:sz w:val="24"/>
          <w:szCs w:val="24"/>
        </w:rPr>
        <w:t xml:space="preserve"> command line argument.</w:t>
      </w:r>
    </w:p>
    <w:p w:rsidR="007744CF" w:rsidRPr="00ED41A6" w:rsidRDefault="007744CF" w:rsidP="007744CF">
      <w:pPr>
        <w:pStyle w:val="Heading3"/>
        <w:pBdr>
          <w:bottom w:val="dashed" w:sz="6" w:space="0" w:color="DDDDDD"/>
        </w:pBdr>
        <w:shd w:val="clear" w:color="auto" w:fill="FFFFFF"/>
        <w:spacing w:after="210" w:line="312" w:lineRule="atLeast"/>
        <w:jc w:val="both"/>
        <w:rPr>
          <w:b w:val="0"/>
          <w:spacing w:val="-8"/>
          <w:sz w:val="24"/>
          <w:szCs w:val="24"/>
        </w:rPr>
      </w:pPr>
      <w:r w:rsidRPr="00ED41A6">
        <w:rPr>
          <w:spacing w:val="-8"/>
          <w:sz w:val="24"/>
          <w:szCs w:val="24"/>
        </w:rPr>
        <w:t xml:space="preserve">-F </w:t>
      </w:r>
      <w:proofErr w:type="spellStart"/>
      <w:proofErr w:type="gramStart"/>
      <w:r w:rsidRPr="00ED41A6">
        <w:rPr>
          <w:spacing w:val="-8"/>
          <w:sz w:val="24"/>
          <w:szCs w:val="24"/>
        </w:rPr>
        <w:t>fs</w:t>
      </w:r>
      <w:proofErr w:type="spellEnd"/>
      <w:r w:rsidRPr="00ED41A6">
        <w:rPr>
          <w:spacing w:val="-8"/>
          <w:sz w:val="24"/>
          <w:szCs w:val="24"/>
        </w:rPr>
        <w:t xml:space="preserve">  :</w:t>
      </w:r>
      <w:proofErr w:type="gramEnd"/>
      <w:r w:rsidRPr="00ED41A6">
        <w:rPr>
          <w:spacing w:val="-8"/>
          <w:sz w:val="24"/>
          <w:szCs w:val="24"/>
        </w:rPr>
        <w:t xml:space="preserve"> </w:t>
      </w:r>
      <w:r w:rsidRPr="00ED41A6">
        <w:rPr>
          <w:b w:val="0"/>
          <w:spacing w:val="-8"/>
          <w:sz w:val="24"/>
          <w:szCs w:val="24"/>
        </w:rPr>
        <w:t xml:space="preserve">Use </w:t>
      </w:r>
      <w:proofErr w:type="spellStart"/>
      <w:r w:rsidRPr="00ED41A6">
        <w:rPr>
          <w:b w:val="0"/>
          <w:spacing w:val="-8"/>
          <w:sz w:val="24"/>
          <w:szCs w:val="24"/>
        </w:rPr>
        <w:t>fs</w:t>
      </w:r>
      <w:proofErr w:type="spellEnd"/>
      <w:r w:rsidRPr="00ED41A6">
        <w:rPr>
          <w:b w:val="0"/>
          <w:spacing w:val="-8"/>
          <w:sz w:val="24"/>
          <w:szCs w:val="24"/>
        </w:rPr>
        <w:t xml:space="preserve"> for the input field separator</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Sample Commands</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Example:</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Consider the following text file as the input file for all cases below.</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spacing w:val="-8"/>
          <w:sz w:val="24"/>
          <w:szCs w:val="24"/>
        </w:rPr>
      </w:pPr>
      <w:r w:rsidRPr="00ED41A6">
        <w:rPr>
          <w:spacing w:val="-8"/>
          <w:sz w:val="24"/>
          <w:szCs w:val="24"/>
        </w:rPr>
        <w:t xml:space="preserve">$cat &gt; employee.txt </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spacing w:val="-8"/>
          <w:sz w:val="24"/>
          <w:szCs w:val="24"/>
        </w:rPr>
      </w:pPr>
      <w:proofErr w:type="spellStart"/>
      <w:proofErr w:type="gramStart"/>
      <w:r w:rsidRPr="00ED41A6">
        <w:rPr>
          <w:spacing w:val="-8"/>
          <w:sz w:val="24"/>
          <w:szCs w:val="24"/>
        </w:rPr>
        <w:t>ajay</w:t>
      </w:r>
      <w:proofErr w:type="spellEnd"/>
      <w:proofErr w:type="gramEnd"/>
      <w:r w:rsidRPr="00ED41A6">
        <w:rPr>
          <w:spacing w:val="-8"/>
          <w:sz w:val="24"/>
          <w:szCs w:val="24"/>
        </w:rPr>
        <w:t xml:space="preserve"> manager account 45000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spacing w:val="-8"/>
          <w:sz w:val="24"/>
          <w:szCs w:val="24"/>
        </w:rPr>
      </w:pPr>
      <w:proofErr w:type="spellStart"/>
      <w:proofErr w:type="gramStart"/>
      <w:r w:rsidRPr="00ED41A6">
        <w:rPr>
          <w:spacing w:val="-8"/>
          <w:sz w:val="24"/>
          <w:szCs w:val="24"/>
        </w:rPr>
        <w:t>sunil</w:t>
      </w:r>
      <w:proofErr w:type="spellEnd"/>
      <w:proofErr w:type="gramEnd"/>
      <w:r w:rsidRPr="00ED41A6">
        <w:rPr>
          <w:spacing w:val="-8"/>
          <w:sz w:val="24"/>
          <w:szCs w:val="24"/>
        </w:rPr>
        <w:t xml:space="preserve"> clerk account 25000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spacing w:val="-8"/>
          <w:sz w:val="24"/>
          <w:szCs w:val="24"/>
        </w:rPr>
      </w:pPr>
      <w:proofErr w:type="spellStart"/>
      <w:proofErr w:type="gramStart"/>
      <w:r w:rsidRPr="00ED41A6">
        <w:rPr>
          <w:spacing w:val="-8"/>
          <w:sz w:val="24"/>
          <w:szCs w:val="24"/>
        </w:rPr>
        <w:t>varun</w:t>
      </w:r>
      <w:proofErr w:type="spellEnd"/>
      <w:proofErr w:type="gramEnd"/>
      <w:r w:rsidRPr="00ED41A6">
        <w:rPr>
          <w:spacing w:val="-8"/>
          <w:sz w:val="24"/>
          <w:szCs w:val="24"/>
        </w:rPr>
        <w:t xml:space="preserve"> manager sales 50000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spacing w:val="-8"/>
          <w:sz w:val="24"/>
          <w:szCs w:val="24"/>
        </w:rPr>
      </w:pPr>
      <w:proofErr w:type="spellStart"/>
      <w:proofErr w:type="gramStart"/>
      <w:r w:rsidRPr="00ED41A6">
        <w:rPr>
          <w:spacing w:val="-8"/>
          <w:sz w:val="24"/>
          <w:szCs w:val="24"/>
        </w:rPr>
        <w:t>amit</w:t>
      </w:r>
      <w:proofErr w:type="spellEnd"/>
      <w:proofErr w:type="gramEnd"/>
      <w:r w:rsidRPr="00ED41A6">
        <w:rPr>
          <w:spacing w:val="-8"/>
          <w:sz w:val="24"/>
          <w:szCs w:val="24"/>
        </w:rPr>
        <w:t xml:space="preserve"> manager account 47000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spacing w:val="-8"/>
          <w:sz w:val="24"/>
          <w:szCs w:val="24"/>
        </w:rPr>
      </w:pPr>
      <w:proofErr w:type="spellStart"/>
      <w:proofErr w:type="gramStart"/>
      <w:r w:rsidRPr="00ED41A6">
        <w:rPr>
          <w:spacing w:val="-8"/>
          <w:sz w:val="24"/>
          <w:szCs w:val="24"/>
        </w:rPr>
        <w:t>tarun</w:t>
      </w:r>
      <w:proofErr w:type="spellEnd"/>
      <w:proofErr w:type="gramEnd"/>
      <w:r w:rsidRPr="00ED41A6">
        <w:rPr>
          <w:spacing w:val="-8"/>
          <w:sz w:val="24"/>
          <w:szCs w:val="24"/>
        </w:rPr>
        <w:t xml:space="preserve"> peon sales 15000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spacing w:val="-8"/>
          <w:sz w:val="24"/>
          <w:szCs w:val="24"/>
        </w:rPr>
      </w:pPr>
      <w:proofErr w:type="spellStart"/>
      <w:proofErr w:type="gramStart"/>
      <w:r w:rsidRPr="00ED41A6">
        <w:rPr>
          <w:spacing w:val="-8"/>
          <w:sz w:val="24"/>
          <w:szCs w:val="24"/>
        </w:rPr>
        <w:lastRenderedPageBreak/>
        <w:t>deepak</w:t>
      </w:r>
      <w:proofErr w:type="spellEnd"/>
      <w:proofErr w:type="gramEnd"/>
      <w:r w:rsidRPr="00ED41A6">
        <w:rPr>
          <w:spacing w:val="-8"/>
          <w:sz w:val="24"/>
          <w:szCs w:val="24"/>
        </w:rPr>
        <w:t xml:space="preserve"> clerk sales 23000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spacing w:val="-8"/>
          <w:sz w:val="24"/>
          <w:szCs w:val="24"/>
        </w:rPr>
      </w:pPr>
      <w:proofErr w:type="spellStart"/>
      <w:proofErr w:type="gramStart"/>
      <w:r w:rsidRPr="00ED41A6">
        <w:rPr>
          <w:spacing w:val="-8"/>
          <w:sz w:val="24"/>
          <w:szCs w:val="24"/>
        </w:rPr>
        <w:t>sunil</w:t>
      </w:r>
      <w:proofErr w:type="spellEnd"/>
      <w:proofErr w:type="gramEnd"/>
      <w:r w:rsidRPr="00ED41A6">
        <w:rPr>
          <w:spacing w:val="-8"/>
          <w:sz w:val="24"/>
          <w:szCs w:val="24"/>
        </w:rPr>
        <w:t xml:space="preserve"> peon sales 13000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spacing w:val="-8"/>
          <w:sz w:val="24"/>
          <w:szCs w:val="24"/>
        </w:rPr>
      </w:pPr>
      <w:proofErr w:type="spellStart"/>
      <w:proofErr w:type="gramStart"/>
      <w:r w:rsidRPr="00ED41A6">
        <w:rPr>
          <w:spacing w:val="-8"/>
          <w:sz w:val="24"/>
          <w:szCs w:val="24"/>
        </w:rPr>
        <w:t>satvik</w:t>
      </w:r>
      <w:proofErr w:type="spellEnd"/>
      <w:proofErr w:type="gramEnd"/>
      <w:r w:rsidRPr="00ED41A6">
        <w:rPr>
          <w:spacing w:val="-8"/>
          <w:sz w:val="24"/>
          <w:szCs w:val="24"/>
        </w:rPr>
        <w:t xml:space="preserve"> director purchase 80000 </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 xml:space="preserve">1. Default behavior of </w:t>
      </w:r>
      <w:proofErr w:type="spellStart"/>
      <w:proofErr w:type="gramStart"/>
      <w:r w:rsidRPr="00ED41A6">
        <w:rPr>
          <w:spacing w:val="-8"/>
          <w:sz w:val="24"/>
          <w:szCs w:val="24"/>
        </w:rPr>
        <w:t>Awk</w:t>
      </w:r>
      <w:proofErr w:type="spellEnd"/>
      <w:r w:rsidRPr="00ED41A6">
        <w:rPr>
          <w:spacing w:val="-8"/>
          <w:sz w:val="24"/>
          <w:szCs w:val="24"/>
        </w:rPr>
        <w:t xml:space="preserve"> :</w:t>
      </w:r>
      <w:proofErr w:type="gramEnd"/>
      <w:r w:rsidRPr="00ED41A6">
        <w:rPr>
          <w:spacing w:val="-8"/>
          <w:sz w:val="24"/>
          <w:szCs w:val="24"/>
        </w:rPr>
        <w:t xml:space="preserve"> By default </w:t>
      </w:r>
      <w:proofErr w:type="spellStart"/>
      <w:r w:rsidRPr="00ED41A6">
        <w:rPr>
          <w:spacing w:val="-8"/>
          <w:sz w:val="24"/>
          <w:szCs w:val="24"/>
        </w:rPr>
        <w:t>Awk</w:t>
      </w:r>
      <w:proofErr w:type="spellEnd"/>
      <w:r w:rsidRPr="00ED41A6">
        <w:rPr>
          <w:spacing w:val="-8"/>
          <w:sz w:val="24"/>
          <w:szCs w:val="24"/>
        </w:rPr>
        <w:t xml:space="preserve"> prints every line of data from the specified file.</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 </w:t>
      </w:r>
      <w:proofErr w:type="spellStart"/>
      <w:proofErr w:type="gramStart"/>
      <w:r w:rsidRPr="00ED41A6">
        <w:rPr>
          <w:b w:val="0"/>
          <w:spacing w:val="-8"/>
          <w:sz w:val="24"/>
          <w:szCs w:val="24"/>
        </w:rPr>
        <w:t>awk</w:t>
      </w:r>
      <w:proofErr w:type="spellEnd"/>
      <w:proofErr w:type="gramEnd"/>
      <w:r w:rsidRPr="00ED41A6">
        <w:rPr>
          <w:b w:val="0"/>
          <w:spacing w:val="-8"/>
          <w:sz w:val="24"/>
          <w:szCs w:val="24"/>
        </w:rPr>
        <w:t xml:space="preserve"> '{print}' employee.txt</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Output</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spellStart"/>
      <w:proofErr w:type="gramStart"/>
      <w:r w:rsidRPr="00ED41A6">
        <w:rPr>
          <w:b w:val="0"/>
          <w:spacing w:val="-8"/>
          <w:sz w:val="24"/>
          <w:szCs w:val="24"/>
        </w:rPr>
        <w:t>ajay</w:t>
      </w:r>
      <w:proofErr w:type="spellEnd"/>
      <w:proofErr w:type="gramEnd"/>
      <w:r w:rsidRPr="00ED41A6">
        <w:rPr>
          <w:b w:val="0"/>
          <w:spacing w:val="-8"/>
          <w:sz w:val="24"/>
          <w:szCs w:val="24"/>
        </w:rPr>
        <w:t xml:space="preserve"> manager account 45000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spellStart"/>
      <w:proofErr w:type="gramStart"/>
      <w:r w:rsidRPr="00ED41A6">
        <w:rPr>
          <w:b w:val="0"/>
          <w:spacing w:val="-8"/>
          <w:sz w:val="24"/>
          <w:szCs w:val="24"/>
        </w:rPr>
        <w:t>sunil</w:t>
      </w:r>
      <w:proofErr w:type="spellEnd"/>
      <w:proofErr w:type="gramEnd"/>
      <w:r w:rsidRPr="00ED41A6">
        <w:rPr>
          <w:b w:val="0"/>
          <w:spacing w:val="-8"/>
          <w:sz w:val="24"/>
          <w:szCs w:val="24"/>
        </w:rPr>
        <w:t xml:space="preserve"> clerk account 25000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spellStart"/>
      <w:proofErr w:type="gramStart"/>
      <w:r w:rsidRPr="00ED41A6">
        <w:rPr>
          <w:b w:val="0"/>
          <w:spacing w:val="-8"/>
          <w:sz w:val="24"/>
          <w:szCs w:val="24"/>
        </w:rPr>
        <w:t>varun</w:t>
      </w:r>
      <w:proofErr w:type="spellEnd"/>
      <w:proofErr w:type="gramEnd"/>
      <w:r w:rsidRPr="00ED41A6">
        <w:rPr>
          <w:b w:val="0"/>
          <w:spacing w:val="-8"/>
          <w:sz w:val="24"/>
          <w:szCs w:val="24"/>
        </w:rPr>
        <w:t xml:space="preserve"> manager sales 50000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spellStart"/>
      <w:proofErr w:type="gramStart"/>
      <w:r w:rsidRPr="00ED41A6">
        <w:rPr>
          <w:b w:val="0"/>
          <w:spacing w:val="-8"/>
          <w:sz w:val="24"/>
          <w:szCs w:val="24"/>
        </w:rPr>
        <w:t>amit</w:t>
      </w:r>
      <w:proofErr w:type="spellEnd"/>
      <w:proofErr w:type="gramEnd"/>
      <w:r w:rsidRPr="00ED41A6">
        <w:rPr>
          <w:b w:val="0"/>
          <w:spacing w:val="-8"/>
          <w:sz w:val="24"/>
          <w:szCs w:val="24"/>
        </w:rPr>
        <w:t xml:space="preserve"> manager account 47000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spellStart"/>
      <w:proofErr w:type="gramStart"/>
      <w:r w:rsidRPr="00ED41A6">
        <w:rPr>
          <w:b w:val="0"/>
          <w:spacing w:val="-8"/>
          <w:sz w:val="24"/>
          <w:szCs w:val="24"/>
        </w:rPr>
        <w:t>tarun</w:t>
      </w:r>
      <w:proofErr w:type="spellEnd"/>
      <w:proofErr w:type="gramEnd"/>
      <w:r w:rsidRPr="00ED41A6">
        <w:rPr>
          <w:b w:val="0"/>
          <w:spacing w:val="-8"/>
          <w:sz w:val="24"/>
          <w:szCs w:val="24"/>
        </w:rPr>
        <w:t xml:space="preserve"> peon sales 15000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spellStart"/>
      <w:proofErr w:type="gramStart"/>
      <w:r w:rsidRPr="00ED41A6">
        <w:rPr>
          <w:b w:val="0"/>
          <w:spacing w:val="-8"/>
          <w:sz w:val="24"/>
          <w:szCs w:val="24"/>
        </w:rPr>
        <w:t>deepak</w:t>
      </w:r>
      <w:proofErr w:type="spellEnd"/>
      <w:proofErr w:type="gramEnd"/>
      <w:r w:rsidRPr="00ED41A6">
        <w:rPr>
          <w:b w:val="0"/>
          <w:spacing w:val="-8"/>
          <w:sz w:val="24"/>
          <w:szCs w:val="24"/>
        </w:rPr>
        <w:t xml:space="preserve"> clerk sales 23000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spellStart"/>
      <w:proofErr w:type="gramStart"/>
      <w:r w:rsidRPr="00ED41A6">
        <w:rPr>
          <w:b w:val="0"/>
          <w:spacing w:val="-8"/>
          <w:sz w:val="24"/>
          <w:szCs w:val="24"/>
        </w:rPr>
        <w:t>sunil</w:t>
      </w:r>
      <w:proofErr w:type="spellEnd"/>
      <w:proofErr w:type="gramEnd"/>
      <w:r w:rsidRPr="00ED41A6">
        <w:rPr>
          <w:b w:val="0"/>
          <w:spacing w:val="-8"/>
          <w:sz w:val="24"/>
          <w:szCs w:val="24"/>
        </w:rPr>
        <w:t xml:space="preserve"> peon sales 13000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spellStart"/>
      <w:proofErr w:type="gramStart"/>
      <w:r w:rsidRPr="00ED41A6">
        <w:rPr>
          <w:b w:val="0"/>
          <w:spacing w:val="-8"/>
          <w:sz w:val="24"/>
          <w:szCs w:val="24"/>
        </w:rPr>
        <w:t>satvik</w:t>
      </w:r>
      <w:proofErr w:type="spellEnd"/>
      <w:proofErr w:type="gramEnd"/>
      <w:r w:rsidRPr="00ED41A6">
        <w:rPr>
          <w:b w:val="0"/>
          <w:spacing w:val="-8"/>
          <w:sz w:val="24"/>
          <w:szCs w:val="24"/>
        </w:rPr>
        <w:t xml:space="preserve"> director purchase 80000 </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b w:val="0"/>
          <w:spacing w:val="-8"/>
          <w:sz w:val="24"/>
          <w:szCs w:val="24"/>
        </w:rPr>
        <w:t>In the above example, no pattern is given. So the actions are applicable to all the lines. Action print without any argument prints the whole line by default, so it prints all the lines of the file without failure</w:t>
      </w:r>
      <w:r w:rsidRPr="00ED41A6">
        <w:rPr>
          <w:spacing w:val="-8"/>
          <w:sz w:val="24"/>
          <w:szCs w:val="24"/>
        </w:rPr>
        <w:t>.</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 xml:space="preserve">2. Print the </w:t>
      </w:r>
      <w:proofErr w:type="gramStart"/>
      <w:r w:rsidRPr="00ED41A6">
        <w:rPr>
          <w:spacing w:val="-8"/>
          <w:sz w:val="24"/>
          <w:szCs w:val="24"/>
        </w:rPr>
        <w:t>lines which matches</w:t>
      </w:r>
      <w:proofErr w:type="gramEnd"/>
      <w:r w:rsidRPr="00ED41A6">
        <w:rPr>
          <w:spacing w:val="-8"/>
          <w:sz w:val="24"/>
          <w:szCs w:val="24"/>
        </w:rPr>
        <w:t xml:space="preserve"> with the given pattern.</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spacing w:val="-8"/>
          <w:sz w:val="24"/>
          <w:szCs w:val="24"/>
        </w:rPr>
      </w:pPr>
      <w:r w:rsidRPr="00ED41A6">
        <w:rPr>
          <w:spacing w:val="-8"/>
          <w:sz w:val="24"/>
          <w:szCs w:val="24"/>
        </w:rPr>
        <w:t xml:space="preserve">$ </w:t>
      </w:r>
      <w:proofErr w:type="spellStart"/>
      <w:proofErr w:type="gramStart"/>
      <w:r w:rsidRPr="00ED41A6">
        <w:rPr>
          <w:spacing w:val="-8"/>
          <w:sz w:val="24"/>
          <w:szCs w:val="24"/>
        </w:rPr>
        <w:t>awk</w:t>
      </w:r>
      <w:proofErr w:type="spellEnd"/>
      <w:proofErr w:type="gramEnd"/>
      <w:r w:rsidRPr="00ED41A6">
        <w:rPr>
          <w:spacing w:val="-8"/>
          <w:sz w:val="24"/>
          <w:szCs w:val="24"/>
        </w:rPr>
        <w:t xml:space="preserve"> '/manager/ {print}' employee.txt </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Output:</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spellStart"/>
      <w:proofErr w:type="gramStart"/>
      <w:r w:rsidRPr="00ED41A6">
        <w:rPr>
          <w:b w:val="0"/>
          <w:spacing w:val="-8"/>
          <w:sz w:val="24"/>
          <w:szCs w:val="24"/>
        </w:rPr>
        <w:t>ajay</w:t>
      </w:r>
      <w:proofErr w:type="spellEnd"/>
      <w:proofErr w:type="gramEnd"/>
      <w:r w:rsidRPr="00ED41A6">
        <w:rPr>
          <w:b w:val="0"/>
          <w:spacing w:val="-8"/>
          <w:sz w:val="24"/>
          <w:szCs w:val="24"/>
        </w:rPr>
        <w:t xml:space="preserve"> manager account 45000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spellStart"/>
      <w:proofErr w:type="gramStart"/>
      <w:r w:rsidRPr="00ED41A6">
        <w:rPr>
          <w:b w:val="0"/>
          <w:spacing w:val="-8"/>
          <w:sz w:val="24"/>
          <w:szCs w:val="24"/>
        </w:rPr>
        <w:t>varun</w:t>
      </w:r>
      <w:proofErr w:type="spellEnd"/>
      <w:proofErr w:type="gramEnd"/>
      <w:r w:rsidRPr="00ED41A6">
        <w:rPr>
          <w:b w:val="0"/>
          <w:spacing w:val="-8"/>
          <w:sz w:val="24"/>
          <w:szCs w:val="24"/>
        </w:rPr>
        <w:t xml:space="preserve"> manager sales 50000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spellStart"/>
      <w:proofErr w:type="gramStart"/>
      <w:r w:rsidRPr="00ED41A6">
        <w:rPr>
          <w:b w:val="0"/>
          <w:spacing w:val="-8"/>
          <w:sz w:val="24"/>
          <w:szCs w:val="24"/>
        </w:rPr>
        <w:t>amit</w:t>
      </w:r>
      <w:proofErr w:type="spellEnd"/>
      <w:proofErr w:type="gramEnd"/>
      <w:r w:rsidRPr="00ED41A6">
        <w:rPr>
          <w:b w:val="0"/>
          <w:spacing w:val="-8"/>
          <w:sz w:val="24"/>
          <w:szCs w:val="24"/>
        </w:rPr>
        <w:t xml:space="preserve"> manager account 47000 </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b w:val="0"/>
          <w:spacing w:val="-8"/>
          <w:sz w:val="24"/>
          <w:szCs w:val="24"/>
        </w:rPr>
        <w:lastRenderedPageBreak/>
        <w:t xml:space="preserve">In the above example, the </w:t>
      </w:r>
      <w:proofErr w:type="spellStart"/>
      <w:r w:rsidRPr="00ED41A6">
        <w:rPr>
          <w:b w:val="0"/>
          <w:spacing w:val="-8"/>
          <w:sz w:val="24"/>
          <w:szCs w:val="24"/>
        </w:rPr>
        <w:t>awk</w:t>
      </w:r>
      <w:proofErr w:type="spellEnd"/>
      <w:r w:rsidRPr="00ED41A6">
        <w:rPr>
          <w:b w:val="0"/>
          <w:spacing w:val="-8"/>
          <w:sz w:val="24"/>
          <w:szCs w:val="24"/>
        </w:rPr>
        <w:t xml:space="preserve"> command prints all the line which matches with the ‘manager’.</w:t>
      </w:r>
    </w:p>
    <w:p w:rsidR="007744CF" w:rsidRPr="00ED41A6" w:rsidRDefault="007744CF" w:rsidP="007744CF">
      <w:pPr>
        <w:pStyle w:val="Heading3"/>
        <w:pBdr>
          <w:bottom w:val="dashed" w:sz="6" w:space="0" w:color="DDDDDD"/>
        </w:pBdr>
        <w:shd w:val="clear" w:color="auto" w:fill="FFFFFF"/>
        <w:spacing w:after="210" w:line="312" w:lineRule="atLeast"/>
        <w:jc w:val="both"/>
        <w:rPr>
          <w:b w:val="0"/>
          <w:spacing w:val="-8"/>
          <w:sz w:val="24"/>
          <w:szCs w:val="24"/>
        </w:rPr>
      </w:pPr>
      <w:r w:rsidRPr="00ED41A6">
        <w:rPr>
          <w:spacing w:val="-8"/>
          <w:sz w:val="24"/>
          <w:szCs w:val="24"/>
        </w:rPr>
        <w:t xml:space="preserve">3. </w:t>
      </w:r>
      <w:proofErr w:type="spellStart"/>
      <w:r w:rsidRPr="00ED41A6">
        <w:rPr>
          <w:spacing w:val="-8"/>
          <w:sz w:val="24"/>
          <w:szCs w:val="24"/>
        </w:rPr>
        <w:t>Spliting</w:t>
      </w:r>
      <w:proofErr w:type="spellEnd"/>
      <w:r w:rsidRPr="00ED41A6">
        <w:rPr>
          <w:spacing w:val="-8"/>
          <w:sz w:val="24"/>
          <w:szCs w:val="24"/>
        </w:rPr>
        <w:t xml:space="preserve"> a Line Into </w:t>
      </w:r>
      <w:proofErr w:type="gramStart"/>
      <w:r w:rsidRPr="00ED41A6">
        <w:rPr>
          <w:spacing w:val="-8"/>
          <w:sz w:val="24"/>
          <w:szCs w:val="24"/>
        </w:rPr>
        <w:t>Fields :</w:t>
      </w:r>
      <w:proofErr w:type="gramEnd"/>
      <w:r w:rsidRPr="00ED41A6">
        <w:rPr>
          <w:spacing w:val="-8"/>
          <w:sz w:val="24"/>
          <w:szCs w:val="24"/>
        </w:rPr>
        <w:t xml:space="preserve"> </w:t>
      </w:r>
      <w:r w:rsidRPr="00ED41A6">
        <w:rPr>
          <w:b w:val="0"/>
          <w:spacing w:val="-8"/>
          <w:sz w:val="24"/>
          <w:szCs w:val="24"/>
        </w:rPr>
        <w:t xml:space="preserve">For each record </w:t>
      </w:r>
      <w:proofErr w:type="spellStart"/>
      <w:r w:rsidRPr="00ED41A6">
        <w:rPr>
          <w:b w:val="0"/>
          <w:spacing w:val="-8"/>
          <w:sz w:val="24"/>
          <w:szCs w:val="24"/>
        </w:rPr>
        <w:t>i.e</w:t>
      </w:r>
      <w:proofErr w:type="spellEnd"/>
      <w:r w:rsidRPr="00ED41A6">
        <w:rPr>
          <w:b w:val="0"/>
          <w:spacing w:val="-8"/>
          <w:sz w:val="24"/>
          <w:szCs w:val="24"/>
        </w:rPr>
        <w:t xml:space="preserve"> line, the </w:t>
      </w:r>
      <w:proofErr w:type="spellStart"/>
      <w:r w:rsidRPr="00ED41A6">
        <w:rPr>
          <w:b w:val="0"/>
          <w:spacing w:val="-8"/>
          <w:sz w:val="24"/>
          <w:szCs w:val="24"/>
        </w:rPr>
        <w:t>awk</w:t>
      </w:r>
      <w:proofErr w:type="spellEnd"/>
      <w:r w:rsidRPr="00ED41A6">
        <w:rPr>
          <w:b w:val="0"/>
          <w:spacing w:val="-8"/>
          <w:sz w:val="24"/>
          <w:szCs w:val="24"/>
        </w:rPr>
        <w:t xml:space="preserve"> command splits the record delimited by whitespace character by default and stores it in the $n variables. If the line has 4 words, it will be stored in $1, $2, $3 and $4 respectively. Also, $0 represents the whole line.</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spacing w:val="-8"/>
          <w:sz w:val="24"/>
          <w:szCs w:val="24"/>
        </w:rPr>
      </w:pPr>
      <w:r w:rsidRPr="00ED41A6">
        <w:rPr>
          <w:spacing w:val="-8"/>
          <w:sz w:val="24"/>
          <w:szCs w:val="24"/>
        </w:rPr>
        <w:t xml:space="preserve">$ </w:t>
      </w:r>
      <w:proofErr w:type="spellStart"/>
      <w:proofErr w:type="gramStart"/>
      <w:r w:rsidRPr="00ED41A6">
        <w:rPr>
          <w:spacing w:val="-8"/>
          <w:sz w:val="24"/>
          <w:szCs w:val="24"/>
        </w:rPr>
        <w:t>awk</w:t>
      </w:r>
      <w:proofErr w:type="spellEnd"/>
      <w:proofErr w:type="gramEnd"/>
      <w:r w:rsidRPr="00ED41A6">
        <w:rPr>
          <w:spacing w:val="-8"/>
          <w:sz w:val="24"/>
          <w:szCs w:val="24"/>
        </w:rPr>
        <w:t xml:space="preserve"> '{print $1,$4}' employee.txt </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spacing w:val="-8"/>
          <w:sz w:val="24"/>
          <w:szCs w:val="24"/>
        </w:rPr>
      </w:pPr>
      <w:r w:rsidRPr="00ED41A6">
        <w:rPr>
          <w:spacing w:val="-8"/>
          <w:sz w:val="24"/>
          <w:szCs w:val="24"/>
        </w:rPr>
        <w:t>Output:</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spacing w:val="-8"/>
          <w:sz w:val="24"/>
          <w:szCs w:val="24"/>
        </w:rPr>
      </w:pPr>
      <w:proofErr w:type="spellStart"/>
      <w:proofErr w:type="gramStart"/>
      <w:r w:rsidRPr="00ED41A6">
        <w:rPr>
          <w:spacing w:val="-8"/>
          <w:sz w:val="24"/>
          <w:szCs w:val="24"/>
        </w:rPr>
        <w:t>ajay</w:t>
      </w:r>
      <w:proofErr w:type="spellEnd"/>
      <w:proofErr w:type="gramEnd"/>
      <w:r w:rsidRPr="00ED41A6">
        <w:rPr>
          <w:spacing w:val="-8"/>
          <w:sz w:val="24"/>
          <w:szCs w:val="24"/>
        </w:rPr>
        <w:t xml:space="preserve"> 45000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spacing w:val="-8"/>
          <w:sz w:val="24"/>
          <w:szCs w:val="24"/>
        </w:rPr>
      </w:pPr>
      <w:proofErr w:type="spellStart"/>
      <w:proofErr w:type="gramStart"/>
      <w:r w:rsidRPr="00ED41A6">
        <w:rPr>
          <w:spacing w:val="-8"/>
          <w:sz w:val="24"/>
          <w:szCs w:val="24"/>
        </w:rPr>
        <w:t>sunil</w:t>
      </w:r>
      <w:proofErr w:type="spellEnd"/>
      <w:proofErr w:type="gramEnd"/>
      <w:r w:rsidRPr="00ED41A6">
        <w:rPr>
          <w:spacing w:val="-8"/>
          <w:sz w:val="24"/>
          <w:szCs w:val="24"/>
        </w:rPr>
        <w:t xml:space="preserve"> 25000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spacing w:val="-8"/>
          <w:sz w:val="24"/>
          <w:szCs w:val="24"/>
        </w:rPr>
      </w:pPr>
      <w:proofErr w:type="spellStart"/>
      <w:proofErr w:type="gramStart"/>
      <w:r w:rsidRPr="00ED41A6">
        <w:rPr>
          <w:spacing w:val="-8"/>
          <w:sz w:val="24"/>
          <w:szCs w:val="24"/>
        </w:rPr>
        <w:t>varun</w:t>
      </w:r>
      <w:proofErr w:type="spellEnd"/>
      <w:proofErr w:type="gramEnd"/>
      <w:r w:rsidRPr="00ED41A6">
        <w:rPr>
          <w:spacing w:val="-8"/>
          <w:sz w:val="24"/>
          <w:szCs w:val="24"/>
        </w:rPr>
        <w:t xml:space="preserve"> 50000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spacing w:val="-8"/>
          <w:sz w:val="24"/>
          <w:szCs w:val="24"/>
        </w:rPr>
      </w:pPr>
      <w:proofErr w:type="spellStart"/>
      <w:proofErr w:type="gramStart"/>
      <w:r w:rsidRPr="00ED41A6">
        <w:rPr>
          <w:spacing w:val="-8"/>
          <w:sz w:val="24"/>
          <w:szCs w:val="24"/>
        </w:rPr>
        <w:t>amit</w:t>
      </w:r>
      <w:proofErr w:type="spellEnd"/>
      <w:proofErr w:type="gramEnd"/>
      <w:r w:rsidRPr="00ED41A6">
        <w:rPr>
          <w:spacing w:val="-8"/>
          <w:sz w:val="24"/>
          <w:szCs w:val="24"/>
        </w:rPr>
        <w:t xml:space="preserve"> 47000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spacing w:val="-8"/>
          <w:sz w:val="24"/>
          <w:szCs w:val="24"/>
        </w:rPr>
      </w:pPr>
      <w:proofErr w:type="spellStart"/>
      <w:proofErr w:type="gramStart"/>
      <w:r w:rsidRPr="00ED41A6">
        <w:rPr>
          <w:spacing w:val="-8"/>
          <w:sz w:val="24"/>
          <w:szCs w:val="24"/>
        </w:rPr>
        <w:t>tarun</w:t>
      </w:r>
      <w:proofErr w:type="spellEnd"/>
      <w:proofErr w:type="gramEnd"/>
      <w:r w:rsidRPr="00ED41A6">
        <w:rPr>
          <w:spacing w:val="-8"/>
          <w:sz w:val="24"/>
          <w:szCs w:val="24"/>
        </w:rPr>
        <w:t xml:space="preserve"> 15000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spacing w:val="-8"/>
          <w:sz w:val="24"/>
          <w:szCs w:val="24"/>
        </w:rPr>
      </w:pPr>
      <w:proofErr w:type="spellStart"/>
      <w:proofErr w:type="gramStart"/>
      <w:r w:rsidRPr="00ED41A6">
        <w:rPr>
          <w:spacing w:val="-8"/>
          <w:sz w:val="24"/>
          <w:szCs w:val="24"/>
        </w:rPr>
        <w:t>deepak</w:t>
      </w:r>
      <w:proofErr w:type="spellEnd"/>
      <w:proofErr w:type="gramEnd"/>
      <w:r w:rsidRPr="00ED41A6">
        <w:rPr>
          <w:spacing w:val="-8"/>
          <w:sz w:val="24"/>
          <w:szCs w:val="24"/>
        </w:rPr>
        <w:t xml:space="preserve"> 23000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spacing w:val="-8"/>
          <w:sz w:val="24"/>
          <w:szCs w:val="24"/>
        </w:rPr>
      </w:pPr>
      <w:proofErr w:type="spellStart"/>
      <w:proofErr w:type="gramStart"/>
      <w:r w:rsidRPr="00ED41A6">
        <w:rPr>
          <w:spacing w:val="-8"/>
          <w:sz w:val="24"/>
          <w:szCs w:val="24"/>
        </w:rPr>
        <w:t>sunil</w:t>
      </w:r>
      <w:proofErr w:type="spellEnd"/>
      <w:proofErr w:type="gramEnd"/>
      <w:r w:rsidRPr="00ED41A6">
        <w:rPr>
          <w:spacing w:val="-8"/>
          <w:sz w:val="24"/>
          <w:szCs w:val="24"/>
        </w:rPr>
        <w:t xml:space="preserve"> 13000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spacing w:val="-8"/>
          <w:sz w:val="24"/>
          <w:szCs w:val="24"/>
        </w:rPr>
      </w:pPr>
      <w:proofErr w:type="spellStart"/>
      <w:proofErr w:type="gramStart"/>
      <w:r w:rsidRPr="00ED41A6">
        <w:rPr>
          <w:spacing w:val="-8"/>
          <w:sz w:val="24"/>
          <w:szCs w:val="24"/>
        </w:rPr>
        <w:t>satvik</w:t>
      </w:r>
      <w:proofErr w:type="spellEnd"/>
      <w:proofErr w:type="gramEnd"/>
      <w:r w:rsidRPr="00ED41A6">
        <w:rPr>
          <w:spacing w:val="-8"/>
          <w:sz w:val="24"/>
          <w:szCs w:val="24"/>
        </w:rPr>
        <w:t xml:space="preserve"> 80000 </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In the above example, $1 and $4 represents Name and Salary fields respectively.</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 xml:space="preserve">Built In Variables </w:t>
      </w:r>
      <w:proofErr w:type="gramStart"/>
      <w:r w:rsidRPr="00ED41A6">
        <w:rPr>
          <w:spacing w:val="-8"/>
          <w:sz w:val="24"/>
          <w:szCs w:val="24"/>
        </w:rPr>
        <w:t>In</w:t>
      </w:r>
      <w:proofErr w:type="gramEnd"/>
      <w:r w:rsidRPr="00ED41A6">
        <w:rPr>
          <w:spacing w:val="-8"/>
          <w:sz w:val="24"/>
          <w:szCs w:val="24"/>
        </w:rPr>
        <w:t xml:space="preserve"> </w:t>
      </w:r>
      <w:proofErr w:type="spellStart"/>
      <w:r w:rsidRPr="00ED41A6">
        <w:rPr>
          <w:spacing w:val="-8"/>
          <w:sz w:val="24"/>
          <w:szCs w:val="24"/>
        </w:rPr>
        <w:t>Awk</w:t>
      </w:r>
      <w:proofErr w:type="spellEnd"/>
    </w:p>
    <w:p w:rsidR="007744CF" w:rsidRPr="00ED41A6" w:rsidRDefault="007744CF" w:rsidP="007744CF">
      <w:pPr>
        <w:pStyle w:val="Heading3"/>
        <w:pBdr>
          <w:bottom w:val="dashed" w:sz="6" w:space="0" w:color="DDDDDD"/>
        </w:pBdr>
        <w:shd w:val="clear" w:color="auto" w:fill="FFFFFF"/>
        <w:spacing w:after="210" w:line="312" w:lineRule="atLeast"/>
        <w:jc w:val="both"/>
        <w:rPr>
          <w:b w:val="0"/>
          <w:spacing w:val="-8"/>
          <w:sz w:val="24"/>
          <w:szCs w:val="24"/>
        </w:rPr>
      </w:pPr>
      <w:proofErr w:type="spellStart"/>
      <w:r w:rsidRPr="00ED41A6">
        <w:rPr>
          <w:b w:val="0"/>
          <w:spacing w:val="-8"/>
          <w:sz w:val="24"/>
          <w:szCs w:val="24"/>
        </w:rPr>
        <w:t>Awk’s</w:t>
      </w:r>
      <w:proofErr w:type="spellEnd"/>
      <w:r w:rsidRPr="00ED41A6">
        <w:rPr>
          <w:b w:val="0"/>
          <w:spacing w:val="-8"/>
          <w:sz w:val="24"/>
          <w:szCs w:val="24"/>
        </w:rPr>
        <w:t xml:space="preserve"> built-in variables include the field variables—$1, $2, $3, and so on ($0 is the entire line) — that break a line of text into individual words or pieces called fields.</w:t>
      </w:r>
    </w:p>
    <w:p w:rsidR="007744CF" w:rsidRPr="00ED41A6" w:rsidRDefault="007744CF" w:rsidP="007744CF">
      <w:pPr>
        <w:pStyle w:val="Heading3"/>
        <w:pBdr>
          <w:bottom w:val="dashed" w:sz="6" w:space="0" w:color="DDDDDD"/>
        </w:pBdr>
        <w:shd w:val="clear" w:color="auto" w:fill="FFFFFF"/>
        <w:spacing w:after="210" w:line="312" w:lineRule="atLeast"/>
        <w:jc w:val="both"/>
        <w:rPr>
          <w:b w:val="0"/>
          <w:spacing w:val="-8"/>
          <w:sz w:val="24"/>
          <w:szCs w:val="24"/>
        </w:rPr>
      </w:pPr>
      <w:r w:rsidRPr="007A5A43">
        <w:rPr>
          <w:spacing w:val="-8"/>
          <w:sz w:val="24"/>
          <w:szCs w:val="24"/>
        </w:rPr>
        <w:t xml:space="preserve">NR: </w:t>
      </w:r>
      <w:r w:rsidRPr="00ED41A6">
        <w:rPr>
          <w:b w:val="0"/>
          <w:spacing w:val="-8"/>
          <w:sz w:val="24"/>
          <w:szCs w:val="24"/>
        </w:rPr>
        <w:t xml:space="preserve">NR command keeps a current count of the number of input records. Remember that records are usually lines. </w:t>
      </w:r>
      <w:proofErr w:type="spellStart"/>
      <w:r w:rsidRPr="00ED41A6">
        <w:rPr>
          <w:b w:val="0"/>
          <w:spacing w:val="-8"/>
          <w:sz w:val="24"/>
          <w:szCs w:val="24"/>
        </w:rPr>
        <w:t>Awk</w:t>
      </w:r>
      <w:proofErr w:type="spellEnd"/>
      <w:r w:rsidRPr="00ED41A6">
        <w:rPr>
          <w:b w:val="0"/>
          <w:spacing w:val="-8"/>
          <w:sz w:val="24"/>
          <w:szCs w:val="24"/>
        </w:rPr>
        <w:t xml:space="preserve"> command performs the pattern/action statements once for each record in a file.</w:t>
      </w:r>
    </w:p>
    <w:p w:rsidR="007744CF" w:rsidRPr="00ED41A6" w:rsidRDefault="007744CF" w:rsidP="007744CF">
      <w:pPr>
        <w:pStyle w:val="Heading3"/>
        <w:pBdr>
          <w:bottom w:val="dashed" w:sz="6" w:space="0" w:color="DDDDDD"/>
        </w:pBdr>
        <w:shd w:val="clear" w:color="auto" w:fill="FFFFFF"/>
        <w:spacing w:after="210" w:line="312" w:lineRule="atLeast"/>
        <w:jc w:val="both"/>
        <w:rPr>
          <w:b w:val="0"/>
          <w:spacing w:val="-8"/>
          <w:sz w:val="24"/>
          <w:szCs w:val="24"/>
        </w:rPr>
      </w:pPr>
      <w:r w:rsidRPr="007A5A43">
        <w:rPr>
          <w:spacing w:val="-8"/>
          <w:sz w:val="24"/>
          <w:szCs w:val="24"/>
        </w:rPr>
        <w:t>NF:</w:t>
      </w:r>
      <w:r w:rsidRPr="00ED41A6">
        <w:rPr>
          <w:b w:val="0"/>
          <w:spacing w:val="-8"/>
          <w:sz w:val="24"/>
          <w:szCs w:val="24"/>
        </w:rPr>
        <w:t xml:space="preserve"> NF command keeps a count of the number of fields within the current input record.</w:t>
      </w:r>
    </w:p>
    <w:p w:rsidR="007744CF" w:rsidRPr="00ED41A6" w:rsidRDefault="007744CF" w:rsidP="007744CF">
      <w:pPr>
        <w:pStyle w:val="Heading3"/>
        <w:pBdr>
          <w:bottom w:val="dashed" w:sz="6" w:space="0" w:color="DDDDDD"/>
        </w:pBdr>
        <w:shd w:val="clear" w:color="auto" w:fill="FFFFFF"/>
        <w:spacing w:after="210" w:line="312" w:lineRule="atLeast"/>
        <w:jc w:val="both"/>
        <w:rPr>
          <w:b w:val="0"/>
          <w:spacing w:val="-8"/>
          <w:sz w:val="24"/>
          <w:szCs w:val="24"/>
        </w:rPr>
      </w:pPr>
      <w:r w:rsidRPr="007A5A43">
        <w:rPr>
          <w:spacing w:val="-8"/>
          <w:sz w:val="24"/>
          <w:szCs w:val="24"/>
        </w:rPr>
        <w:t>FS: FS</w:t>
      </w:r>
      <w:r w:rsidRPr="00ED41A6">
        <w:rPr>
          <w:b w:val="0"/>
          <w:spacing w:val="-8"/>
          <w:sz w:val="24"/>
          <w:szCs w:val="24"/>
        </w:rPr>
        <w:t xml:space="preserve"> command contains the field separator character which is used to divide fields on the input line. The default is “white space”, meaning space and tab characters. FS can be reassigned to another character (typically in BEGIN) to change the field separator.</w:t>
      </w:r>
    </w:p>
    <w:p w:rsidR="007744CF" w:rsidRPr="00ED41A6" w:rsidRDefault="007744CF" w:rsidP="007744CF">
      <w:pPr>
        <w:pStyle w:val="Heading3"/>
        <w:pBdr>
          <w:bottom w:val="dashed" w:sz="6" w:space="0" w:color="DDDDDD"/>
        </w:pBdr>
        <w:shd w:val="clear" w:color="auto" w:fill="FFFFFF"/>
        <w:spacing w:after="210" w:line="312" w:lineRule="atLeast"/>
        <w:jc w:val="both"/>
        <w:rPr>
          <w:b w:val="0"/>
          <w:spacing w:val="-8"/>
          <w:sz w:val="24"/>
          <w:szCs w:val="24"/>
        </w:rPr>
      </w:pPr>
      <w:r w:rsidRPr="007A5A43">
        <w:rPr>
          <w:spacing w:val="-8"/>
          <w:sz w:val="24"/>
          <w:szCs w:val="24"/>
        </w:rPr>
        <w:lastRenderedPageBreak/>
        <w:t>RS</w:t>
      </w:r>
      <w:r w:rsidRPr="00ED41A6">
        <w:rPr>
          <w:b w:val="0"/>
          <w:spacing w:val="-8"/>
          <w:sz w:val="24"/>
          <w:szCs w:val="24"/>
        </w:rPr>
        <w:t>: RS command stores the current record separator character. Since, by default, an input line is the input record, the default record separator character is a newline.</w:t>
      </w:r>
    </w:p>
    <w:p w:rsidR="007744CF" w:rsidRPr="00ED41A6" w:rsidRDefault="007744CF" w:rsidP="007744CF">
      <w:pPr>
        <w:pStyle w:val="Heading3"/>
        <w:pBdr>
          <w:bottom w:val="dashed" w:sz="6" w:space="0" w:color="DDDDDD"/>
        </w:pBdr>
        <w:shd w:val="clear" w:color="auto" w:fill="FFFFFF"/>
        <w:spacing w:after="210" w:line="312" w:lineRule="atLeast"/>
        <w:jc w:val="both"/>
        <w:rPr>
          <w:b w:val="0"/>
          <w:spacing w:val="-8"/>
          <w:sz w:val="24"/>
          <w:szCs w:val="24"/>
        </w:rPr>
      </w:pPr>
      <w:r w:rsidRPr="007A5A43">
        <w:rPr>
          <w:spacing w:val="-8"/>
          <w:sz w:val="24"/>
          <w:szCs w:val="24"/>
        </w:rPr>
        <w:t xml:space="preserve">OFS: </w:t>
      </w:r>
      <w:r w:rsidRPr="00ED41A6">
        <w:rPr>
          <w:b w:val="0"/>
          <w:spacing w:val="-8"/>
          <w:sz w:val="24"/>
          <w:szCs w:val="24"/>
        </w:rPr>
        <w:t xml:space="preserve">OFS command stores the output field separator, which separates the fields when </w:t>
      </w:r>
      <w:proofErr w:type="spellStart"/>
      <w:r w:rsidRPr="00ED41A6">
        <w:rPr>
          <w:b w:val="0"/>
          <w:spacing w:val="-8"/>
          <w:sz w:val="24"/>
          <w:szCs w:val="24"/>
        </w:rPr>
        <w:t>Awk</w:t>
      </w:r>
      <w:proofErr w:type="spellEnd"/>
      <w:r w:rsidRPr="00ED41A6">
        <w:rPr>
          <w:b w:val="0"/>
          <w:spacing w:val="-8"/>
          <w:sz w:val="24"/>
          <w:szCs w:val="24"/>
        </w:rPr>
        <w:t xml:space="preserve"> prints them. The default is a blank space. Whenever print has several parameters separated with commas, it will print the value of OFS in between each parameter.</w:t>
      </w:r>
    </w:p>
    <w:p w:rsidR="007744CF" w:rsidRPr="00ED41A6" w:rsidRDefault="007744CF" w:rsidP="007744CF">
      <w:pPr>
        <w:pStyle w:val="Heading3"/>
        <w:pBdr>
          <w:bottom w:val="dashed" w:sz="6" w:space="0" w:color="DDDDDD"/>
        </w:pBdr>
        <w:shd w:val="clear" w:color="auto" w:fill="FFFFFF"/>
        <w:spacing w:after="210" w:line="312" w:lineRule="atLeast"/>
        <w:jc w:val="both"/>
        <w:rPr>
          <w:b w:val="0"/>
          <w:spacing w:val="-8"/>
          <w:sz w:val="24"/>
          <w:szCs w:val="24"/>
        </w:rPr>
      </w:pPr>
      <w:r w:rsidRPr="007A5A43">
        <w:rPr>
          <w:spacing w:val="-8"/>
          <w:sz w:val="24"/>
          <w:szCs w:val="24"/>
        </w:rPr>
        <w:t>ORS:</w:t>
      </w:r>
      <w:r w:rsidRPr="00ED41A6">
        <w:rPr>
          <w:b w:val="0"/>
          <w:spacing w:val="-8"/>
          <w:sz w:val="24"/>
          <w:szCs w:val="24"/>
        </w:rPr>
        <w:t xml:space="preserve"> ORS command stores the output record separator, which separates the output lines when </w:t>
      </w:r>
      <w:proofErr w:type="spellStart"/>
      <w:r w:rsidRPr="00ED41A6">
        <w:rPr>
          <w:b w:val="0"/>
          <w:spacing w:val="-8"/>
          <w:sz w:val="24"/>
          <w:szCs w:val="24"/>
        </w:rPr>
        <w:t>Awk</w:t>
      </w:r>
      <w:proofErr w:type="spellEnd"/>
      <w:r w:rsidRPr="00ED41A6">
        <w:rPr>
          <w:b w:val="0"/>
          <w:spacing w:val="-8"/>
          <w:sz w:val="24"/>
          <w:szCs w:val="24"/>
        </w:rPr>
        <w:t xml:space="preserve"> prints them. The default is a newline character. </w:t>
      </w:r>
      <w:proofErr w:type="gramStart"/>
      <w:r w:rsidRPr="00ED41A6">
        <w:rPr>
          <w:b w:val="0"/>
          <w:spacing w:val="-8"/>
          <w:sz w:val="24"/>
          <w:szCs w:val="24"/>
        </w:rPr>
        <w:t>print</w:t>
      </w:r>
      <w:proofErr w:type="gramEnd"/>
      <w:r w:rsidRPr="00ED41A6">
        <w:rPr>
          <w:b w:val="0"/>
          <w:spacing w:val="-8"/>
          <w:sz w:val="24"/>
          <w:szCs w:val="24"/>
        </w:rPr>
        <w:t xml:space="preserve"> automatically outputs the contents of ORS at the end of whatever it is given to print.</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Examples:</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Use of NR built-in variables (Display Line Number)</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 </w:t>
      </w:r>
      <w:proofErr w:type="spellStart"/>
      <w:proofErr w:type="gramStart"/>
      <w:r w:rsidRPr="00ED41A6">
        <w:rPr>
          <w:b w:val="0"/>
          <w:spacing w:val="-8"/>
          <w:sz w:val="24"/>
          <w:szCs w:val="24"/>
        </w:rPr>
        <w:t>awk</w:t>
      </w:r>
      <w:proofErr w:type="spellEnd"/>
      <w:proofErr w:type="gramEnd"/>
      <w:r w:rsidRPr="00ED41A6">
        <w:rPr>
          <w:b w:val="0"/>
          <w:spacing w:val="-8"/>
          <w:sz w:val="24"/>
          <w:szCs w:val="24"/>
        </w:rPr>
        <w:t xml:space="preserve"> '{print NR,$0}' employee.txt </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Output:</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1 </w:t>
      </w:r>
      <w:proofErr w:type="spellStart"/>
      <w:r w:rsidRPr="00ED41A6">
        <w:rPr>
          <w:b w:val="0"/>
          <w:spacing w:val="-8"/>
          <w:sz w:val="24"/>
          <w:szCs w:val="24"/>
        </w:rPr>
        <w:t>ajay</w:t>
      </w:r>
      <w:proofErr w:type="spellEnd"/>
      <w:r w:rsidRPr="00ED41A6">
        <w:rPr>
          <w:b w:val="0"/>
          <w:spacing w:val="-8"/>
          <w:sz w:val="24"/>
          <w:szCs w:val="24"/>
        </w:rPr>
        <w:t xml:space="preserve"> manager account 45000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2 </w:t>
      </w:r>
      <w:proofErr w:type="spellStart"/>
      <w:r w:rsidRPr="00ED41A6">
        <w:rPr>
          <w:b w:val="0"/>
          <w:spacing w:val="-8"/>
          <w:sz w:val="24"/>
          <w:szCs w:val="24"/>
        </w:rPr>
        <w:t>sunil</w:t>
      </w:r>
      <w:proofErr w:type="spellEnd"/>
      <w:r w:rsidRPr="00ED41A6">
        <w:rPr>
          <w:b w:val="0"/>
          <w:spacing w:val="-8"/>
          <w:sz w:val="24"/>
          <w:szCs w:val="24"/>
        </w:rPr>
        <w:t xml:space="preserve"> clerk account 25000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3 </w:t>
      </w:r>
      <w:proofErr w:type="spellStart"/>
      <w:r w:rsidRPr="00ED41A6">
        <w:rPr>
          <w:b w:val="0"/>
          <w:spacing w:val="-8"/>
          <w:sz w:val="24"/>
          <w:szCs w:val="24"/>
        </w:rPr>
        <w:t>varun</w:t>
      </w:r>
      <w:proofErr w:type="spellEnd"/>
      <w:r w:rsidRPr="00ED41A6">
        <w:rPr>
          <w:b w:val="0"/>
          <w:spacing w:val="-8"/>
          <w:sz w:val="24"/>
          <w:szCs w:val="24"/>
        </w:rPr>
        <w:t xml:space="preserve"> manager sales 50000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4 </w:t>
      </w:r>
      <w:proofErr w:type="spellStart"/>
      <w:r w:rsidRPr="00ED41A6">
        <w:rPr>
          <w:b w:val="0"/>
          <w:spacing w:val="-8"/>
          <w:sz w:val="24"/>
          <w:szCs w:val="24"/>
        </w:rPr>
        <w:t>amit</w:t>
      </w:r>
      <w:proofErr w:type="spellEnd"/>
      <w:r w:rsidRPr="00ED41A6">
        <w:rPr>
          <w:b w:val="0"/>
          <w:spacing w:val="-8"/>
          <w:sz w:val="24"/>
          <w:szCs w:val="24"/>
        </w:rPr>
        <w:t xml:space="preserve"> manager account 47000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5 </w:t>
      </w:r>
      <w:proofErr w:type="spellStart"/>
      <w:r w:rsidRPr="00ED41A6">
        <w:rPr>
          <w:b w:val="0"/>
          <w:spacing w:val="-8"/>
          <w:sz w:val="24"/>
          <w:szCs w:val="24"/>
        </w:rPr>
        <w:t>tarun</w:t>
      </w:r>
      <w:proofErr w:type="spellEnd"/>
      <w:r w:rsidRPr="00ED41A6">
        <w:rPr>
          <w:b w:val="0"/>
          <w:spacing w:val="-8"/>
          <w:sz w:val="24"/>
          <w:szCs w:val="24"/>
        </w:rPr>
        <w:t xml:space="preserve"> peon sales 15000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6 </w:t>
      </w:r>
      <w:proofErr w:type="spellStart"/>
      <w:r w:rsidRPr="00ED41A6">
        <w:rPr>
          <w:b w:val="0"/>
          <w:spacing w:val="-8"/>
          <w:sz w:val="24"/>
          <w:szCs w:val="24"/>
        </w:rPr>
        <w:t>deepak</w:t>
      </w:r>
      <w:proofErr w:type="spellEnd"/>
      <w:r w:rsidRPr="00ED41A6">
        <w:rPr>
          <w:b w:val="0"/>
          <w:spacing w:val="-8"/>
          <w:sz w:val="24"/>
          <w:szCs w:val="24"/>
        </w:rPr>
        <w:t xml:space="preserve"> clerk sales 23000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7 </w:t>
      </w:r>
      <w:proofErr w:type="spellStart"/>
      <w:r w:rsidRPr="00ED41A6">
        <w:rPr>
          <w:b w:val="0"/>
          <w:spacing w:val="-8"/>
          <w:sz w:val="24"/>
          <w:szCs w:val="24"/>
        </w:rPr>
        <w:t>sunil</w:t>
      </w:r>
      <w:proofErr w:type="spellEnd"/>
      <w:r w:rsidRPr="00ED41A6">
        <w:rPr>
          <w:b w:val="0"/>
          <w:spacing w:val="-8"/>
          <w:sz w:val="24"/>
          <w:szCs w:val="24"/>
        </w:rPr>
        <w:t xml:space="preserve"> peon sales 13000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8 </w:t>
      </w:r>
      <w:proofErr w:type="spellStart"/>
      <w:r w:rsidRPr="00ED41A6">
        <w:rPr>
          <w:b w:val="0"/>
          <w:spacing w:val="-8"/>
          <w:sz w:val="24"/>
          <w:szCs w:val="24"/>
        </w:rPr>
        <w:t>satvik</w:t>
      </w:r>
      <w:proofErr w:type="spellEnd"/>
      <w:r w:rsidRPr="00ED41A6">
        <w:rPr>
          <w:b w:val="0"/>
          <w:spacing w:val="-8"/>
          <w:sz w:val="24"/>
          <w:szCs w:val="24"/>
        </w:rPr>
        <w:t xml:space="preserve"> director purchase 80000 </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 xml:space="preserve">In the above example, the </w:t>
      </w:r>
      <w:proofErr w:type="spellStart"/>
      <w:r w:rsidRPr="00ED41A6">
        <w:rPr>
          <w:spacing w:val="-8"/>
          <w:sz w:val="24"/>
          <w:szCs w:val="24"/>
        </w:rPr>
        <w:t>awk</w:t>
      </w:r>
      <w:proofErr w:type="spellEnd"/>
      <w:r w:rsidRPr="00ED41A6">
        <w:rPr>
          <w:spacing w:val="-8"/>
          <w:sz w:val="24"/>
          <w:szCs w:val="24"/>
        </w:rPr>
        <w:t xml:space="preserve"> command with NR prints all the lines along with the line number.</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Use of NF built-in variables (Display Last Field)</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 </w:t>
      </w:r>
      <w:proofErr w:type="spellStart"/>
      <w:proofErr w:type="gramStart"/>
      <w:r w:rsidRPr="00ED41A6">
        <w:rPr>
          <w:b w:val="0"/>
          <w:spacing w:val="-8"/>
          <w:sz w:val="24"/>
          <w:szCs w:val="24"/>
        </w:rPr>
        <w:t>awk</w:t>
      </w:r>
      <w:proofErr w:type="spellEnd"/>
      <w:proofErr w:type="gramEnd"/>
      <w:r w:rsidRPr="00ED41A6">
        <w:rPr>
          <w:b w:val="0"/>
          <w:spacing w:val="-8"/>
          <w:sz w:val="24"/>
          <w:szCs w:val="24"/>
        </w:rPr>
        <w:t xml:space="preserve"> '{print $1,$NF}' employee.txt </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Output:</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spellStart"/>
      <w:proofErr w:type="gramStart"/>
      <w:r w:rsidRPr="00ED41A6">
        <w:rPr>
          <w:b w:val="0"/>
          <w:spacing w:val="-8"/>
          <w:sz w:val="24"/>
          <w:szCs w:val="24"/>
        </w:rPr>
        <w:lastRenderedPageBreak/>
        <w:t>ajay</w:t>
      </w:r>
      <w:proofErr w:type="spellEnd"/>
      <w:proofErr w:type="gramEnd"/>
      <w:r w:rsidRPr="00ED41A6">
        <w:rPr>
          <w:b w:val="0"/>
          <w:spacing w:val="-8"/>
          <w:sz w:val="24"/>
          <w:szCs w:val="24"/>
        </w:rPr>
        <w:t xml:space="preserve"> 45000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spellStart"/>
      <w:proofErr w:type="gramStart"/>
      <w:r w:rsidRPr="00ED41A6">
        <w:rPr>
          <w:b w:val="0"/>
          <w:spacing w:val="-8"/>
          <w:sz w:val="24"/>
          <w:szCs w:val="24"/>
        </w:rPr>
        <w:t>sunil</w:t>
      </w:r>
      <w:proofErr w:type="spellEnd"/>
      <w:proofErr w:type="gramEnd"/>
      <w:r w:rsidRPr="00ED41A6">
        <w:rPr>
          <w:b w:val="0"/>
          <w:spacing w:val="-8"/>
          <w:sz w:val="24"/>
          <w:szCs w:val="24"/>
        </w:rPr>
        <w:t xml:space="preserve"> 25000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spellStart"/>
      <w:proofErr w:type="gramStart"/>
      <w:r w:rsidRPr="00ED41A6">
        <w:rPr>
          <w:b w:val="0"/>
          <w:spacing w:val="-8"/>
          <w:sz w:val="24"/>
          <w:szCs w:val="24"/>
        </w:rPr>
        <w:t>varun</w:t>
      </w:r>
      <w:proofErr w:type="spellEnd"/>
      <w:proofErr w:type="gramEnd"/>
      <w:r w:rsidRPr="00ED41A6">
        <w:rPr>
          <w:b w:val="0"/>
          <w:spacing w:val="-8"/>
          <w:sz w:val="24"/>
          <w:szCs w:val="24"/>
        </w:rPr>
        <w:t xml:space="preserve"> 50000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spellStart"/>
      <w:proofErr w:type="gramStart"/>
      <w:r w:rsidRPr="00ED41A6">
        <w:rPr>
          <w:b w:val="0"/>
          <w:spacing w:val="-8"/>
          <w:sz w:val="24"/>
          <w:szCs w:val="24"/>
        </w:rPr>
        <w:t>amit</w:t>
      </w:r>
      <w:proofErr w:type="spellEnd"/>
      <w:proofErr w:type="gramEnd"/>
      <w:r w:rsidRPr="00ED41A6">
        <w:rPr>
          <w:b w:val="0"/>
          <w:spacing w:val="-8"/>
          <w:sz w:val="24"/>
          <w:szCs w:val="24"/>
        </w:rPr>
        <w:t xml:space="preserve"> 47000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spellStart"/>
      <w:proofErr w:type="gramStart"/>
      <w:r w:rsidRPr="00ED41A6">
        <w:rPr>
          <w:b w:val="0"/>
          <w:spacing w:val="-8"/>
          <w:sz w:val="24"/>
          <w:szCs w:val="24"/>
        </w:rPr>
        <w:t>tarun</w:t>
      </w:r>
      <w:proofErr w:type="spellEnd"/>
      <w:proofErr w:type="gramEnd"/>
      <w:r w:rsidRPr="00ED41A6">
        <w:rPr>
          <w:b w:val="0"/>
          <w:spacing w:val="-8"/>
          <w:sz w:val="24"/>
          <w:szCs w:val="24"/>
        </w:rPr>
        <w:t xml:space="preserve"> 15000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spellStart"/>
      <w:proofErr w:type="gramStart"/>
      <w:r w:rsidRPr="00ED41A6">
        <w:rPr>
          <w:b w:val="0"/>
          <w:spacing w:val="-8"/>
          <w:sz w:val="24"/>
          <w:szCs w:val="24"/>
        </w:rPr>
        <w:t>deepak</w:t>
      </w:r>
      <w:proofErr w:type="spellEnd"/>
      <w:proofErr w:type="gramEnd"/>
      <w:r w:rsidRPr="00ED41A6">
        <w:rPr>
          <w:b w:val="0"/>
          <w:spacing w:val="-8"/>
          <w:sz w:val="24"/>
          <w:szCs w:val="24"/>
        </w:rPr>
        <w:t xml:space="preserve"> 23000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spellStart"/>
      <w:proofErr w:type="gramStart"/>
      <w:r w:rsidRPr="00ED41A6">
        <w:rPr>
          <w:b w:val="0"/>
          <w:spacing w:val="-8"/>
          <w:sz w:val="24"/>
          <w:szCs w:val="24"/>
        </w:rPr>
        <w:t>sunil</w:t>
      </w:r>
      <w:proofErr w:type="spellEnd"/>
      <w:proofErr w:type="gramEnd"/>
      <w:r w:rsidRPr="00ED41A6">
        <w:rPr>
          <w:b w:val="0"/>
          <w:spacing w:val="-8"/>
          <w:sz w:val="24"/>
          <w:szCs w:val="24"/>
        </w:rPr>
        <w:t xml:space="preserve"> 13000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proofErr w:type="spellStart"/>
      <w:proofErr w:type="gramStart"/>
      <w:r w:rsidRPr="00ED41A6">
        <w:rPr>
          <w:b w:val="0"/>
          <w:spacing w:val="-8"/>
          <w:sz w:val="24"/>
          <w:szCs w:val="24"/>
        </w:rPr>
        <w:t>satvik</w:t>
      </w:r>
      <w:proofErr w:type="spellEnd"/>
      <w:proofErr w:type="gramEnd"/>
      <w:r w:rsidRPr="00ED41A6">
        <w:rPr>
          <w:b w:val="0"/>
          <w:spacing w:val="-8"/>
          <w:sz w:val="24"/>
          <w:szCs w:val="24"/>
        </w:rPr>
        <w:t xml:space="preserve"> 80000 </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In the above example $1 represents Name and $NF represents Salary. We can get the Salary using $</w:t>
      </w:r>
      <w:proofErr w:type="gramStart"/>
      <w:r w:rsidRPr="00ED41A6">
        <w:rPr>
          <w:spacing w:val="-8"/>
          <w:sz w:val="24"/>
          <w:szCs w:val="24"/>
        </w:rPr>
        <w:t>NF ,</w:t>
      </w:r>
      <w:proofErr w:type="gramEnd"/>
      <w:r w:rsidRPr="00ED41A6">
        <w:rPr>
          <w:spacing w:val="-8"/>
          <w:sz w:val="24"/>
          <w:szCs w:val="24"/>
        </w:rPr>
        <w:t xml:space="preserve"> </w:t>
      </w:r>
      <w:r w:rsidRPr="007A5A43">
        <w:rPr>
          <w:spacing w:val="-8"/>
          <w:sz w:val="24"/>
          <w:szCs w:val="24"/>
          <w:highlight w:val="yellow"/>
        </w:rPr>
        <w:t>where $NF represents last field.</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Another use of NR built-in variables (Display Line From 3 to 6)</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 </w:t>
      </w:r>
      <w:proofErr w:type="spellStart"/>
      <w:proofErr w:type="gramStart"/>
      <w:r w:rsidRPr="00ED41A6">
        <w:rPr>
          <w:b w:val="0"/>
          <w:spacing w:val="-8"/>
          <w:sz w:val="24"/>
          <w:szCs w:val="24"/>
        </w:rPr>
        <w:t>awk</w:t>
      </w:r>
      <w:proofErr w:type="spellEnd"/>
      <w:proofErr w:type="gramEnd"/>
      <w:r w:rsidRPr="00ED41A6">
        <w:rPr>
          <w:b w:val="0"/>
          <w:spacing w:val="-8"/>
          <w:sz w:val="24"/>
          <w:szCs w:val="24"/>
        </w:rPr>
        <w:t xml:space="preserve"> 'NR==3, NR==6 {print NR,$0}' employee.txt </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Output:</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3 </w:t>
      </w:r>
      <w:proofErr w:type="spellStart"/>
      <w:r w:rsidRPr="00ED41A6">
        <w:rPr>
          <w:b w:val="0"/>
          <w:spacing w:val="-8"/>
          <w:sz w:val="24"/>
          <w:szCs w:val="24"/>
        </w:rPr>
        <w:t>varun</w:t>
      </w:r>
      <w:proofErr w:type="spellEnd"/>
      <w:r w:rsidRPr="00ED41A6">
        <w:rPr>
          <w:b w:val="0"/>
          <w:spacing w:val="-8"/>
          <w:sz w:val="24"/>
          <w:szCs w:val="24"/>
        </w:rPr>
        <w:t xml:space="preserve"> manager sales 50000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4 </w:t>
      </w:r>
      <w:proofErr w:type="spellStart"/>
      <w:r w:rsidRPr="00ED41A6">
        <w:rPr>
          <w:b w:val="0"/>
          <w:spacing w:val="-8"/>
          <w:sz w:val="24"/>
          <w:szCs w:val="24"/>
        </w:rPr>
        <w:t>amit</w:t>
      </w:r>
      <w:proofErr w:type="spellEnd"/>
      <w:r w:rsidRPr="00ED41A6">
        <w:rPr>
          <w:b w:val="0"/>
          <w:spacing w:val="-8"/>
          <w:sz w:val="24"/>
          <w:szCs w:val="24"/>
        </w:rPr>
        <w:t xml:space="preserve"> manager account 47000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5 </w:t>
      </w:r>
      <w:proofErr w:type="spellStart"/>
      <w:r w:rsidRPr="00ED41A6">
        <w:rPr>
          <w:b w:val="0"/>
          <w:spacing w:val="-8"/>
          <w:sz w:val="24"/>
          <w:szCs w:val="24"/>
        </w:rPr>
        <w:t>tarun</w:t>
      </w:r>
      <w:proofErr w:type="spellEnd"/>
      <w:r w:rsidRPr="00ED41A6">
        <w:rPr>
          <w:b w:val="0"/>
          <w:spacing w:val="-8"/>
          <w:sz w:val="24"/>
          <w:szCs w:val="24"/>
        </w:rPr>
        <w:t xml:space="preserve"> peon sales 15000</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6 </w:t>
      </w:r>
      <w:proofErr w:type="spellStart"/>
      <w:r w:rsidRPr="00ED41A6">
        <w:rPr>
          <w:b w:val="0"/>
          <w:spacing w:val="-8"/>
          <w:sz w:val="24"/>
          <w:szCs w:val="24"/>
        </w:rPr>
        <w:t>deepak</w:t>
      </w:r>
      <w:proofErr w:type="spellEnd"/>
      <w:r w:rsidRPr="00ED41A6">
        <w:rPr>
          <w:b w:val="0"/>
          <w:spacing w:val="-8"/>
          <w:sz w:val="24"/>
          <w:szCs w:val="24"/>
        </w:rPr>
        <w:t xml:space="preserve"> clerk sales 23000 </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More Examples</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For the given text file:</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$cat &gt; geeksforgeeks.txt</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A    B    C</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proofErr w:type="spellStart"/>
      <w:r w:rsidRPr="00ED41A6">
        <w:rPr>
          <w:spacing w:val="-8"/>
          <w:sz w:val="24"/>
          <w:szCs w:val="24"/>
        </w:rPr>
        <w:t>Tarun</w:t>
      </w:r>
      <w:proofErr w:type="spellEnd"/>
      <w:r w:rsidRPr="00ED41A6">
        <w:rPr>
          <w:spacing w:val="-8"/>
          <w:sz w:val="24"/>
          <w:szCs w:val="24"/>
        </w:rPr>
        <w:t xml:space="preserve">    A12    1</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lastRenderedPageBreak/>
        <w:t>Man    B6    2</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Praveen    M42    3</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 xml:space="preserve">1) To print the first item along with the row </w:t>
      </w:r>
      <w:proofErr w:type="gramStart"/>
      <w:r w:rsidRPr="00ED41A6">
        <w:rPr>
          <w:spacing w:val="-8"/>
          <w:sz w:val="24"/>
          <w:szCs w:val="24"/>
        </w:rPr>
        <w:t>number(</w:t>
      </w:r>
      <w:proofErr w:type="gramEnd"/>
      <w:r w:rsidRPr="00ED41A6">
        <w:rPr>
          <w:spacing w:val="-8"/>
          <w:sz w:val="24"/>
          <w:szCs w:val="24"/>
        </w:rPr>
        <w:t>NR) separated with ” – “ from each line in geeksforgeeks.txt:</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 </w:t>
      </w:r>
      <w:proofErr w:type="spellStart"/>
      <w:proofErr w:type="gramStart"/>
      <w:r w:rsidRPr="00ED41A6">
        <w:rPr>
          <w:b w:val="0"/>
          <w:spacing w:val="-8"/>
          <w:sz w:val="24"/>
          <w:szCs w:val="24"/>
        </w:rPr>
        <w:t>awk</w:t>
      </w:r>
      <w:proofErr w:type="spellEnd"/>
      <w:proofErr w:type="gramEnd"/>
      <w:r w:rsidRPr="00ED41A6">
        <w:rPr>
          <w:b w:val="0"/>
          <w:spacing w:val="-8"/>
          <w:sz w:val="24"/>
          <w:szCs w:val="24"/>
        </w:rPr>
        <w:t xml:space="preserve"> '{print NR "- " $1 }' geeksforgeeks.txt</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1 - </w:t>
      </w:r>
      <w:proofErr w:type="spellStart"/>
      <w:r w:rsidRPr="00ED41A6">
        <w:rPr>
          <w:b w:val="0"/>
          <w:spacing w:val="-8"/>
          <w:sz w:val="24"/>
          <w:szCs w:val="24"/>
        </w:rPr>
        <w:t>Tarun</w:t>
      </w:r>
      <w:proofErr w:type="spellEnd"/>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2 – </w:t>
      </w:r>
      <w:proofErr w:type="spellStart"/>
      <w:r w:rsidRPr="00ED41A6">
        <w:rPr>
          <w:b w:val="0"/>
          <w:spacing w:val="-8"/>
          <w:sz w:val="24"/>
          <w:szCs w:val="24"/>
        </w:rPr>
        <w:t>Manav</w:t>
      </w:r>
      <w:proofErr w:type="spellEnd"/>
      <w:r w:rsidRPr="00ED41A6">
        <w:rPr>
          <w:b w:val="0"/>
          <w:spacing w:val="-8"/>
          <w:sz w:val="24"/>
          <w:szCs w:val="24"/>
        </w:rPr>
        <w:t xml:space="preserve">    </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3 - Praveen</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2) To return the second row/item from geeksforgeeks.txt:</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 </w:t>
      </w:r>
      <w:proofErr w:type="spellStart"/>
      <w:proofErr w:type="gramStart"/>
      <w:r w:rsidRPr="00ED41A6">
        <w:rPr>
          <w:b w:val="0"/>
          <w:spacing w:val="-8"/>
          <w:sz w:val="24"/>
          <w:szCs w:val="24"/>
        </w:rPr>
        <w:t>awk</w:t>
      </w:r>
      <w:proofErr w:type="spellEnd"/>
      <w:proofErr w:type="gramEnd"/>
      <w:r w:rsidRPr="00ED41A6">
        <w:rPr>
          <w:b w:val="0"/>
          <w:spacing w:val="-8"/>
          <w:sz w:val="24"/>
          <w:szCs w:val="24"/>
        </w:rPr>
        <w:t xml:space="preserve"> '{print $2}' geeksforgeeks.txt</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A12</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B6</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M42</w:t>
      </w:r>
    </w:p>
    <w:p w:rsidR="007744CF" w:rsidRPr="00ED41A6" w:rsidRDefault="007744CF" w:rsidP="007744CF">
      <w:pPr>
        <w:pStyle w:val="Heading3"/>
        <w:pBdr>
          <w:bottom w:val="dashed" w:sz="6" w:space="0" w:color="DDDDDD"/>
        </w:pBdr>
        <w:shd w:val="clear" w:color="auto" w:fill="FFFFFF"/>
        <w:spacing w:after="210" w:line="312" w:lineRule="atLeast"/>
        <w:jc w:val="both"/>
        <w:rPr>
          <w:spacing w:val="-8"/>
          <w:sz w:val="24"/>
          <w:szCs w:val="24"/>
        </w:rPr>
      </w:pPr>
      <w:r w:rsidRPr="00ED41A6">
        <w:rPr>
          <w:spacing w:val="-8"/>
          <w:sz w:val="24"/>
          <w:szCs w:val="24"/>
        </w:rPr>
        <w:t>3) To print any non empty line if present</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 </w:t>
      </w:r>
      <w:proofErr w:type="spellStart"/>
      <w:proofErr w:type="gramStart"/>
      <w:r w:rsidRPr="00ED41A6">
        <w:rPr>
          <w:b w:val="0"/>
          <w:spacing w:val="-8"/>
          <w:sz w:val="24"/>
          <w:szCs w:val="24"/>
        </w:rPr>
        <w:t>awk</w:t>
      </w:r>
      <w:proofErr w:type="spellEnd"/>
      <w:proofErr w:type="gramEnd"/>
      <w:r w:rsidRPr="00ED41A6">
        <w:rPr>
          <w:b w:val="0"/>
          <w:spacing w:val="-8"/>
          <w:sz w:val="24"/>
          <w:szCs w:val="24"/>
        </w:rPr>
        <w:t xml:space="preserve"> 'NF &gt; 0' geeksforgeeks.txt</w:t>
      </w:r>
    </w:p>
    <w:p w:rsidR="007744CF" w:rsidRPr="00ED41A6" w:rsidRDefault="007744CF" w:rsidP="007744CF">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0</w:t>
      </w:r>
    </w:p>
    <w:p w:rsidR="007744CF" w:rsidRPr="00ED41A6" w:rsidRDefault="007A5A43" w:rsidP="007744CF">
      <w:pPr>
        <w:pStyle w:val="Heading3"/>
        <w:pBdr>
          <w:bottom w:val="dashed" w:sz="6" w:space="0" w:color="DDDDDD"/>
        </w:pBdr>
        <w:shd w:val="clear" w:color="auto" w:fill="FFFFFF"/>
        <w:spacing w:after="210" w:line="312" w:lineRule="atLeast"/>
        <w:jc w:val="both"/>
        <w:rPr>
          <w:spacing w:val="-8"/>
          <w:sz w:val="24"/>
          <w:szCs w:val="24"/>
        </w:rPr>
      </w:pPr>
      <w:r>
        <w:rPr>
          <w:spacing w:val="-8"/>
          <w:sz w:val="24"/>
          <w:szCs w:val="24"/>
        </w:rPr>
        <w:t>4</w:t>
      </w:r>
      <w:r w:rsidR="00E87D3C" w:rsidRPr="00ED41A6">
        <w:rPr>
          <w:spacing w:val="-8"/>
          <w:sz w:val="24"/>
          <w:szCs w:val="24"/>
        </w:rPr>
        <w:t>) To count the lines in a file:</w:t>
      </w:r>
    </w:p>
    <w:p w:rsidR="007744CF" w:rsidRPr="00ED41A6" w:rsidRDefault="007744CF" w:rsidP="00E87D3C">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 xml:space="preserve">$ </w:t>
      </w:r>
      <w:proofErr w:type="spellStart"/>
      <w:proofErr w:type="gramStart"/>
      <w:r w:rsidRPr="00ED41A6">
        <w:rPr>
          <w:b w:val="0"/>
          <w:spacing w:val="-8"/>
          <w:sz w:val="24"/>
          <w:szCs w:val="24"/>
        </w:rPr>
        <w:t>awk</w:t>
      </w:r>
      <w:proofErr w:type="spellEnd"/>
      <w:proofErr w:type="gramEnd"/>
      <w:r w:rsidRPr="00ED41A6">
        <w:rPr>
          <w:b w:val="0"/>
          <w:spacing w:val="-8"/>
          <w:sz w:val="24"/>
          <w:szCs w:val="24"/>
        </w:rPr>
        <w:t xml:space="preserve"> 'END { print NR }' geeksforgeeks.txt</w:t>
      </w:r>
    </w:p>
    <w:p w:rsidR="007744CF" w:rsidRPr="00ED41A6" w:rsidRDefault="007744CF" w:rsidP="00E87D3C">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t>3</w:t>
      </w:r>
    </w:p>
    <w:p w:rsidR="007A5A43" w:rsidRDefault="007A5A43" w:rsidP="00FC2E55">
      <w:pPr>
        <w:pStyle w:val="Heading3"/>
        <w:shd w:val="clear" w:color="auto" w:fill="FFFFFF"/>
        <w:spacing w:before="389" w:beforeAutospacing="0" w:after="195" w:afterAutospacing="0"/>
        <w:jc w:val="both"/>
        <w:rPr>
          <w:color w:val="000000" w:themeColor="text1"/>
          <w:spacing w:val="-10"/>
          <w:sz w:val="24"/>
          <w:szCs w:val="24"/>
        </w:rPr>
      </w:pPr>
    </w:p>
    <w:p w:rsidR="007A5A43" w:rsidRPr="007A5A43" w:rsidRDefault="007A5A43" w:rsidP="00FC2E55">
      <w:pPr>
        <w:pStyle w:val="Heading3"/>
        <w:shd w:val="clear" w:color="auto" w:fill="FFFFFF"/>
        <w:spacing w:before="389" w:beforeAutospacing="0" w:after="195" w:afterAutospacing="0"/>
        <w:jc w:val="both"/>
        <w:rPr>
          <w:color w:val="000000" w:themeColor="text1"/>
          <w:spacing w:val="-10"/>
          <w:sz w:val="24"/>
          <w:szCs w:val="24"/>
          <w:u w:val="single"/>
        </w:rPr>
      </w:pPr>
      <w:r w:rsidRPr="007A5A43">
        <w:rPr>
          <w:color w:val="000000" w:themeColor="text1"/>
          <w:spacing w:val="-10"/>
          <w:sz w:val="24"/>
          <w:szCs w:val="24"/>
          <w:u w:val="single"/>
        </w:rPr>
        <w:t xml:space="preserve">Environment </w:t>
      </w:r>
      <w:proofErr w:type="spellStart"/>
      <w:r w:rsidRPr="007A5A43">
        <w:rPr>
          <w:color w:val="000000" w:themeColor="text1"/>
          <w:spacing w:val="-10"/>
          <w:sz w:val="24"/>
          <w:szCs w:val="24"/>
          <w:u w:val="single"/>
        </w:rPr>
        <w:t>Varriables</w:t>
      </w:r>
      <w:proofErr w:type="spellEnd"/>
    </w:p>
    <w:p w:rsidR="00FC2E55" w:rsidRPr="00ED41A6" w:rsidRDefault="00FC2E55" w:rsidP="00FC2E55">
      <w:pPr>
        <w:pStyle w:val="Heading3"/>
        <w:shd w:val="clear" w:color="auto" w:fill="FFFFFF"/>
        <w:spacing w:before="389" w:beforeAutospacing="0" w:after="195" w:afterAutospacing="0"/>
        <w:jc w:val="both"/>
        <w:rPr>
          <w:color w:val="000000" w:themeColor="text1"/>
          <w:spacing w:val="-10"/>
          <w:sz w:val="24"/>
          <w:szCs w:val="24"/>
        </w:rPr>
      </w:pPr>
      <w:r w:rsidRPr="00ED41A6">
        <w:rPr>
          <w:color w:val="000000" w:themeColor="text1"/>
          <w:spacing w:val="-10"/>
          <w:sz w:val="24"/>
          <w:szCs w:val="24"/>
        </w:rPr>
        <w:t>Introduction</w:t>
      </w:r>
    </w:p>
    <w:p w:rsidR="00FC2E55" w:rsidRPr="00ED41A6" w:rsidRDefault="00FC2E55" w:rsidP="00FC2E55">
      <w:pPr>
        <w:pStyle w:val="NormalWeb"/>
        <w:shd w:val="clear" w:color="auto" w:fill="FFFFFF"/>
        <w:spacing w:before="0" w:beforeAutospacing="0" w:after="428" w:afterAutospacing="0"/>
        <w:jc w:val="both"/>
        <w:rPr>
          <w:color w:val="000000" w:themeColor="text1"/>
        </w:rPr>
      </w:pPr>
      <w:r w:rsidRPr="00ED41A6">
        <w:rPr>
          <w:color w:val="000000" w:themeColor="text1"/>
        </w:rPr>
        <w:lastRenderedPageBreak/>
        <w:t>When interacting with your server through a shell session, there are many pieces of information that your shell compiles to determine its behavior and access to resources. Some of these settings are contained within configuration settings and others are determined by user input.</w:t>
      </w:r>
    </w:p>
    <w:p w:rsidR="00FC2E55" w:rsidRPr="00ED41A6" w:rsidRDefault="00FC2E55" w:rsidP="00FC2E55">
      <w:pPr>
        <w:pStyle w:val="NormalWeb"/>
        <w:shd w:val="clear" w:color="auto" w:fill="FFFFFF"/>
        <w:spacing w:before="0" w:beforeAutospacing="0" w:after="428" w:afterAutospacing="0"/>
        <w:jc w:val="both"/>
        <w:rPr>
          <w:color w:val="000000" w:themeColor="text1"/>
        </w:rPr>
      </w:pPr>
      <w:r w:rsidRPr="00ED41A6">
        <w:rPr>
          <w:color w:val="000000" w:themeColor="text1"/>
        </w:rPr>
        <w:t>One way that the shell keeps track of all of these settings and details is through an area it maintains called the </w:t>
      </w:r>
      <w:r w:rsidRPr="00ED41A6">
        <w:rPr>
          <w:rStyle w:val="Strong"/>
          <w:color w:val="000000" w:themeColor="text1"/>
        </w:rPr>
        <w:t>environment</w:t>
      </w:r>
      <w:r w:rsidRPr="00ED41A6">
        <w:rPr>
          <w:color w:val="000000" w:themeColor="text1"/>
        </w:rPr>
        <w:t>. The environment is an area that the shell builds every time that it starts a session that contains variables that define system properties.</w:t>
      </w:r>
    </w:p>
    <w:p w:rsidR="00FC2E55" w:rsidRPr="00ED41A6" w:rsidRDefault="00FC2E55" w:rsidP="00FC2E55">
      <w:pPr>
        <w:pStyle w:val="NormalWeb"/>
        <w:shd w:val="clear" w:color="auto" w:fill="FFFFFF"/>
        <w:spacing w:before="0" w:beforeAutospacing="0" w:after="428" w:afterAutospacing="0"/>
        <w:jc w:val="both"/>
        <w:rPr>
          <w:color w:val="000000" w:themeColor="text1"/>
        </w:rPr>
      </w:pPr>
      <w:r w:rsidRPr="00ED41A6">
        <w:rPr>
          <w:color w:val="000000" w:themeColor="text1"/>
        </w:rPr>
        <w:t xml:space="preserve">In this guide, we will discuss how to interact with the environment and read or set environmental and shell variables interactively and through configuration files. We will be using an </w:t>
      </w:r>
      <w:proofErr w:type="spellStart"/>
      <w:r w:rsidRPr="00ED41A6">
        <w:rPr>
          <w:color w:val="000000" w:themeColor="text1"/>
        </w:rPr>
        <w:t>Ubuntu</w:t>
      </w:r>
      <w:proofErr w:type="spellEnd"/>
      <w:r w:rsidRPr="00ED41A6">
        <w:rPr>
          <w:color w:val="000000" w:themeColor="text1"/>
        </w:rPr>
        <w:t xml:space="preserve"> 12.04 VPS as an example, but these details should be relevant on any Linux system.</w:t>
      </w:r>
    </w:p>
    <w:p w:rsidR="00FC2E55" w:rsidRPr="00ED41A6" w:rsidRDefault="00FC2E55" w:rsidP="00FC2E55">
      <w:pPr>
        <w:pStyle w:val="Heading2"/>
        <w:shd w:val="clear" w:color="auto" w:fill="FFFFFF"/>
        <w:spacing w:before="584" w:after="195"/>
        <w:jc w:val="both"/>
        <w:rPr>
          <w:rFonts w:ascii="Times New Roman" w:hAnsi="Times New Roman" w:cs="Times New Roman"/>
          <w:b/>
          <w:color w:val="000000" w:themeColor="text1"/>
          <w:spacing w:val="-10"/>
          <w:sz w:val="24"/>
          <w:szCs w:val="24"/>
        </w:rPr>
      </w:pPr>
      <w:bookmarkStart w:id="6" w:name="how-the-environment-and-environmental-va"/>
      <w:bookmarkEnd w:id="6"/>
      <w:r w:rsidRPr="00ED41A6">
        <w:rPr>
          <w:rFonts w:ascii="Times New Roman" w:hAnsi="Times New Roman" w:cs="Times New Roman"/>
          <w:b/>
          <w:color w:val="000000" w:themeColor="text1"/>
          <w:spacing w:val="-10"/>
          <w:sz w:val="24"/>
          <w:szCs w:val="24"/>
        </w:rPr>
        <w:t>How the Environment and Environmental Variables Work</w:t>
      </w:r>
    </w:p>
    <w:p w:rsidR="00FC2E55" w:rsidRPr="00ED41A6" w:rsidRDefault="00FC2E55" w:rsidP="00FC2E55">
      <w:pPr>
        <w:pStyle w:val="NormalWeb"/>
        <w:shd w:val="clear" w:color="auto" w:fill="FFFFFF"/>
        <w:spacing w:before="0" w:beforeAutospacing="0" w:after="428" w:afterAutospacing="0"/>
        <w:jc w:val="both"/>
        <w:rPr>
          <w:color w:val="000000" w:themeColor="text1"/>
        </w:rPr>
      </w:pPr>
      <w:r w:rsidRPr="00ED41A6">
        <w:rPr>
          <w:color w:val="000000" w:themeColor="text1"/>
        </w:rPr>
        <w:t>Every time a shell session spawns, a process takes place to gather and compile information that should be available to the shell process and its child processes. It obtains the data for these settings from a variety of different files and settings on the system.</w:t>
      </w:r>
    </w:p>
    <w:p w:rsidR="00FC2E55" w:rsidRPr="00ED41A6" w:rsidRDefault="00FC2E55" w:rsidP="00FC2E55">
      <w:pPr>
        <w:pStyle w:val="NormalWeb"/>
        <w:shd w:val="clear" w:color="auto" w:fill="FFFFFF"/>
        <w:spacing w:before="0" w:beforeAutospacing="0" w:after="428" w:afterAutospacing="0"/>
        <w:jc w:val="both"/>
        <w:rPr>
          <w:color w:val="000000" w:themeColor="text1"/>
        </w:rPr>
      </w:pPr>
      <w:r w:rsidRPr="00ED41A6">
        <w:rPr>
          <w:color w:val="000000" w:themeColor="text1"/>
        </w:rPr>
        <w:t>Basically the environment provides a medium through which the shell process can get or set settings and, in turn, pass these on to its child processes.</w:t>
      </w:r>
    </w:p>
    <w:p w:rsidR="00FC2E55" w:rsidRPr="00ED41A6" w:rsidRDefault="00FC2E55" w:rsidP="00FC2E55">
      <w:pPr>
        <w:pStyle w:val="NormalWeb"/>
        <w:shd w:val="clear" w:color="auto" w:fill="FFFFFF"/>
        <w:spacing w:before="0" w:beforeAutospacing="0" w:after="428" w:afterAutospacing="0"/>
        <w:jc w:val="both"/>
        <w:rPr>
          <w:color w:val="000000" w:themeColor="text1"/>
        </w:rPr>
      </w:pPr>
      <w:r w:rsidRPr="00ED41A6">
        <w:rPr>
          <w:color w:val="000000" w:themeColor="text1"/>
        </w:rPr>
        <w:t>The environment is implemented as strings that represent key-value pairs. If multiple values are passed, they are typically separated by colon (:) characters. Each pair will generally look something like this:</w:t>
      </w:r>
    </w:p>
    <w:p w:rsidR="00FC2E55" w:rsidRPr="00ED41A6" w:rsidRDefault="00FC2E55" w:rsidP="00FC2E55">
      <w:pPr>
        <w:pStyle w:val="HTMLPreformatted"/>
        <w:jc w:val="both"/>
        <w:rPr>
          <w:rStyle w:val="highlight"/>
          <w:rFonts w:ascii="Times New Roman" w:hAnsi="Times New Roman" w:cs="Times New Roman"/>
          <w:color w:val="000000" w:themeColor="text1"/>
          <w:sz w:val="24"/>
          <w:szCs w:val="24"/>
        </w:rPr>
      </w:pPr>
      <w:r w:rsidRPr="00ED41A6">
        <w:rPr>
          <w:rStyle w:val="highlight"/>
          <w:rFonts w:ascii="Times New Roman" w:hAnsi="Times New Roman" w:cs="Times New Roman"/>
          <w:color w:val="000000" w:themeColor="text1"/>
          <w:sz w:val="24"/>
          <w:szCs w:val="24"/>
        </w:rPr>
        <w:t>KEY</w:t>
      </w:r>
      <w:r w:rsidRPr="00ED41A6">
        <w:rPr>
          <w:rFonts w:ascii="Times New Roman" w:hAnsi="Times New Roman" w:cs="Times New Roman"/>
          <w:color w:val="000000" w:themeColor="text1"/>
          <w:sz w:val="24"/>
          <w:szCs w:val="24"/>
        </w:rPr>
        <w:t>=</w:t>
      </w:r>
      <w:r w:rsidRPr="00ED41A6">
        <w:rPr>
          <w:rStyle w:val="highlight"/>
          <w:rFonts w:ascii="Times New Roman" w:hAnsi="Times New Roman" w:cs="Times New Roman"/>
          <w:color w:val="000000" w:themeColor="text1"/>
          <w:sz w:val="24"/>
          <w:szCs w:val="24"/>
        </w:rPr>
        <w:t>value1</w:t>
      </w:r>
      <w:r w:rsidRPr="00ED41A6">
        <w:rPr>
          <w:rFonts w:ascii="Times New Roman" w:hAnsi="Times New Roman" w:cs="Times New Roman"/>
          <w:color w:val="000000" w:themeColor="text1"/>
          <w:sz w:val="24"/>
          <w:szCs w:val="24"/>
        </w:rPr>
        <w:t>:</w:t>
      </w:r>
      <w:r w:rsidRPr="00ED41A6">
        <w:rPr>
          <w:rStyle w:val="highlight"/>
          <w:rFonts w:ascii="Times New Roman" w:hAnsi="Times New Roman" w:cs="Times New Roman"/>
          <w:color w:val="000000" w:themeColor="text1"/>
          <w:sz w:val="24"/>
          <w:szCs w:val="24"/>
        </w:rPr>
        <w:t>value2</w:t>
      </w:r>
      <w:proofErr w:type="gramStart"/>
      <w:r w:rsidRPr="00ED41A6">
        <w:rPr>
          <w:rStyle w:val="highlight"/>
          <w:rFonts w:ascii="Times New Roman" w:hAnsi="Times New Roman" w:cs="Times New Roman"/>
          <w:color w:val="000000" w:themeColor="text1"/>
          <w:sz w:val="24"/>
          <w:szCs w:val="24"/>
        </w:rPr>
        <w:t>:...</w:t>
      </w:r>
      <w:proofErr w:type="gramEnd"/>
    </w:p>
    <w:p w:rsidR="00FC2E55" w:rsidRPr="00ED41A6" w:rsidRDefault="00FC2E55" w:rsidP="00FC2E55">
      <w:pPr>
        <w:pStyle w:val="NormalWeb"/>
        <w:shd w:val="clear" w:color="auto" w:fill="FFFFFF"/>
        <w:spacing w:before="0" w:beforeAutospacing="0" w:after="428" w:afterAutospacing="0"/>
        <w:jc w:val="both"/>
        <w:rPr>
          <w:color w:val="000000" w:themeColor="text1"/>
        </w:rPr>
      </w:pPr>
      <w:r w:rsidRPr="00ED41A6">
        <w:rPr>
          <w:color w:val="000000" w:themeColor="text1"/>
        </w:rPr>
        <w:t>If the value contains significant white-space, quotations are used:</w:t>
      </w:r>
    </w:p>
    <w:p w:rsidR="00FC2E55" w:rsidRPr="00ED41A6" w:rsidRDefault="00FC2E55" w:rsidP="00FC2E55">
      <w:pPr>
        <w:pStyle w:val="HTMLPreformatted"/>
        <w:jc w:val="both"/>
        <w:rPr>
          <w:rFonts w:ascii="Times New Roman" w:hAnsi="Times New Roman" w:cs="Times New Roman"/>
          <w:color w:val="000000" w:themeColor="text1"/>
          <w:sz w:val="24"/>
          <w:szCs w:val="24"/>
        </w:rPr>
      </w:pPr>
      <w:r w:rsidRPr="00ED41A6">
        <w:rPr>
          <w:rStyle w:val="highlight"/>
          <w:rFonts w:ascii="Times New Roman" w:hAnsi="Times New Roman" w:cs="Times New Roman"/>
          <w:color w:val="000000" w:themeColor="text1"/>
          <w:sz w:val="24"/>
          <w:szCs w:val="24"/>
        </w:rPr>
        <w:t>KEY</w:t>
      </w:r>
      <w:r w:rsidRPr="00ED41A6">
        <w:rPr>
          <w:rFonts w:ascii="Times New Roman" w:hAnsi="Times New Roman" w:cs="Times New Roman"/>
          <w:color w:val="000000" w:themeColor="text1"/>
          <w:sz w:val="24"/>
          <w:szCs w:val="24"/>
        </w:rPr>
        <w:t>="</w:t>
      </w:r>
      <w:r w:rsidRPr="00ED41A6">
        <w:rPr>
          <w:rStyle w:val="highlight"/>
          <w:rFonts w:ascii="Times New Roman" w:hAnsi="Times New Roman" w:cs="Times New Roman"/>
          <w:color w:val="000000" w:themeColor="text1"/>
          <w:sz w:val="24"/>
          <w:szCs w:val="24"/>
        </w:rPr>
        <w:t>value with spaces</w:t>
      </w:r>
      <w:r w:rsidRPr="00ED41A6">
        <w:rPr>
          <w:rFonts w:ascii="Times New Roman" w:hAnsi="Times New Roman" w:cs="Times New Roman"/>
          <w:color w:val="000000" w:themeColor="text1"/>
          <w:sz w:val="24"/>
          <w:szCs w:val="24"/>
        </w:rPr>
        <w:t>"</w:t>
      </w:r>
    </w:p>
    <w:p w:rsidR="00FC2E55" w:rsidRPr="00ED41A6" w:rsidRDefault="00FC2E55" w:rsidP="00FC2E55">
      <w:pPr>
        <w:pStyle w:val="NormalWeb"/>
        <w:shd w:val="clear" w:color="auto" w:fill="FFFFFF"/>
        <w:spacing w:before="0" w:beforeAutospacing="0" w:after="428" w:afterAutospacing="0"/>
        <w:jc w:val="both"/>
        <w:rPr>
          <w:color w:val="000000" w:themeColor="text1"/>
        </w:rPr>
      </w:pPr>
      <w:r w:rsidRPr="00ED41A6">
        <w:rPr>
          <w:color w:val="000000" w:themeColor="text1"/>
        </w:rPr>
        <w:t>The keys in these scenarios are variables. They can be one of two types, environmental variables or shell variables.</w:t>
      </w:r>
    </w:p>
    <w:p w:rsidR="00FC2E55" w:rsidRPr="00ED41A6" w:rsidRDefault="00FC2E55" w:rsidP="00FC2E55">
      <w:pPr>
        <w:pStyle w:val="NormalWeb"/>
        <w:shd w:val="clear" w:color="auto" w:fill="FFFFFF"/>
        <w:spacing w:before="0" w:beforeAutospacing="0" w:after="428" w:afterAutospacing="0"/>
        <w:jc w:val="both"/>
        <w:rPr>
          <w:color w:val="000000" w:themeColor="text1"/>
        </w:rPr>
      </w:pPr>
      <w:r w:rsidRPr="00ED41A6">
        <w:rPr>
          <w:rStyle w:val="Strong"/>
          <w:color w:val="000000" w:themeColor="text1"/>
        </w:rPr>
        <w:t>Environmental variables</w:t>
      </w:r>
      <w:r w:rsidRPr="00ED41A6">
        <w:rPr>
          <w:color w:val="000000" w:themeColor="text1"/>
        </w:rPr>
        <w:t> are variables that are defined for the current shell and are inherited by any child shells or processes. Environmental variables are used to pass information into processes that are spawned from the shell.</w:t>
      </w:r>
    </w:p>
    <w:p w:rsidR="00FC2E55" w:rsidRPr="00ED41A6" w:rsidRDefault="00FC2E55" w:rsidP="00FC2E55">
      <w:pPr>
        <w:pStyle w:val="NormalWeb"/>
        <w:shd w:val="clear" w:color="auto" w:fill="FFFFFF"/>
        <w:spacing w:before="0" w:beforeAutospacing="0" w:after="428" w:afterAutospacing="0"/>
        <w:jc w:val="both"/>
        <w:rPr>
          <w:color w:val="000000" w:themeColor="text1"/>
        </w:rPr>
      </w:pPr>
      <w:r w:rsidRPr="00ED41A6">
        <w:rPr>
          <w:rStyle w:val="Strong"/>
          <w:color w:val="000000" w:themeColor="text1"/>
        </w:rPr>
        <w:t>Shell variables</w:t>
      </w:r>
      <w:r w:rsidRPr="00ED41A6">
        <w:rPr>
          <w:color w:val="000000" w:themeColor="text1"/>
        </w:rPr>
        <w:t> are variables that are contained exclusively within the shell in which they were set or defined. They are often used to keep track of ephemeral data, like the current working directory.</w:t>
      </w:r>
    </w:p>
    <w:p w:rsidR="00FC2E55" w:rsidRPr="00ED41A6" w:rsidRDefault="00FC2E55" w:rsidP="00FC2E55">
      <w:pPr>
        <w:pStyle w:val="NormalWeb"/>
        <w:shd w:val="clear" w:color="auto" w:fill="FFFFFF"/>
        <w:spacing w:before="0" w:beforeAutospacing="0" w:after="428" w:afterAutospacing="0"/>
        <w:jc w:val="both"/>
        <w:rPr>
          <w:color w:val="000000" w:themeColor="text1"/>
        </w:rPr>
      </w:pPr>
      <w:r w:rsidRPr="00ED41A6">
        <w:rPr>
          <w:color w:val="000000" w:themeColor="text1"/>
        </w:rPr>
        <w:lastRenderedPageBreak/>
        <w:t>By convention, these types of variables are usually defined using all capital letters. This helps users distinguish environmental variables within other contexts.</w:t>
      </w:r>
    </w:p>
    <w:p w:rsidR="00FC2E55" w:rsidRPr="007A5A43" w:rsidRDefault="00FC2E55" w:rsidP="00FC2E55">
      <w:pPr>
        <w:pStyle w:val="Heading2"/>
        <w:shd w:val="clear" w:color="auto" w:fill="FFFFFF"/>
        <w:spacing w:before="584" w:after="195"/>
        <w:jc w:val="both"/>
        <w:rPr>
          <w:rFonts w:ascii="Times New Roman" w:hAnsi="Times New Roman" w:cs="Times New Roman"/>
          <w:b/>
          <w:color w:val="000000" w:themeColor="text1"/>
          <w:spacing w:val="-10"/>
          <w:sz w:val="24"/>
          <w:szCs w:val="24"/>
        </w:rPr>
      </w:pPr>
      <w:bookmarkStart w:id="7" w:name="printing-shell-and-environmental-variabl"/>
      <w:bookmarkEnd w:id="7"/>
      <w:r w:rsidRPr="007A5A43">
        <w:rPr>
          <w:rFonts w:ascii="Times New Roman" w:hAnsi="Times New Roman" w:cs="Times New Roman"/>
          <w:b/>
          <w:color w:val="000000" w:themeColor="text1"/>
          <w:spacing w:val="-10"/>
          <w:sz w:val="24"/>
          <w:szCs w:val="24"/>
        </w:rPr>
        <w:t>Printing Shell and Environmental Variables</w:t>
      </w:r>
    </w:p>
    <w:p w:rsidR="00FC2E55" w:rsidRPr="00ED41A6" w:rsidRDefault="00FC2E55" w:rsidP="00FC2E55">
      <w:pPr>
        <w:pStyle w:val="NormalWeb"/>
        <w:shd w:val="clear" w:color="auto" w:fill="FFFFFF"/>
        <w:spacing w:before="0" w:beforeAutospacing="0" w:after="428" w:afterAutospacing="0"/>
        <w:jc w:val="both"/>
        <w:rPr>
          <w:color w:val="000000" w:themeColor="text1"/>
        </w:rPr>
      </w:pPr>
      <w:r w:rsidRPr="00ED41A6">
        <w:rPr>
          <w:color w:val="000000" w:themeColor="text1"/>
        </w:rPr>
        <w:t>Each shell session keeps track of its own shell and environmental variables. We can access these in a few different ways.</w:t>
      </w:r>
    </w:p>
    <w:p w:rsidR="00FC2E55" w:rsidRPr="00ED41A6" w:rsidRDefault="00FC2E55" w:rsidP="00FC2E55">
      <w:pPr>
        <w:pStyle w:val="NormalWeb"/>
        <w:shd w:val="clear" w:color="auto" w:fill="FFFFFF"/>
        <w:spacing w:before="0" w:beforeAutospacing="0" w:after="428" w:afterAutospacing="0"/>
        <w:jc w:val="both"/>
        <w:rPr>
          <w:color w:val="000000" w:themeColor="text1"/>
        </w:rPr>
      </w:pPr>
      <w:r w:rsidRPr="00ED41A6">
        <w:rPr>
          <w:color w:val="000000" w:themeColor="text1"/>
        </w:rPr>
        <w:t>We can see a list of all of our environmental variables by using the </w:t>
      </w:r>
      <w:proofErr w:type="spellStart"/>
      <w:r w:rsidRPr="00ED41A6">
        <w:rPr>
          <w:rStyle w:val="HTMLCode"/>
          <w:rFonts w:ascii="Times New Roman" w:eastAsiaTheme="majorEastAsia" w:hAnsi="Times New Roman" w:cs="Times New Roman"/>
          <w:color w:val="000000" w:themeColor="text1"/>
          <w:sz w:val="24"/>
          <w:szCs w:val="24"/>
        </w:rPr>
        <w:t>env</w:t>
      </w:r>
      <w:proofErr w:type="spellEnd"/>
      <w:r w:rsidRPr="00ED41A6">
        <w:rPr>
          <w:color w:val="000000" w:themeColor="text1"/>
        </w:rPr>
        <w:t> or </w:t>
      </w:r>
      <w:proofErr w:type="spellStart"/>
      <w:r w:rsidRPr="00ED41A6">
        <w:rPr>
          <w:rStyle w:val="HTMLCode"/>
          <w:rFonts w:ascii="Times New Roman" w:eastAsiaTheme="majorEastAsia" w:hAnsi="Times New Roman" w:cs="Times New Roman"/>
          <w:color w:val="000000" w:themeColor="text1"/>
          <w:sz w:val="24"/>
          <w:szCs w:val="24"/>
        </w:rPr>
        <w:t>printenv</w:t>
      </w:r>
      <w:proofErr w:type="spellEnd"/>
      <w:r w:rsidRPr="00ED41A6">
        <w:rPr>
          <w:color w:val="000000" w:themeColor="text1"/>
        </w:rPr>
        <w:t xml:space="preserve"> commands. In their default state, they should </w:t>
      </w:r>
      <w:proofErr w:type="gramStart"/>
      <w:r w:rsidRPr="00ED41A6">
        <w:rPr>
          <w:color w:val="000000" w:themeColor="text1"/>
        </w:rPr>
        <w:t>function</w:t>
      </w:r>
      <w:proofErr w:type="gramEnd"/>
      <w:r w:rsidRPr="00ED41A6">
        <w:rPr>
          <w:color w:val="000000" w:themeColor="text1"/>
        </w:rPr>
        <w:t xml:space="preserve"> exactly the same:</w:t>
      </w:r>
    </w:p>
    <w:p w:rsidR="00FC2E55" w:rsidRPr="00ED41A6" w:rsidRDefault="00FC2E55" w:rsidP="00FC2E55">
      <w:pPr>
        <w:pStyle w:val="HTMLPreformatted"/>
        <w:shd w:val="clear" w:color="auto" w:fill="D9D9D9" w:themeFill="background1" w:themeFillShade="D9"/>
        <w:spacing w:line="428" w:lineRule="atLeast"/>
        <w:jc w:val="both"/>
        <w:rPr>
          <w:rStyle w:val="HTMLCode"/>
          <w:rFonts w:ascii="Times New Roman" w:eastAsiaTheme="majorEastAsia" w:hAnsi="Times New Roman" w:cs="Times New Roman"/>
          <w:color w:val="000000" w:themeColor="text1"/>
          <w:sz w:val="24"/>
          <w:szCs w:val="24"/>
        </w:rPr>
      </w:pPr>
      <w:proofErr w:type="spellStart"/>
      <w:proofErr w:type="gramStart"/>
      <w:r w:rsidRPr="00ED41A6">
        <w:rPr>
          <w:rStyle w:val="HTMLCode"/>
          <w:rFonts w:ascii="Times New Roman" w:eastAsiaTheme="majorEastAsia" w:hAnsi="Times New Roman" w:cs="Times New Roman"/>
          <w:color w:val="000000" w:themeColor="text1"/>
          <w:sz w:val="24"/>
          <w:szCs w:val="24"/>
        </w:rPr>
        <w:t>printenv</w:t>
      </w:r>
      <w:proofErr w:type="spellEnd"/>
      <w:proofErr w:type="gramEnd"/>
    </w:p>
    <w:p w:rsidR="00FC2E55" w:rsidRPr="00ED41A6" w:rsidRDefault="00FC2E55" w:rsidP="00FC2E55">
      <w:pPr>
        <w:pStyle w:val="HTMLPreformatted"/>
        <w:shd w:val="clear" w:color="auto" w:fill="D9D9D9" w:themeFill="background1" w:themeFillShade="D9"/>
        <w:spacing w:line="428" w:lineRule="atLeast"/>
        <w:jc w:val="both"/>
        <w:rPr>
          <w:rStyle w:val="HTMLCode"/>
          <w:rFonts w:ascii="Times New Roman" w:eastAsiaTheme="majorEastAsia" w:hAnsi="Times New Roman" w:cs="Times New Roman"/>
          <w:color w:val="000000" w:themeColor="text1"/>
          <w:sz w:val="24"/>
          <w:szCs w:val="24"/>
        </w:rPr>
      </w:pPr>
      <w:r w:rsidRPr="00ED41A6">
        <w:rPr>
          <w:rStyle w:val="HTMLCode"/>
          <w:rFonts w:ascii="Times New Roman" w:eastAsiaTheme="majorEastAsia" w:hAnsi="Times New Roman" w:cs="Times New Roman"/>
          <w:color w:val="000000" w:themeColor="text1"/>
          <w:sz w:val="24"/>
          <w:szCs w:val="24"/>
        </w:rPr>
        <w:t>SHELL=/bin/bash</w:t>
      </w:r>
    </w:p>
    <w:p w:rsidR="00FC2E55" w:rsidRPr="00ED41A6" w:rsidRDefault="00FC2E55" w:rsidP="00FC2E55">
      <w:pPr>
        <w:pStyle w:val="HTMLPreformatted"/>
        <w:shd w:val="clear" w:color="auto" w:fill="D9D9D9" w:themeFill="background1" w:themeFillShade="D9"/>
        <w:spacing w:line="428" w:lineRule="atLeast"/>
        <w:jc w:val="both"/>
        <w:rPr>
          <w:rStyle w:val="HTMLCode"/>
          <w:rFonts w:ascii="Times New Roman" w:eastAsiaTheme="majorEastAsia" w:hAnsi="Times New Roman" w:cs="Times New Roman"/>
          <w:color w:val="000000" w:themeColor="text1"/>
          <w:sz w:val="24"/>
          <w:szCs w:val="24"/>
        </w:rPr>
      </w:pPr>
      <w:r w:rsidRPr="00ED41A6">
        <w:rPr>
          <w:rStyle w:val="HTMLCode"/>
          <w:rFonts w:ascii="Times New Roman" w:eastAsiaTheme="majorEastAsia" w:hAnsi="Times New Roman" w:cs="Times New Roman"/>
          <w:color w:val="000000" w:themeColor="text1"/>
          <w:sz w:val="24"/>
          <w:szCs w:val="24"/>
        </w:rPr>
        <w:t>TERM=</w:t>
      </w:r>
      <w:proofErr w:type="spellStart"/>
      <w:r w:rsidRPr="00ED41A6">
        <w:rPr>
          <w:rStyle w:val="HTMLCode"/>
          <w:rFonts w:ascii="Times New Roman" w:eastAsiaTheme="majorEastAsia" w:hAnsi="Times New Roman" w:cs="Times New Roman"/>
          <w:color w:val="000000" w:themeColor="text1"/>
          <w:sz w:val="24"/>
          <w:szCs w:val="24"/>
        </w:rPr>
        <w:t>xterm</w:t>
      </w:r>
      <w:proofErr w:type="spellEnd"/>
    </w:p>
    <w:p w:rsidR="00FC2E55" w:rsidRPr="00ED41A6" w:rsidRDefault="00FC2E55" w:rsidP="00FC2E55">
      <w:pPr>
        <w:pStyle w:val="HTMLPreformatted"/>
        <w:shd w:val="clear" w:color="auto" w:fill="D9D9D9" w:themeFill="background1" w:themeFillShade="D9"/>
        <w:spacing w:line="428" w:lineRule="atLeast"/>
        <w:jc w:val="both"/>
        <w:rPr>
          <w:rStyle w:val="HTMLCode"/>
          <w:rFonts w:ascii="Times New Roman" w:eastAsiaTheme="majorEastAsia" w:hAnsi="Times New Roman" w:cs="Times New Roman"/>
          <w:color w:val="000000" w:themeColor="text1"/>
          <w:sz w:val="24"/>
          <w:szCs w:val="24"/>
        </w:rPr>
      </w:pPr>
      <w:r w:rsidRPr="00ED41A6">
        <w:rPr>
          <w:rStyle w:val="HTMLCode"/>
          <w:rFonts w:ascii="Times New Roman" w:eastAsiaTheme="majorEastAsia" w:hAnsi="Times New Roman" w:cs="Times New Roman"/>
          <w:color w:val="000000" w:themeColor="text1"/>
          <w:sz w:val="24"/>
          <w:szCs w:val="24"/>
        </w:rPr>
        <w:t>USER=</w:t>
      </w:r>
      <w:proofErr w:type="spellStart"/>
      <w:r w:rsidRPr="00ED41A6">
        <w:rPr>
          <w:rStyle w:val="HTMLCode"/>
          <w:rFonts w:ascii="Times New Roman" w:eastAsiaTheme="majorEastAsia" w:hAnsi="Times New Roman" w:cs="Times New Roman"/>
          <w:color w:val="000000" w:themeColor="text1"/>
          <w:sz w:val="24"/>
          <w:szCs w:val="24"/>
        </w:rPr>
        <w:t>demouser</w:t>
      </w:r>
      <w:proofErr w:type="spellEnd"/>
    </w:p>
    <w:p w:rsidR="00FC2E55" w:rsidRPr="00ED41A6" w:rsidRDefault="00FC2E55" w:rsidP="00FC2E55">
      <w:pPr>
        <w:pStyle w:val="HTMLPreformatted"/>
        <w:shd w:val="clear" w:color="auto" w:fill="D9D9D9" w:themeFill="background1" w:themeFillShade="D9"/>
        <w:spacing w:line="428" w:lineRule="atLeast"/>
        <w:jc w:val="both"/>
        <w:rPr>
          <w:rStyle w:val="HTMLCode"/>
          <w:rFonts w:ascii="Times New Roman" w:eastAsiaTheme="majorEastAsia" w:hAnsi="Times New Roman" w:cs="Times New Roman"/>
          <w:color w:val="000000" w:themeColor="text1"/>
          <w:sz w:val="24"/>
          <w:szCs w:val="24"/>
        </w:rPr>
      </w:pPr>
      <w:r w:rsidRPr="00ED41A6">
        <w:rPr>
          <w:rStyle w:val="HTMLCode"/>
          <w:rFonts w:ascii="Times New Roman" w:eastAsiaTheme="majorEastAsia" w:hAnsi="Times New Roman" w:cs="Times New Roman"/>
          <w:color w:val="000000" w:themeColor="text1"/>
          <w:sz w:val="24"/>
          <w:szCs w:val="24"/>
        </w:rPr>
        <w:t>LS_COLORS=rs=0:di=01;34:ln=01;36:mh=00:pi=40;33:so=01;35:do=01;35:bd=40;33;01:cd=40;33;01:or=40;31;01:su=37;41:sg=30;43:ca:...</w:t>
      </w:r>
    </w:p>
    <w:p w:rsidR="00FC2E55" w:rsidRPr="00ED41A6" w:rsidRDefault="00FC2E55" w:rsidP="00FC2E55">
      <w:pPr>
        <w:pStyle w:val="HTMLPreformatted"/>
        <w:shd w:val="clear" w:color="auto" w:fill="D9D9D9" w:themeFill="background1" w:themeFillShade="D9"/>
        <w:spacing w:line="428" w:lineRule="atLeast"/>
        <w:jc w:val="both"/>
        <w:rPr>
          <w:rStyle w:val="HTMLCode"/>
          <w:rFonts w:ascii="Times New Roman" w:eastAsiaTheme="majorEastAsia" w:hAnsi="Times New Roman" w:cs="Times New Roman"/>
          <w:color w:val="000000" w:themeColor="text1"/>
          <w:sz w:val="24"/>
          <w:szCs w:val="24"/>
        </w:rPr>
      </w:pPr>
      <w:r w:rsidRPr="00ED41A6">
        <w:rPr>
          <w:rStyle w:val="HTMLCode"/>
          <w:rFonts w:ascii="Times New Roman" w:eastAsiaTheme="majorEastAsia" w:hAnsi="Times New Roman" w:cs="Times New Roman"/>
          <w:color w:val="000000" w:themeColor="text1"/>
          <w:sz w:val="24"/>
          <w:szCs w:val="24"/>
        </w:rPr>
        <w:t>MAIL=/</w:t>
      </w:r>
      <w:proofErr w:type="spellStart"/>
      <w:r w:rsidRPr="00ED41A6">
        <w:rPr>
          <w:rStyle w:val="HTMLCode"/>
          <w:rFonts w:ascii="Times New Roman" w:eastAsiaTheme="majorEastAsia" w:hAnsi="Times New Roman" w:cs="Times New Roman"/>
          <w:color w:val="000000" w:themeColor="text1"/>
          <w:sz w:val="24"/>
          <w:szCs w:val="24"/>
        </w:rPr>
        <w:t>var</w:t>
      </w:r>
      <w:proofErr w:type="spellEnd"/>
      <w:r w:rsidRPr="00ED41A6">
        <w:rPr>
          <w:rStyle w:val="HTMLCode"/>
          <w:rFonts w:ascii="Times New Roman" w:eastAsiaTheme="majorEastAsia" w:hAnsi="Times New Roman" w:cs="Times New Roman"/>
          <w:color w:val="000000" w:themeColor="text1"/>
          <w:sz w:val="24"/>
          <w:szCs w:val="24"/>
        </w:rPr>
        <w:t>/mail/</w:t>
      </w:r>
      <w:proofErr w:type="spellStart"/>
      <w:r w:rsidRPr="00ED41A6">
        <w:rPr>
          <w:rStyle w:val="HTMLCode"/>
          <w:rFonts w:ascii="Times New Roman" w:eastAsiaTheme="majorEastAsia" w:hAnsi="Times New Roman" w:cs="Times New Roman"/>
          <w:color w:val="000000" w:themeColor="text1"/>
          <w:sz w:val="24"/>
          <w:szCs w:val="24"/>
        </w:rPr>
        <w:t>demouser</w:t>
      </w:r>
      <w:proofErr w:type="spellEnd"/>
    </w:p>
    <w:p w:rsidR="00FC2E55" w:rsidRPr="00ED41A6" w:rsidRDefault="00FC2E55" w:rsidP="00FC2E55">
      <w:pPr>
        <w:pStyle w:val="HTMLPreformatted"/>
        <w:shd w:val="clear" w:color="auto" w:fill="D9D9D9" w:themeFill="background1" w:themeFillShade="D9"/>
        <w:spacing w:line="428" w:lineRule="atLeast"/>
        <w:jc w:val="both"/>
        <w:rPr>
          <w:rStyle w:val="HTMLCode"/>
          <w:rFonts w:ascii="Times New Roman" w:eastAsiaTheme="majorEastAsia" w:hAnsi="Times New Roman" w:cs="Times New Roman"/>
          <w:color w:val="000000" w:themeColor="text1"/>
          <w:sz w:val="24"/>
          <w:szCs w:val="24"/>
        </w:rPr>
      </w:pPr>
      <w:r w:rsidRPr="00ED41A6">
        <w:rPr>
          <w:rStyle w:val="HTMLCode"/>
          <w:rFonts w:ascii="Times New Roman" w:eastAsiaTheme="majorEastAsia" w:hAnsi="Times New Roman" w:cs="Times New Roman"/>
          <w:color w:val="000000" w:themeColor="text1"/>
          <w:sz w:val="24"/>
          <w:szCs w:val="24"/>
        </w:rPr>
        <w:t>PATH=/</w:t>
      </w:r>
      <w:proofErr w:type="spellStart"/>
      <w:r w:rsidRPr="00ED41A6">
        <w:rPr>
          <w:rStyle w:val="HTMLCode"/>
          <w:rFonts w:ascii="Times New Roman" w:eastAsiaTheme="majorEastAsia" w:hAnsi="Times New Roman" w:cs="Times New Roman"/>
          <w:color w:val="000000" w:themeColor="text1"/>
          <w:sz w:val="24"/>
          <w:szCs w:val="24"/>
        </w:rPr>
        <w:t>usr</w:t>
      </w:r>
      <w:proofErr w:type="spellEnd"/>
      <w:r w:rsidRPr="00ED41A6">
        <w:rPr>
          <w:rStyle w:val="HTMLCode"/>
          <w:rFonts w:ascii="Times New Roman" w:eastAsiaTheme="majorEastAsia" w:hAnsi="Times New Roman" w:cs="Times New Roman"/>
          <w:color w:val="000000" w:themeColor="text1"/>
          <w:sz w:val="24"/>
          <w:szCs w:val="24"/>
        </w:rPr>
        <w:t>/local/bin</w:t>
      </w:r>
      <w:proofErr w:type="gramStart"/>
      <w:r w:rsidRPr="00ED41A6">
        <w:rPr>
          <w:rStyle w:val="HTMLCode"/>
          <w:rFonts w:ascii="Times New Roman" w:eastAsiaTheme="majorEastAsia" w:hAnsi="Times New Roman" w:cs="Times New Roman"/>
          <w:color w:val="000000" w:themeColor="text1"/>
          <w:sz w:val="24"/>
          <w:szCs w:val="24"/>
        </w:rPr>
        <w:t>:/</w:t>
      </w:r>
      <w:proofErr w:type="spellStart"/>
      <w:proofErr w:type="gramEnd"/>
      <w:r w:rsidRPr="00ED41A6">
        <w:rPr>
          <w:rStyle w:val="HTMLCode"/>
          <w:rFonts w:ascii="Times New Roman" w:eastAsiaTheme="majorEastAsia" w:hAnsi="Times New Roman" w:cs="Times New Roman"/>
          <w:color w:val="000000" w:themeColor="text1"/>
          <w:sz w:val="24"/>
          <w:szCs w:val="24"/>
        </w:rPr>
        <w:t>usr</w:t>
      </w:r>
      <w:proofErr w:type="spellEnd"/>
      <w:r w:rsidRPr="00ED41A6">
        <w:rPr>
          <w:rStyle w:val="HTMLCode"/>
          <w:rFonts w:ascii="Times New Roman" w:eastAsiaTheme="majorEastAsia" w:hAnsi="Times New Roman" w:cs="Times New Roman"/>
          <w:color w:val="000000" w:themeColor="text1"/>
          <w:sz w:val="24"/>
          <w:szCs w:val="24"/>
        </w:rPr>
        <w:t>/bin:/bin:/</w:t>
      </w:r>
      <w:proofErr w:type="spellStart"/>
      <w:r w:rsidRPr="00ED41A6">
        <w:rPr>
          <w:rStyle w:val="HTMLCode"/>
          <w:rFonts w:ascii="Times New Roman" w:eastAsiaTheme="majorEastAsia" w:hAnsi="Times New Roman" w:cs="Times New Roman"/>
          <w:color w:val="000000" w:themeColor="text1"/>
          <w:sz w:val="24"/>
          <w:szCs w:val="24"/>
        </w:rPr>
        <w:t>usr</w:t>
      </w:r>
      <w:proofErr w:type="spellEnd"/>
      <w:r w:rsidRPr="00ED41A6">
        <w:rPr>
          <w:rStyle w:val="HTMLCode"/>
          <w:rFonts w:ascii="Times New Roman" w:eastAsiaTheme="majorEastAsia" w:hAnsi="Times New Roman" w:cs="Times New Roman"/>
          <w:color w:val="000000" w:themeColor="text1"/>
          <w:sz w:val="24"/>
          <w:szCs w:val="24"/>
        </w:rPr>
        <w:t>/local/games:/</w:t>
      </w:r>
      <w:proofErr w:type="spellStart"/>
      <w:r w:rsidRPr="00ED41A6">
        <w:rPr>
          <w:rStyle w:val="HTMLCode"/>
          <w:rFonts w:ascii="Times New Roman" w:eastAsiaTheme="majorEastAsia" w:hAnsi="Times New Roman" w:cs="Times New Roman"/>
          <w:color w:val="000000" w:themeColor="text1"/>
          <w:sz w:val="24"/>
          <w:szCs w:val="24"/>
        </w:rPr>
        <w:t>usr</w:t>
      </w:r>
      <w:proofErr w:type="spellEnd"/>
      <w:r w:rsidRPr="00ED41A6">
        <w:rPr>
          <w:rStyle w:val="HTMLCode"/>
          <w:rFonts w:ascii="Times New Roman" w:eastAsiaTheme="majorEastAsia" w:hAnsi="Times New Roman" w:cs="Times New Roman"/>
          <w:color w:val="000000" w:themeColor="text1"/>
          <w:sz w:val="24"/>
          <w:szCs w:val="24"/>
        </w:rPr>
        <w:t>/games</w:t>
      </w:r>
    </w:p>
    <w:p w:rsidR="00FC2E55" w:rsidRPr="00ED41A6" w:rsidRDefault="00FC2E55" w:rsidP="00FC2E55">
      <w:pPr>
        <w:pStyle w:val="HTMLPreformatted"/>
        <w:shd w:val="clear" w:color="auto" w:fill="D9D9D9" w:themeFill="background1" w:themeFillShade="D9"/>
        <w:spacing w:line="428" w:lineRule="atLeast"/>
        <w:jc w:val="both"/>
        <w:rPr>
          <w:rStyle w:val="HTMLCode"/>
          <w:rFonts w:ascii="Times New Roman" w:eastAsiaTheme="majorEastAsia" w:hAnsi="Times New Roman" w:cs="Times New Roman"/>
          <w:color w:val="000000" w:themeColor="text1"/>
          <w:sz w:val="24"/>
          <w:szCs w:val="24"/>
        </w:rPr>
      </w:pPr>
      <w:r w:rsidRPr="00ED41A6">
        <w:rPr>
          <w:rStyle w:val="HTMLCode"/>
          <w:rFonts w:ascii="Times New Roman" w:eastAsiaTheme="majorEastAsia" w:hAnsi="Times New Roman" w:cs="Times New Roman"/>
          <w:color w:val="000000" w:themeColor="text1"/>
          <w:sz w:val="24"/>
          <w:szCs w:val="24"/>
        </w:rPr>
        <w:t>PWD=/home/</w:t>
      </w:r>
      <w:proofErr w:type="spellStart"/>
      <w:r w:rsidRPr="00ED41A6">
        <w:rPr>
          <w:rStyle w:val="HTMLCode"/>
          <w:rFonts w:ascii="Times New Roman" w:eastAsiaTheme="majorEastAsia" w:hAnsi="Times New Roman" w:cs="Times New Roman"/>
          <w:color w:val="000000" w:themeColor="text1"/>
          <w:sz w:val="24"/>
          <w:szCs w:val="24"/>
        </w:rPr>
        <w:t>demouser</w:t>
      </w:r>
      <w:proofErr w:type="spellEnd"/>
    </w:p>
    <w:p w:rsidR="00FC2E55" w:rsidRPr="00ED41A6" w:rsidRDefault="00FC2E55" w:rsidP="00FC2E55">
      <w:pPr>
        <w:pStyle w:val="HTMLPreformatted"/>
        <w:shd w:val="clear" w:color="auto" w:fill="D9D9D9" w:themeFill="background1" w:themeFillShade="D9"/>
        <w:spacing w:line="428" w:lineRule="atLeast"/>
        <w:jc w:val="both"/>
        <w:rPr>
          <w:rStyle w:val="HTMLCode"/>
          <w:rFonts w:ascii="Times New Roman" w:eastAsiaTheme="majorEastAsia" w:hAnsi="Times New Roman" w:cs="Times New Roman"/>
          <w:color w:val="000000" w:themeColor="text1"/>
          <w:sz w:val="24"/>
          <w:szCs w:val="24"/>
        </w:rPr>
      </w:pPr>
      <w:r w:rsidRPr="00ED41A6">
        <w:rPr>
          <w:rStyle w:val="HTMLCode"/>
          <w:rFonts w:ascii="Times New Roman" w:eastAsiaTheme="majorEastAsia" w:hAnsi="Times New Roman" w:cs="Times New Roman"/>
          <w:color w:val="000000" w:themeColor="text1"/>
          <w:sz w:val="24"/>
          <w:szCs w:val="24"/>
        </w:rPr>
        <w:t>LANG=en_US.UTF-8</w:t>
      </w:r>
    </w:p>
    <w:p w:rsidR="00FC2E55" w:rsidRPr="00ED41A6" w:rsidRDefault="00FC2E55" w:rsidP="00FC2E55">
      <w:pPr>
        <w:pStyle w:val="HTMLPreformatted"/>
        <w:shd w:val="clear" w:color="auto" w:fill="D9D9D9" w:themeFill="background1" w:themeFillShade="D9"/>
        <w:spacing w:line="428" w:lineRule="atLeast"/>
        <w:jc w:val="both"/>
        <w:rPr>
          <w:rStyle w:val="HTMLCode"/>
          <w:rFonts w:ascii="Times New Roman" w:eastAsiaTheme="majorEastAsia" w:hAnsi="Times New Roman" w:cs="Times New Roman"/>
          <w:color w:val="000000" w:themeColor="text1"/>
          <w:sz w:val="24"/>
          <w:szCs w:val="24"/>
        </w:rPr>
      </w:pPr>
      <w:r w:rsidRPr="00ED41A6">
        <w:rPr>
          <w:rStyle w:val="HTMLCode"/>
          <w:rFonts w:ascii="Times New Roman" w:eastAsiaTheme="majorEastAsia" w:hAnsi="Times New Roman" w:cs="Times New Roman"/>
          <w:color w:val="000000" w:themeColor="text1"/>
          <w:sz w:val="24"/>
          <w:szCs w:val="24"/>
        </w:rPr>
        <w:t>SHLVL=1</w:t>
      </w:r>
    </w:p>
    <w:p w:rsidR="00FC2E55" w:rsidRPr="00ED41A6" w:rsidRDefault="00FC2E55" w:rsidP="00FC2E55">
      <w:pPr>
        <w:pStyle w:val="HTMLPreformatted"/>
        <w:shd w:val="clear" w:color="auto" w:fill="D9D9D9" w:themeFill="background1" w:themeFillShade="D9"/>
        <w:spacing w:line="428" w:lineRule="atLeast"/>
        <w:jc w:val="both"/>
        <w:rPr>
          <w:rStyle w:val="HTMLCode"/>
          <w:rFonts w:ascii="Times New Roman" w:eastAsiaTheme="majorEastAsia" w:hAnsi="Times New Roman" w:cs="Times New Roman"/>
          <w:color w:val="000000" w:themeColor="text1"/>
          <w:sz w:val="24"/>
          <w:szCs w:val="24"/>
        </w:rPr>
      </w:pPr>
      <w:r w:rsidRPr="00ED41A6">
        <w:rPr>
          <w:rStyle w:val="HTMLCode"/>
          <w:rFonts w:ascii="Times New Roman" w:eastAsiaTheme="majorEastAsia" w:hAnsi="Times New Roman" w:cs="Times New Roman"/>
          <w:color w:val="000000" w:themeColor="text1"/>
          <w:sz w:val="24"/>
          <w:szCs w:val="24"/>
        </w:rPr>
        <w:t>HOME=/home/</w:t>
      </w:r>
      <w:proofErr w:type="spellStart"/>
      <w:r w:rsidRPr="00ED41A6">
        <w:rPr>
          <w:rStyle w:val="HTMLCode"/>
          <w:rFonts w:ascii="Times New Roman" w:eastAsiaTheme="majorEastAsia" w:hAnsi="Times New Roman" w:cs="Times New Roman"/>
          <w:color w:val="000000" w:themeColor="text1"/>
          <w:sz w:val="24"/>
          <w:szCs w:val="24"/>
        </w:rPr>
        <w:t>demouser</w:t>
      </w:r>
      <w:proofErr w:type="spellEnd"/>
    </w:p>
    <w:p w:rsidR="00FC2E55" w:rsidRPr="00ED41A6" w:rsidRDefault="00FC2E55" w:rsidP="00FC2E55">
      <w:pPr>
        <w:pStyle w:val="HTMLPreformatted"/>
        <w:shd w:val="clear" w:color="auto" w:fill="D9D9D9" w:themeFill="background1" w:themeFillShade="D9"/>
        <w:spacing w:line="428" w:lineRule="atLeast"/>
        <w:jc w:val="both"/>
        <w:rPr>
          <w:rStyle w:val="HTMLCode"/>
          <w:rFonts w:ascii="Times New Roman" w:eastAsiaTheme="majorEastAsia" w:hAnsi="Times New Roman" w:cs="Times New Roman"/>
          <w:color w:val="000000" w:themeColor="text1"/>
          <w:sz w:val="24"/>
          <w:szCs w:val="24"/>
        </w:rPr>
      </w:pPr>
      <w:r w:rsidRPr="00ED41A6">
        <w:rPr>
          <w:rStyle w:val="HTMLCode"/>
          <w:rFonts w:ascii="Times New Roman" w:eastAsiaTheme="majorEastAsia" w:hAnsi="Times New Roman" w:cs="Times New Roman"/>
          <w:color w:val="000000" w:themeColor="text1"/>
          <w:sz w:val="24"/>
          <w:szCs w:val="24"/>
        </w:rPr>
        <w:t>LOGNAME=</w:t>
      </w:r>
      <w:proofErr w:type="spellStart"/>
      <w:r w:rsidRPr="00ED41A6">
        <w:rPr>
          <w:rStyle w:val="HTMLCode"/>
          <w:rFonts w:ascii="Times New Roman" w:eastAsiaTheme="majorEastAsia" w:hAnsi="Times New Roman" w:cs="Times New Roman"/>
          <w:color w:val="000000" w:themeColor="text1"/>
          <w:sz w:val="24"/>
          <w:szCs w:val="24"/>
        </w:rPr>
        <w:t>demouser</w:t>
      </w:r>
      <w:proofErr w:type="spellEnd"/>
    </w:p>
    <w:p w:rsidR="00FC2E55" w:rsidRPr="00ED41A6" w:rsidRDefault="00FC2E55" w:rsidP="00FC2E55">
      <w:pPr>
        <w:pStyle w:val="HTMLPreformatted"/>
        <w:shd w:val="clear" w:color="auto" w:fill="D9D9D9" w:themeFill="background1" w:themeFillShade="D9"/>
        <w:spacing w:line="428" w:lineRule="atLeast"/>
        <w:jc w:val="both"/>
        <w:rPr>
          <w:rStyle w:val="HTMLCode"/>
          <w:rFonts w:ascii="Times New Roman" w:eastAsiaTheme="majorEastAsia" w:hAnsi="Times New Roman" w:cs="Times New Roman"/>
          <w:color w:val="000000" w:themeColor="text1"/>
          <w:sz w:val="24"/>
          <w:szCs w:val="24"/>
        </w:rPr>
      </w:pPr>
      <w:r w:rsidRPr="00ED41A6">
        <w:rPr>
          <w:rStyle w:val="HTMLCode"/>
          <w:rFonts w:ascii="Times New Roman" w:eastAsiaTheme="majorEastAsia" w:hAnsi="Times New Roman" w:cs="Times New Roman"/>
          <w:color w:val="000000" w:themeColor="text1"/>
          <w:sz w:val="24"/>
          <w:szCs w:val="24"/>
        </w:rPr>
        <w:t>LESSOPEN=| /</w:t>
      </w:r>
      <w:proofErr w:type="spellStart"/>
      <w:r w:rsidRPr="00ED41A6">
        <w:rPr>
          <w:rStyle w:val="HTMLCode"/>
          <w:rFonts w:ascii="Times New Roman" w:eastAsiaTheme="majorEastAsia" w:hAnsi="Times New Roman" w:cs="Times New Roman"/>
          <w:color w:val="000000" w:themeColor="text1"/>
          <w:sz w:val="24"/>
          <w:szCs w:val="24"/>
        </w:rPr>
        <w:t>usr</w:t>
      </w:r>
      <w:proofErr w:type="spellEnd"/>
      <w:r w:rsidRPr="00ED41A6">
        <w:rPr>
          <w:rStyle w:val="HTMLCode"/>
          <w:rFonts w:ascii="Times New Roman" w:eastAsiaTheme="majorEastAsia" w:hAnsi="Times New Roman" w:cs="Times New Roman"/>
          <w:color w:val="000000" w:themeColor="text1"/>
          <w:sz w:val="24"/>
          <w:szCs w:val="24"/>
        </w:rPr>
        <w:t>/bin/</w:t>
      </w:r>
      <w:proofErr w:type="spellStart"/>
      <w:r w:rsidRPr="00ED41A6">
        <w:rPr>
          <w:rStyle w:val="HTMLCode"/>
          <w:rFonts w:ascii="Times New Roman" w:eastAsiaTheme="majorEastAsia" w:hAnsi="Times New Roman" w:cs="Times New Roman"/>
          <w:color w:val="000000" w:themeColor="text1"/>
          <w:sz w:val="24"/>
          <w:szCs w:val="24"/>
        </w:rPr>
        <w:t>lesspipe</w:t>
      </w:r>
      <w:proofErr w:type="spellEnd"/>
      <w:r w:rsidRPr="00ED41A6">
        <w:rPr>
          <w:rStyle w:val="HTMLCode"/>
          <w:rFonts w:ascii="Times New Roman" w:eastAsiaTheme="majorEastAsia" w:hAnsi="Times New Roman" w:cs="Times New Roman"/>
          <w:color w:val="000000" w:themeColor="text1"/>
          <w:sz w:val="24"/>
          <w:szCs w:val="24"/>
        </w:rPr>
        <w:t xml:space="preserve"> %s</w:t>
      </w:r>
    </w:p>
    <w:p w:rsidR="00FC2E55" w:rsidRPr="00ED41A6" w:rsidRDefault="00FC2E55" w:rsidP="00FC2E55">
      <w:pPr>
        <w:pStyle w:val="HTMLPreformatted"/>
        <w:shd w:val="clear" w:color="auto" w:fill="D9D9D9" w:themeFill="background1" w:themeFillShade="D9"/>
        <w:spacing w:line="428" w:lineRule="atLeast"/>
        <w:jc w:val="both"/>
        <w:rPr>
          <w:rStyle w:val="HTMLCode"/>
          <w:rFonts w:ascii="Times New Roman" w:eastAsiaTheme="majorEastAsia" w:hAnsi="Times New Roman" w:cs="Times New Roman"/>
          <w:color w:val="000000" w:themeColor="text1"/>
          <w:sz w:val="24"/>
          <w:szCs w:val="24"/>
        </w:rPr>
      </w:pPr>
      <w:r w:rsidRPr="00ED41A6">
        <w:rPr>
          <w:rStyle w:val="HTMLCode"/>
          <w:rFonts w:ascii="Times New Roman" w:eastAsiaTheme="majorEastAsia" w:hAnsi="Times New Roman" w:cs="Times New Roman"/>
          <w:color w:val="000000" w:themeColor="text1"/>
          <w:sz w:val="24"/>
          <w:szCs w:val="24"/>
        </w:rPr>
        <w:t>LESSCLOSE=/</w:t>
      </w:r>
      <w:proofErr w:type="spellStart"/>
      <w:r w:rsidRPr="00ED41A6">
        <w:rPr>
          <w:rStyle w:val="HTMLCode"/>
          <w:rFonts w:ascii="Times New Roman" w:eastAsiaTheme="majorEastAsia" w:hAnsi="Times New Roman" w:cs="Times New Roman"/>
          <w:color w:val="000000" w:themeColor="text1"/>
          <w:sz w:val="24"/>
          <w:szCs w:val="24"/>
        </w:rPr>
        <w:t>usr</w:t>
      </w:r>
      <w:proofErr w:type="spellEnd"/>
      <w:r w:rsidRPr="00ED41A6">
        <w:rPr>
          <w:rStyle w:val="HTMLCode"/>
          <w:rFonts w:ascii="Times New Roman" w:eastAsiaTheme="majorEastAsia" w:hAnsi="Times New Roman" w:cs="Times New Roman"/>
          <w:color w:val="000000" w:themeColor="text1"/>
          <w:sz w:val="24"/>
          <w:szCs w:val="24"/>
        </w:rPr>
        <w:t>/bin/</w:t>
      </w:r>
      <w:proofErr w:type="spellStart"/>
      <w:r w:rsidRPr="00ED41A6">
        <w:rPr>
          <w:rStyle w:val="HTMLCode"/>
          <w:rFonts w:ascii="Times New Roman" w:eastAsiaTheme="majorEastAsia" w:hAnsi="Times New Roman" w:cs="Times New Roman"/>
          <w:color w:val="000000" w:themeColor="text1"/>
          <w:sz w:val="24"/>
          <w:szCs w:val="24"/>
        </w:rPr>
        <w:t>lesspipe</w:t>
      </w:r>
      <w:proofErr w:type="spellEnd"/>
      <w:r w:rsidRPr="00ED41A6">
        <w:rPr>
          <w:rStyle w:val="HTMLCode"/>
          <w:rFonts w:ascii="Times New Roman" w:eastAsiaTheme="majorEastAsia" w:hAnsi="Times New Roman" w:cs="Times New Roman"/>
          <w:color w:val="000000" w:themeColor="text1"/>
          <w:sz w:val="24"/>
          <w:szCs w:val="24"/>
        </w:rPr>
        <w:t xml:space="preserve"> %s %s</w:t>
      </w:r>
    </w:p>
    <w:p w:rsidR="00FC2E55" w:rsidRPr="00ED41A6" w:rsidRDefault="00FC2E55" w:rsidP="00FC2E55">
      <w:pPr>
        <w:pStyle w:val="HTMLPreformatted"/>
        <w:spacing w:line="428" w:lineRule="atLeast"/>
        <w:jc w:val="both"/>
        <w:rPr>
          <w:rStyle w:val="HTMLCode"/>
          <w:rFonts w:ascii="Times New Roman" w:eastAsiaTheme="majorEastAsia" w:hAnsi="Times New Roman" w:cs="Times New Roman"/>
          <w:color w:val="000000" w:themeColor="text1"/>
          <w:sz w:val="24"/>
          <w:szCs w:val="24"/>
        </w:rPr>
      </w:pPr>
      <w:r w:rsidRPr="00ED41A6">
        <w:rPr>
          <w:rStyle w:val="HTMLCode"/>
          <w:rFonts w:ascii="Times New Roman" w:eastAsiaTheme="majorEastAsia" w:hAnsi="Times New Roman" w:cs="Times New Roman"/>
          <w:color w:val="000000" w:themeColor="text1"/>
          <w:sz w:val="24"/>
          <w:szCs w:val="24"/>
        </w:rPr>
        <w:t>_=/</w:t>
      </w:r>
      <w:proofErr w:type="spellStart"/>
      <w:r w:rsidRPr="00ED41A6">
        <w:rPr>
          <w:rStyle w:val="HTMLCode"/>
          <w:rFonts w:ascii="Times New Roman" w:eastAsiaTheme="majorEastAsia" w:hAnsi="Times New Roman" w:cs="Times New Roman"/>
          <w:color w:val="000000" w:themeColor="text1"/>
          <w:sz w:val="24"/>
          <w:szCs w:val="24"/>
        </w:rPr>
        <w:t>usr</w:t>
      </w:r>
      <w:proofErr w:type="spellEnd"/>
      <w:r w:rsidRPr="00ED41A6">
        <w:rPr>
          <w:rStyle w:val="HTMLCode"/>
          <w:rFonts w:ascii="Times New Roman" w:eastAsiaTheme="majorEastAsia" w:hAnsi="Times New Roman" w:cs="Times New Roman"/>
          <w:color w:val="000000" w:themeColor="text1"/>
          <w:sz w:val="24"/>
          <w:szCs w:val="24"/>
        </w:rPr>
        <w:t>/bin/</w:t>
      </w:r>
      <w:proofErr w:type="spellStart"/>
      <w:r w:rsidRPr="00ED41A6">
        <w:rPr>
          <w:rStyle w:val="HTMLCode"/>
          <w:rFonts w:ascii="Times New Roman" w:eastAsiaTheme="majorEastAsia" w:hAnsi="Times New Roman" w:cs="Times New Roman"/>
          <w:color w:val="000000" w:themeColor="text1"/>
          <w:sz w:val="24"/>
          <w:szCs w:val="24"/>
        </w:rPr>
        <w:t>printenv</w:t>
      </w:r>
      <w:proofErr w:type="spellEnd"/>
    </w:p>
    <w:p w:rsidR="00FC2E55" w:rsidRPr="00ED41A6" w:rsidRDefault="00FC2E55" w:rsidP="00FC2E55">
      <w:pPr>
        <w:pStyle w:val="NormalWeb"/>
        <w:shd w:val="clear" w:color="auto" w:fill="FFFFFF"/>
        <w:spacing w:before="0" w:beforeAutospacing="0" w:after="428" w:afterAutospacing="0"/>
        <w:jc w:val="both"/>
        <w:rPr>
          <w:color w:val="000000" w:themeColor="text1"/>
        </w:rPr>
      </w:pPr>
      <w:r w:rsidRPr="00ED41A6">
        <w:rPr>
          <w:color w:val="000000" w:themeColor="text1"/>
        </w:rPr>
        <w:t>This is fairly typical of the output of both </w:t>
      </w:r>
      <w:proofErr w:type="spellStart"/>
      <w:r w:rsidRPr="00ED41A6">
        <w:rPr>
          <w:rStyle w:val="HTMLCode"/>
          <w:rFonts w:ascii="Times New Roman" w:eastAsiaTheme="majorEastAsia" w:hAnsi="Times New Roman" w:cs="Times New Roman"/>
          <w:color w:val="000000" w:themeColor="text1"/>
          <w:sz w:val="24"/>
          <w:szCs w:val="24"/>
        </w:rPr>
        <w:t>printenv</w:t>
      </w:r>
      <w:proofErr w:type="spellEnd"/>
      <w:r w:rsidRPr="00ED41A6">
        <w:rPr>
          <w:color w:val="000000" w:themeColor="text1"/>
        </w:rPr>
        <w:t> and </w:t>
      </w:r>
      <w:proofErr w:type="spellStart"/>
      <w:r w:rsidRPr="00ED41A6">
        <w:rPr>
          <w:rStyle w:val="HTMLCode"/>
          <w:rFonts w:ascii="Times New Roman" w:eastAsiaTheme="majorEastAsia" w:hAnsi="Times New Roman" w:cs="Times New Roman"/>
          <w:color w:val="000000" w:themeColor="text1"/>
          <w:sz w:val="24"/>
          <w:szCs w:val="24"/>
        </w:rPr>
        <w:t>env</w:t>
      </w:r>
      <w:proofErr w:type="spellEnd"/>
      <w:r w:rsidRPr="00ED41A6">
        <w:rPr>
          <w:color w:val="000000" w:themeColor="text1"/>
        </w:rPr>
        <w:t>. The difference between the two commands is only apparent in their more specific functionality. For instance, with </w:t>
      </w:r>
      <w:proofErr w:type="spellStart"/>
      <w:r w:rsidRPr="00ED41A6">
        <w:rPr>
          <w:rStyle w:val="HTMLCode"/>
          <w:rFonts w:ascii="Times New Roman" w:eastAsiaTheme="majorEastAsia" w:hAnsi="Times New Roman" w:cs="Times New Roman"/>
          <w:color w:val="000000" w:themeColor="text1"/>
          <w:sz w:val="24"/>
          <w:szCs w:val="24"/>
        </w:rPr>
        <w:t>printenv</w:t>
      </w:r>
      <w:proofErr w:type="spellEnd"/>
      <w:r w:rsidRPr="00ED41A6">
        <w:rPr>
          <w:color w:val="000000" w:themeColor="text1"/>
        </w:rPr>
        <w:t>, you can requests the values of individual variables:</w:t>
      </w:r>
    </w:p>
    <w:p w:rsidR="00FC2E55" w:rsidRPr="00ED41A6" w:rsidRDefault="00FC2E55" w:rsidP="00FC2E55">
      <w:pPr>
        <w:pStyle w:val="HTMLPreformatted"/>
        <w:shd w:val="clear" w:color="auto" w:fill="D9D9D9" w:themeFill="background1" w:themeFillShade="D9"/>
        <w:spacing w:line="428" w:lineRule="atLeast"/>
        <w:jc w:val="both"/>
        <w:rPr>
          <w:rStyle w:val="HTMLCode"/>
          <w:rFonts w:ascii="Times New Roman" w:eastAsiaTheme="majorEastAsia" w:hAnsi="Times New Roman" w:cs="Times New Roman"/>
          <w:color w:val="000000" w:themeColor="text1"/>
          <w:sz w:val="24"/>
          <w:szCs w:val="24"/>
        </w:rPr>
      </w:pPr>
      <w:proofErr w:type="spellStart"/>
      <w:proofErr w:type="gramStart"/>
      <w:r w:rsidRPr="00ED41A6">
        <w:rPr>
          <w:rStyle w:val="HTMLCode"/>
          <w:rFonts w:ascii="Times New Roman" w:eastAsiaTheme="majorEastAsia" w:hAnsi="Times New Roman" w:cs="Times New Roman"/>
          <w:color w:val="000000" w:themeColor="text1"/>
          <w:sz w:val="24"/>
          <w:szCs w:val="24"/>
        </w:rPr>
        <w:t>printenv</w:t>
      </w:r>
      <w:proofErr w:type="spellEnd"/>
      <w:proofErr w:type="gramEnd"/>
      <w:r w:rsidRPr="00ED41A6">
        <w:rPr>
          <w:rStyle w:val="HTMLCode"/>
          <w:rFonts w:ascii="Times New Roman" w:eastAsiaTheme="majorEastAsia" w:hAnsi="Times New Roman" w:cs="Times New Roman"/>
          <w:color w:val="000000" w:themeColor="text1"/>
          <w:sz w:val="24"/>
          <w:szCs w:val="24"/>
        </w:rPr>
        <w:t xml:space="preserve"> SHELL</w:t>
      </w:r>
    </w:p>
    <w:p w:rsidR="00FC2E55" w:rsidRPr="00ED41A6" w:rsidRDefault="00FC2E55" w:rsidP="00FC2E55">
      <w:pPr>
        <w:pStyle w:val="HTMLPreformatted"/>
        <w:shd w:val="clear" w:color="auto" w:fill="D9D9D9" w:themeFill="background1" w:themeFillShade="D9"/>
        <w:spacing w:line="428" w:lineRule="atLeast"/>
        <w:jc w:val="both"/>
        <w:rPr>
          <w:rStyle w:val="HTMLCode"/>
          <w:rFonts w:ascii="Times New Roman" w:eastAsiaTheme="majorEastAsia" w:hAnsi="Times New Roman" w:cs="Times New Roman"/>
          <w:color w:val="000000" w:themeColor="text1"/>
          <w:sz w:val="24"/>
          <w:szCs w:val="24"/>
        </w:rPr>
      </w:pPr>
      <w:r w:rsidRPr="00ED41A6">
        <w:rPr>
          <w:rStyle w:val="HTMLCode"/>
          <w:rFonts w:ascii="Times New Roman" w:eastAsiaTheme="majorEastAsia" w:hAnsi="Times New Roman" w:cs="Times New Roman"/>
          <w:color w:val="000000" w:themeColor="text1"/>
          <w:sz w:val="24"/>
          <w:szCs w:val="24"/>
        </w:rPr>
        <w:t>/bin/bash</w:t>
      </w:r>
    </w:p>
    <w:p w:rsidR="00FC2E55" w:rsidRPr="00ED41A6" w:rsidRDefault="00FC2E55" w:rsidP="00FC2E55">
      <w:pPr>
        <w:pStyle w:val="NormalWeb"/>
        <w:shd w:val="clear" w:color="auto" w:fill="FFFFFF"/>
        <w:spacing w:before="0" w:beforeAutospacing="0" w:after="0" w:afterAutospacing="0"/>
        <w:jc w:val="both"/>
        <w:rPr>
          <w:color w:val="000000" w:themeColor="text1"/>
        </w:rPr>
      </w:pPr>
      <w:r w:rsidRPr="00ED41A6">
        <w:rPr>
          <w:color w:val="000000" w:themeColor="text1"/>
        </w:rPr>
        <w:lastRenderedPageBreak/>
        <w:t>On the other hand, </w:t>
      </w:r>
      <w:proofErr w:type="spellStart"/>
      <w:r w:rsidRPr="00ED41A6">
        <w:rPr>
          <w:rStyle w:val="HTMLCode"/>
          <w:rFonts w:ascii="Times New Roman" w:eastAsiaTheme="majorEastAsia" w:hAnsi="Times New Roman" w:cs="Times New Roman"/>
          <w:color w:val="000000" w:themeColor="text1"/>
          <w:sz w:val="24"/>
          <w:szCs w:val="24"/>
        </w:rPr>
        <w:t>env</w:t>
      </w:r>
      <w:proofErr w:type="spellEnd"/>
      <w:r w:rsidRPr="00ED41A6">
        <w:rPr>
          <w:color w:val="000000" w:themeColor="text1"/>
        </w:rPr>
        <w:t> let’s you modify the environment that programs run in by passing a set of variable definitions into a command like this:</w:t>
      </w:r>
    </w:p>
    <w:p w:rsidR="00FC2E55" w:rsidRPr="00ED41A6" w:rsidRDefault="00FC2E55" w:rsidP="00D3035F">
      <w:pPr>
        <w:pStyle w:val="HTMLPreformatted"/>
        <w:shd w:val="clear" w:color="auto" w:fill="D9D9D9" w:themeFill="background1" w:themeFillShade="D9"/>
        <w:jc w:val="both"/>
        <w:rPr>
          <w:rStyle w:val="HTMLCode"/>
          <w:rFonts w:ascii="Times New Roman" w:eastAsiaTheme="majorEastAsia" w:hAnsi="Times New Roman" w:cs="Times New Roman"/>
          <w:color w:val="000000" w:themeColor="text1"/>
          <w:sz w:val="24"/>
          <w:szCs w:val="24"/>
        </w:rPr>
      </w:pPr>
      <w:proofErr w:type="spellStart"/>
      <w:proofErr w:type="gramStart"/>
      <w:r w:rsidRPr="00ED41A6">
        <w:rPr>
          <w:rStyle w:val="HTMLCode"/>
          <w:rFonts w:ascii="Times New Roman" w:eastAsiaTheme="majorEastAsia" w:hAnsi="Times New Roman" w:cs="Times New Roman"/>
          <w:color w:val="000000" w:themeColor="text1"/>
          <w:sz w:val="24"/>
          <w:szCs w:val="24"/>
        </w:rPr>
        <w:t>env</w:t>
      </w:r>
      <w:proofErr w:type="spellEnd"/>
      <w:proofErr w:type="gramEnd"/>
      <w:r w:rsidRPr="00ED41A6">
        <w:rPr>
          <w:rStyle w:val="HTMLCode"/>
          <w:rFonts w:ascii="Times New Roman" w:eastAsiaTheme="majorEastAsia" w:hAnsi="Times New Roman" w:cs="Times New Roman"/>
          <w:color w:val="000000" w:themeColor="text1"/>
          <w:sz w:val="24"/>
          <w:szCs w:val="24"/>
        </w:rPr>
        <w:t xml:space="preserve"> VAR1="</w:t>
      </w:r>
      <w:proofErr w:type="spellStart"/>
      <w:r w:rsidRPr="00ED41A6">
        <w:rPr>
          <w:rStyle w:val="HTMLCode"/>
          <w:rFonts w:ascii="Times New Roman" w:eastAsiaTheme="majorEastAsia" w:hAnsi="Times New Roman" w:cs="Times New Roman"/>
          <w:color w:val="000000" w:themeColor="text1"/>
          <w:sz w:val="24"/>
          <w:szCs w:val="24"/>
        </w:rPr>
        <w:t>blahblah</w:t>
      </w:r>
      <w:proofErr w:type="spellEnd"/>
      <w:r w:rsidRPr="00ED41A6">
        <w:rPr>
          <w:rStyle w:val="HTMLCode"/>
          <w:rFonts w:ascii="Times New Roman" w:eastAsiaTheme="majorEastAsia" w:hAnsi="Times New Roman" w:cs="Times New Roman"/>
          <w:color w:val="000000" w:themeColor="text1"/>
          <w:sz w:val="24"/>
          <w:szCs w:val="24"/>
        </w:rPr>
        <w:t xml:space="preserve">" </w:t>
      </w:r>
      <w:proofErr w:type="spellStart"/>
      <w:r w:rsidRPr="00ED41A6">
        <w:rPr>
          <w:rStyle w:val="HTMLCode"/>
          <w:rFonts w:ascii="Times New Roman" w:eastAsiaTheme="majorEastAsia" w:hAnsi="Times New Roman" w:cs="Times New Roman"/>
          <w:color w:val="000000" w:themeColor="text1"/>
          <w:sz w:val="24"/>
          <w:szCs w:val="24"/>
        </w:rPr>
        <w:t>command_to_run</w:t>
      </w:r>
      <w:proofErr w:type="spellEnd"/>
      <w:r w:rsidRPr="00ED41A6">
        <w:rPr>
          <w:rStyle w:val="HTMLCode"/>
          <w:rFonts w:ascii="Times New Roman" w:eastAsiaTheme="majorEastAsia" w:hAnsi="Times New Roman" w:cs="Times New Roman"/>
          <w:color w:val="000000" w:themeColor="text1"/>
          <w:sz w:val="24"/>
          <w:szCs w:val="24"/>
        </w:rPr>
        <w:t xml:space="preserve"> </w:t>
      </w:r>
      <w:proofErr w:type="spellStart"/>
      <w:r w:rsidRPr="00ED41A6">
        <w:rPr>
          <w:rStyle w:val="HTMLCode"/>
          <w:rFonts w:ascii="Times New Roman" w:eastAsiaTheme="majorEastAsia" w:hAnsi="Times New Roman" w:cs="Times New Roman"/>
          <w:color w:val="000000" w:themeColor="text1"/>
          <w:sz w:val="24"/>
          <w:szCs w:val="24"/>
        </w:rPr>
        <w:t>command_options</w:t>
      </w:r>
      <w:proofErr w:type="spellEnd"/>
    </w:p>
    <w:p w:rsidR="00FC2E55" w:rsidRPr="00ED41A6" w:rsidRDefault="00FC2E55" w:rsidP="00D3035F">
      <w:pPr>
        <w:pStyle w:val="HTMLPreformatted"/>
        <w:jc w:val="both"/>
        <w:rPr>
          <w:rStyle w:val="HTMLCode"/>
          <w:rFonts w:ascii="Times New Roman" w:eastAsiaTheme="majorEastAsia" w:hAnsi="Times New Roman" w:cs="Times New Roman"/>
          <w:color w:val="000000" w:themeColor="text1"/>
          <w:sz w:val="24"/>
          <w:szCs w:val="24"/>
        </w:rPr>
      </w:pPr>
    </w:p>
    <w:p w:rsidR="00FC2E55" w:rsidRPr="00ED41A6" w:rsidRDefault="00FC2E55" w:rsidP="00D3035F">
      <w:pPr>
        <w:pStyle w:val="NormalWeb"/>
        <w:shd w:val="clear" w:color="auto" w:fill="FFFFFF"/>
        <w:spacing w:before="0" w:beforeAutospacing="0" w:after="0" w:afterAutospacing="0"/>
        <w:jc w:val="both"/>
        <w:rPr>
          <w:color w:val="000000" w:themeColor="text1"/>
        </w:rPr>
      </w:pPr>
      <w:r w:rsidRPr="00ED41A6">
        <w:rPr>
          <w:color w:val="000000" w:themeColor="text1"/>
        </w:rPr>
        <w:t>Since, as we learned above, child processes typically inherit the environmental variables of the parent process, this gives you the opportunity to override values or add additional variables for the child.</w:t>
      </w:r>
    </w:p>
    <w:p w:rsidR="00D3035F" w:rsidRDefault="00D3035F" w:rsidP="00D3035F">
      <w:pPr>
        <w:pStyle w:val="NormalWeb"/>
        <w:shd w:val="clear" w:color="auto" w:fill="FFFFFF"/>
        <w:spacing w:before="0" w:beforeAutospacing="0" w:after="0" w:afterAutospacing="0"/>
        <w:jc w:val="both"/>
        <w:rPr>
          <w:color w:val="000000" w:themeColor="text1"/>
        </w:rPr>
      </w:pPr>
    </w:p>
    <w:p w:rsidR="00FC2E55" w:rsidRPr="00ED41A6" w:rsidRDefault="00FC2E55" w:rsidP="00D3035F">
      <w:pPr>
        <w:pStyle w:val="NormalWeb"/>
        <w:shd w:val="clear" w:color="auto" w:fill="FFFFFF"/>
        <w:spacing w:before="0" w:beforeAutospacing="0" w:after="0" w:afterAutospacing="0"/>
        <w:jc w:val="both"/>
        <w:rPr>
          <w:color w:val="000000" w:themeColor="text1"/>
        </w:rPr>
      </w:pPr>
      <w:r w:rsidRPr="00ED41A6">
        <w:rPr>
          <w:color w:val="000000" w:themeColor="text1"/>
        </w:rPr>
        <w:t>As you can see from the output of our </w:t>
      </w:r>
      <w:proofErr w:type="spellStart"/>
      <w:r w:rsidRPr="00ED41A6">
        <w:rPr>
          <w:rStyle w:val="HTMLCode"/>
          <w:rFonts w:ascii="Times New Roman" w:eastAsiaTheme="majorEastAsia" w:hAnsi="Times New Roman" w:cs="Times New Roman"/>
          <w:color w:val="000000" w:themeColor="text1"/>
          <w:sz w:val="24"/>
          <w:szCs w:val="24"/>
        </w:rPr>
        <w:t>printenv</w:t>
      </w:r>
      <w:proofErr w:type="spellEnd"/>
      <w:r w:rsidRPr="00ED41A6">
        <w:rPr>
          <w:color w:val="000000" w:themeColor="text1"/>
        </w:rPr>
        <w:t> command, there are quite a few environmental variables set up through our system files and processes without our input.</w:t>
      </w:r>
    </w:p>
    <w:p w:rsidR="00D3035F" w:rsidRDefault="00D3035F" w:rsidP="00D3035F">
      <w:pPr>
        <w:pStyle w:val="NormalWeb"/>
        <w:shd w:val="clear" w:color="auto" w:fill="FFFFFF"/>
        <w:spacing w:before="0" w:beforeAutospacing="0" w:after="0" w:afterAutospacing="0"/>
        <w:jc w:val="both"/>
        <w:rPr>
          <w:color w:val="000000" w:themeColor="text1"/>
        </w:rPr>
      </w:pPr>
    </w:p>
    <w:p w:rsidR="00FC2E55" w:rsidRPr="00ED41A6" w:rsidRDefault="00FC2E55" w:rsidP="00D3035F">
      <w:pPr>
        <w:pStyle w:val="NormalWeb"/>
        <w:shd w:val="clear" w:color="auto" w:fill="FFFFFF"/>
        <w:spacing w:before="0" w:beforeAutospacing="0" w:after="0" w:afterAutospacing="0"/>
        <w:jc w:val="both"/>
        <w:rPr>
          <w:color w:val="000000" w:themeColor="text1"/>
        </w:rPr>
      </w:pPr>
      <w:r w:rsidRPr="00ED41A6">
        <w:rPr>
          <w:color w:val="000000" w:themeColor="text1"/>
        </w:rPr>
        <w:t>These show the environmental variables, but how do we see shell variables?</w:t>
      </w:r>
    </w:p>
    <w:p w:rsidR="00D3035F" w:rsidRDefault="00D3035F" w:rsidP="00D3035F">
      <w:pPr>
        <w:pStyle w:val="NormalWeb"/>
        <w:shd w:val="clear" w:color="auto" w:fill="FFFFFF"/>
        <w:spacing w:before="0" w:beforeAutospacing="0" w:after="0" w:afterAutospacing="0"/>
        <w:jc w:val="both"/>
        <w:rPr>
          <w:color w:val="000000" w:themeColor="text1"/>
        </w:rPr>
      </w:pPr>
    </w:p>
    <w:p w:rsidR="00FC2E55" w:rsidRPr="00ED41A6" w:rsidRDefault="00FC2E55" w:rsidP="00D3035F">
      <w:pPr>
        <w:pStyle w:val="NormalWeb"/>
        <w:shd w:val="clear" w:color="auto" w:fill="FFFFFF"/>
        <w:spacing w:before="0" w:beforeAutospacing="0" w:after="0" w:afterAutospacing="0"/>
        <w:jc w:val="both"/>
        <w:rPr>
          <w:color w:val="000000" w:themeColor="text1"/>
        </w:rPr>
      </w:pPr>
      <w:r w:rsidRPr="00ED41A6">
        <w:rPr>
          <w:color w:val="000000" w:themeColor="text1"/>
        </w:rPr>
        <w:t>The </w:t>
      </w:r>
      <w:r w:rsidRPr="00ED41A6">
        <w:rPr>
          <w:rStyle w:val="HTMLCode"/>
          <w:rFonts w:ascii="Times New Roman" w:eastAsiaTheme="majorEastAsia" w:hAnsi="Times New Roman" w:cs="Times New Roman"/>
          <w:color w:val="000000" w:themeColor="text1"/>
          <w:sz w:val="24"/>
          <w:szCs w:val="24"/>
        </w:rPr>
        <w:t>set</w:t>
      </w:r>
      <w:r w:rsidRPr="00ED41A6">
        <w:rPr>
          <w:color w:val="000000" w:themeColor="text1"/>
        </w:rPr>
        <w:t> command can be used for this. If we type </w:t>
      </w:r>
      <w:r w:rsidRPr="00ED41A6">
        <w:rPr>
          <w:rStyle w:val="HTMLCode"/>
          <w:rFonts w:ascii="Times New Roman" w:eastAsiaTheme="majorEastAsia" w:hAnsi="Times New Roman" w:cs="Times New Roman"/>
          <w:color w:val="000000" w:themeColor="text1"/>
          <w:sz w:val="24"/>
          <w:szCs w:val="24"/>
        </w:rPr>
        <w:t>set</w:t>
      </w:r>
      <w:r w:rsidRPr="00ED41A6">
        <w:rPr>
          <w:color w:val="000000" w:themeColor="text1"/>
        </w:rPr>
        <w:t> without any additional parameters, we will get a list of all shell variables, environmental variables, local variables, and shell functions:</w:t>
      </w:r>
    </w:p>
    <w:p w:rsidR="00D3035F" w:rsidRDefault="00D3035F" w:rsidP="00D3035F">
      <w:pPr>
        <w:pStyle w:val="HTMLPreformatted"/>
        <w:jc w:val="both"/>
        <w:rPr>
          <w:rStyle w:val="HTMLCode"/>
          <w:rFonts w:ascii="Times New Roman" w:eastAsiaTheme="majorEastAsia" w:hAnsi="Times New Roman" w:cs="Times New Roman"/>
          <w:color w:val="000000" w:themeColor="text1"/>
          <w:sz w:val="24"/>
          <w:szCs w:val="24"/>
        </w:rPr>
      </w:pPr>
    </w:p>
    <w:p w:rsidR="00FC2E55" w:rsidRPr="00ED41A6" w:rsidRDefault="00FC2E55" w:rsidP="00D3035F">
      <w:pPr>
        <w:pStyle w:val="HTMLPreformatted"/>
        <w:jc w:val="both"/>
        <w:rPr>
          <w:rFonts w:ascii="Times New Roman" w:hAnsi="Times New Roman" w:cs="Times New Roman"/>
          <w:color w:val="000000" w:themeColor="text1"/>
          <w:sz w:val="24"/>
          <w:szCs w:val="24"/>
        </w:rPr>
      </w:pPr>
      <w:proofErr w:type="gramStart"/>
      <w:r w:rsidRPr="00ED41A6">
        <w:rPr>
          <w:rStyle w:val="HTMLCode"/>
          <w:rFonts w:ascii="Times New Roman" w:eastAsiaTheme="majorEastAsia" w:hAnsi="Times New Roman" w:cs="Times New Roman"/>
          <w:color w:val="000000" w:themeColor="text1"/>
          <w:sz w:val="24"/>
          <w:szCs w:val="24"/>
        </w:rPr>
        <w:t>set</w:t>
      </w:r>
      <w:proofErr w:type="gramEnd"/>
    </w:p>
    <w:p w:rsidR="00FA7DF7" w:rsidRPr="00ED41A6" w:rsidRDefault="00FA7DF7" w:rsidP="00D3035F">
      <w:pPr>
        <w:pStyle w:val="Heading3"/>
        <w:pBdr>
          <w:bottom w:val="dashed" w:sz="6" w:space="0" w:color="DDDDDD"/>
        </w:pBdr>
        <w:spacing w:after="0" w:afterAutospacing="0"/>
        <w:jc w:val="both"/>
        <w:textAlignment w:val="baseline"/>
        <w:rPr>
          <w:b w:val="0"/>
          <w:spacing w:val="-8"/>
          <w:sz w:val="24"/>
          <w:szCs w:val="24"/>
        </w:rPr>
      </w:pPr>
      <w:r w:rsidRPr="00ED41A6">
        <w:rPr>
          <w:b w:val="0"/>
          <w:spacing w:val="-8"/>
          <w:sz w:val="24"/>
          <w:szCs w:val="24"/>
        </w:rPr>
        <w:t>If we want to completely unset a variable, either shell or environmental, we can do so with the unset command:</w:t>
      </w:r>
    </w:p>
    <w:p w:rsidR="00FA7DF7" w:rsidRPr="00ED41A6" w:rsidRDefault="00FA7DF7" w:rsidP="00D3035F">
      <w:pPr>
        <w:pStyle w:val="Heading3"/>
        <w:pBdr>
          <w:bottom w:val="dashed" w:sz="6" w:space="0" w:color="DDDDDD"/>
        </w:pBdr>
        <w:shd w:val="clear" w:color="auto" w:fill="D9D9D9" w:themeFill="background1" w:themeFillShade="D9"/>
        <w:spacing w:before="0" w:beforeAutospacing="0" w:after="0" w:afterAutospacing="0" w:line="312" w:lineRule="atLeast"/>
        <w:jc w:val="both"/>
        <w:textAlignment w:val="baseline"/>
        <w:rPr>
          <w:b w:val="0"/>
          <w:spacing w:val="-8"/>
          <w:sz w:val="24"/>
          <w:szCs w:val="24"/>
        </w:rPr>
      </w:pPr>
      <w:proofErr w:type="gramStart"/>
      <w:r w:rsidRPr="00ED41A6">
        <w:rPr>
          <w:b w:val="0"/>
          <w:spacing w:val="-8"/>
          <w:sz w:val="24"/>
          <w:szCs w:val="24"/>
        </w:rPr>
        <w:t>unset</w:t>
      </w:r>
      <w:proofErr w:type="gramEnd"/>
      <w:r w:rsidRPr="00ED41A6">
        <w:rPr>
          <w:b w:val="0"/>
          <w:spacing w:val="-8"/>
          <w:sz w:val="24"/>
          <w:szCs w:val="24"/>
        </w:rPr>
        <w:t xml:space="preserve"> TEST_VAR</w:t>
      </w:r>
    </w:p>
    <w:p w:rsidR="00FA7DF7" w:rsidRPr="00ED41A6" w:rsidRDefault="00FA7DF7" w:rsidP="00FA7DF7">
      <w:pPr>
        <w:pStyle w:val="Heading3"/>
        <w:pBdr>
          <w:bottom w:val="dashed" w:sz="6" w:space="0" w:color="DDDDDD"/>
        </w:pBdr>
        <w:spacing w:after="210" w:line="312" w:lineRule="atLeast"/>
        <w:jc w:val="both"/>
        <w:textAlignment w:val="baseline"/>
        <w:rPr>
          <w:spacing w:val="-8"/>
          <w:sz w:val="24"/>
          <w:szCs w:val="24"/>
        </w:rPr>
      </w:pPr>
      <w:r w:rsidRPr="00ED41A6">
        <w:rPr>
          <w:spacing w:val="-8"/>
          <w:sz w:val="24"/>
          <w:szCs w:val="24"/>
        </w:rPr>
        <w:t>We can verify that it is no longer set:</w:t>
      </w:r>
    </w:p>
    <w:p w:rsidR="00FA7DF7" w:rsidRPr="00ED41A6" w:rsidRDefault="00FA7DF7" w:rsidP="00D3035F">
      <w:pPr>
        <w:pStyle w:val="Heading3"/>
        <w:pBdr>
          <w:bottom w:val="dashed" w:sz="6" w:space="0" w:color="DDDDDD"/>
        </w:pBdr>
        <w:shd w:val="clear" w:color="auto" w:fill="D9D9D9" w:themeFill="background1" w:themeFillShade="D9"/>
        <w:spacing w:after="0" w:afterAutospacing="0" w:line="312" w:lineRule="atLeast"/>
        <w:jc w:val="both"/>
        <w:textAlignment w:val="baseline"/>
        <w:rPr>
          <w:b w:val="0"/>
          <w:spacing w:val="-8"/>
          <w:sz w:val="24"/>
          <w:szCs w:val="24"/>
        </w:rPr>
      </w:pPr>
      <w:proofErr w:type="gramStart"/>
      <w:r w:rsidRPr="00ED41A6">
        <w:rPr>
          <w:b w:val="0"/>
          <w:spacing w:val="-8"/>
          <w:sz w:val="24"/>
          <w:szCs w:val="24"/>
        </w:rPr>
        <w:t>echo</w:t>
      </w:r>
      <w:proofErr w:type="gramEnd"/>
      <w:r w:rsidRPr="00ED41A6">
        <w:rPr>
          <w:b w:val="0"/>
          <w:spacing w:val="-8"/>
          <w:sz w:val="24"/>
          <w:szCs w:val="24"/>
        </w:rPr>
        <w:t xml:space="preserve"> $TEST_VAR</w:t>
      </w:r>
    </w:p>
    <w:p w:rsidR="00FA7DF7" w:rsidRPr="00ED41A6" w:rsidRDefault="00FA7DF7" w:rsidP="00FA7DF7">
      <w:pPr>
        <w:pStyle w:val="Heading3"/>
        <w:pBdr>
          <w:bottom w:val="dashed" w:sz="6" w:space="0" w:color="DDDDDD"/>
        </w:pBdr>
        <w:spacing w:after="210" w:line="312" w:lineRule="atLeast"/>
        <w:jc w:val="both"/>
        <w:textAlignment w:val="baseline"/>
        <w:rPr>
          <w:spacing w:val="-8"/>
          <w:sz w:val="24"/>
          <w:szCs w:val="24"/>
        </w:rPr>
      </w:pPr>
      <w:r w:rsidRPr="00ED41A6">
        <w:rPr>
          <w:spacing w:val="-8"/>
          <w:sz w:val="24"/>
          <w:szCs w:val="24"/>
        </w:rPr>
        <w:t>Nothing is returned because the variable has been unset.</w:t>
      </w:r>
    </w:p>
    <w:p w:rsidR="00FA7DF7" w:rsidRPr="00ED41A6" w:rsidRDefault="00FA7DF7" w:rsidP="00FA7DF7">
      <w:pPr>
        <w:pStyle w:val="Heading3"/>
        <w:pBdr>
          <w:bottom w:val="dashed" w:sz="6" w:space="0" w:color="DDDDDD"/>
        </w:pBdr>
        <w:spacing w:after="210" w:line="312" w:lineRule="atLeast"/>
        <w:jc w:val="both"/>
        <w:textAlignment w:val="baseline"/>
        <w:rPr>
          <w:spacing w:val="-8"/>
          <w:sz w:val="24"/>
          <w:szCs w:val="24"/>
        </w:rPr>
      </w:pPr>
      <w:r w:rsidRPr="00ED41A6">
        <w:rPr>
          <w:spacing w:val="-8"/>
          <w:sz w:val="24"/>
          <w:szCs w:val="24"/>
        </w:rPr>
        <w:t>The Difference between Login, Non-Login, Interactive, and Non-Interactive Shell Sessions</w:t>
      </w:r>
    </w:p>
    <w:p w:rsidR="00FA7DF7" w:rsidRPr="00ED41A6" w:rsidRDefault="00FA7DF7" w:rsidP="00FA7DF7">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The bash shell reads different configuration files depending on how the session is started.</w:t>
      </w:r>
    </w:p>
    <w:p w:rsidR="00FA7DF7" w:rsidRPr="00ED41A6" w:rsidRDefault="00FA7DF7" w:rsidP="00FA7DF7">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One distinction between different sessions is whether the shell is being spawned as a “login” or “non-login” session.</w:t>
      </w:r>
    </w:p>
    <w:p w:rsidR="00FA7DF7" w:rsidRPr="00ED41A6" w:rsidRDefault="00FA7DF7" w:rsidP="00FA7DF7">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A login shell is a shell session that begins by authenticating the user. If you are signing into a terminal session or through SSH and authenticate, your shell session will be set as a “login” shell.</w:t>
      </w:r>
    </w:p>
    <w:p w:rsidR="00FA7DF7" w:rsidRPr="00ED41A6" w:rsidRDefault="00FA7DF7" w:rsidP="00FA7DF7">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 xml:space="preserve">If you start a new shell session from within your authenticated session, like we did by calling the bash command from the terminal, a non-login shell session is started. You were </w:t>
      </w:r>
      <w:proofErr w:type="spellStart"/>
      <w:r w:rsidRPr="00ED41A6">
        <w:rPr>
          <w:b w:val="0"/>
          <w:spacing w:val="-8"/>
          <w:sz w:val="24"/>
          <w:szCs w:val="24"/>
        </w:rPr>
        <w:t>were</w:t>
      </w:r>
      <w:proofErr w:type="spellEnd"/>
      <w:r w:rsidRPr="00ED41A6">
        <w:rPr>
          <w:b w:val="0"/>
          <w:spacing w:val="-8"/>
          <w:sz w:val="24"/>
          <w:szCs w:val="24"/>
        </w:rPr>
        <w:t xml:space="preserve"> not asked for your authentication details when you started your child shell.</w:t>
      </w:r>
    </w:p>
    <w:p w:rsidR="00FA7DF7" w:rsidRPr="00ED41A6" w:rsidRDefault="00FA7DF7" w:rsidP="00FA7DF7">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Another distinction that can be made is whether a shell session is interactive, or non-interactive.</w:t>
      </w:r>
    </w:p>
    <w:p w:rsidR="00FA7DF7" w:rsidRPr="00ED41A6" w:rsidRDefault="00FA7DF7" w:rsidP="00FA7DF7">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lastRenderedPageBreak/>
        <w:t>An interactive shell session is a shell session that is attached to a terminal. A non-interactive shell session is one is not attached to a terminal session.</w:t>
      </w:r>
    </w:p>
    <w:p w:rsidR="00FA7DF7" w:rsidRPr="00ED41A6" w:rsidRDefault="00FA7DF7" w:rsidP="00FA7DF7">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So each shell session is classified as either login or non-login and interactive or non-interactive.</w:t>
      </w:r>
    </w:p>
    <w:p w:rsidR="00FA7DF7" w:rsidRPr="00ED41A6" w:rsidRDefault="00FA7DF7" w:rsidP="00FA7DF7">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A normal session that begins with SSH is usually an interactive login shell. A script run from the command line is usually run in a non-interactive, non-login shell. A terminal session can be any combination of these two properties.</w:t>
      </w:r>
    </w:p>
    <w:p w:rsidR="00FA7DF7" w:rsidRPr="00ED41A6" w:rsidRDefault="00FA7DF7" w:rsidP="00FA7DF7">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Whether a shell session is classified as a login or non-login shell has implications on which files are read to initialize the shell session.</w:t>
      </w:r>
    </w:p>
    <w:p w:rsidR="00FA7DF7" w:rsidRPr="00ED41A6" w:rsidRDefault="00FA7DF7" w:rsidP="00FA7DF7">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A session started as a login session will read configuration details from the /etc/profile file first. It will then look for the first login shell configuration file in the user’s home directory to get user-specific configuration details.</w:t>
      </w:r>
    </w:p>
    <w:p w:rsidR="00FA7DF7" w:rsidRPr="00ED41A6" w:rsidRDefault="00FA7DF7" w:rsidP="00FA7DF7">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It reads the first file that it can find out of ~/.</w:t>
      </w:r>
      <w:proofErr w:type="spellStart"/>
      <w:r w:rsidRPr="00ED41A6">
        <w:rPr>
          <w:b w:val="0"/>
          <w:spacing w:val="-8"/>
          <w:sz w:val="24"/>
          <w:szCs w:val="24"/>
        </w:rPr>
        <w:t>bash_profile</w:t>
      </w:r>
      <w:proofErr w:type="spellEnd"/>
      <w:r w:rsidRPr="00ED41A6">
        <w:rPr>
          <w:b w:val="0"/>
          <w:spacing w:val="-8"/>
          <w:sz w:val="24"/>
          <w:szCs w:val="24"/>
        </w:rPr>
        <w:t>, ~/.</w:t>
      </w:r>
      <w:proofErr w:type="spellStart"/>
      <w:r w:rsidRPr="00ED41A6">
        <w:rPr>
          <w:b w:val="0"/>
          <w:spacing w:val="-8"/>
          <w:sz w:val="24"/>
          <w:szCs w:val="24"/>
        </w:rPr>
        <w:t>bash_login</w:t>
      </w:r>
      <w:proofErr w:type="spellEnd"/>
      <w:r w:rsidRPr="00ED41A6">
        <w:rPr>
          <w:b w:val="0"/>
          <w:spacing w:val="-8"/>
          <w:sz w:val="24"/>
          <w:szCs w:val="24"/>
        </w:rPr>
        <w:t>, and ~/.profile and does not read any further files.</w:t>
      </w:r>
    </w:p>
    <w:p w:rsidR="00FA7DF7" w:rsidRPr="00ED41A6" w:rsidRDefault="00FA7DF7" w:rsidP="00FA7DF7">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In contrast, a session defined as a non-login shell will read /etc/</w:t>
      </w:r>
      <w:proofErr w:type="spellStart"/>
      <w:r w:rsidRPr="00ED41A6">
        <w:rPr>
          <w:b w:val="0"/>
          <w:spacing w:val="-8"/>
          <w:sz w:val="24"/>
          <w:szCs w:val="24"/>
        </w:rPr>
        <w:t>bash.bashrc</w:t>
      </w:r>
      <w:proofErr w:type="spellEnd"/>
      <w:r w:rsidRPr="00ED41A6">
        <w:rPr>
          <w:b w:val="0"/>
          <w:spacing w:val="-8"/>
          <w:sz w:val="24"/>
          <w:szCs w:val="24"/>
        </w:rPr>
        <w:t> and then the user-specific ~/.</w:t>
      </w:r>
      <w:proofErr w:type="spellStart"/>
      <w:r w:rsidRPr="00ED41A6">
        <w:rPr>
          <w:b w:val="0"/>
          <w:spacing w:val="-8"/>
          <w:sz w:val="24"/>
          <w:szCs w:val="24"/>
        </w:rPr>
        <w:t>bashrc</w:t>
      </w:r>
      <w:proofErr w:type="spellEnd"/>
      <w:r w:rsidRPr="00ED41A6">
        <w:rPr>
          <w:b w:val="0"/>
          <w:spacing w:val="-8"/>
          <w:sz w:val="24"/>
          <w:szCs w:val="24"/>
        </w:rPr>
        <w:t> file to build its environment.</w:t>
      </w:r>
    </w:p>
    <w:p w:rsidR="00FA7DF7" w:rsidRPr="00ED41A6" w:rsidRDefault="00FA7DF7" w:rsidP="00FA7DF7">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Non-interactive shells read the environmental variable called BASH_ENV and read the file specified to define the new environment.</w:t>
      </w:r>
    </w:p>
    <w:p w:rsidR="00FA7DF7" w:rsidRPr="00ED41A6" w:rsidRDefault="00FA7DF7" w:rsidP="00FA7DF7">
      <w:pPr>
        <w:pStyle w:val="Heading3"/>
        <w:pBdr>
          <w:bottom w:val="dashed" w:sz="6" w:space="0" w:color="DDDDDD"/>
        </w:pBdr>
        <w:spacing w:after="210" w:line="312" w:lineRule="atLeast"/>
        <w:jc w:val="both"/>
        <w:textAlignment w:val="baseline"/>
        <w:rPr>
          <w:spacing w:val="-8"/>
          <w:sz w:val="24"/>
          <w:szCs w:val="24"/>
        </w:rPr>
      </w:pPr>
      <w:r w:rsidRPr="00ED41A6">
        <w:rPr>
          <w:spacing w:val="-8"/>
          <w:sz w:val="24"/>
          <w:szCs w:val="24"/>
        </w:rPr>
        <w:t>Implementing Environmental Variables</w:t>
      </w:r>
    </w:p>
    <w:p w:rsidR="00FA7DF7" w:rsidRPr="00ED41A6" w:rsidRDefault="00FA7DF7" w:rsidP="00FA7DF7">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As you can see, there are a variety of different files that we would usually need to look at for placing our settings.</w:t>
      </w:r>
    </w:p>
    <w:p w:rsidR="00FA7DF7" w:rsidRPr="00ED41A6" w:rsidRDefault="00FA7DF7" w:rsidP="00FA7DF7">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 xml:space="preserve">This provides a lot of flexibility that can help in specific situations where we want certain settings in a login shell, and other settings in a non-login shell. </w:t>
      </w:r>
      <w:proofErr w:type="gramStart"/>
      <w:r w:rsidRPr="00ED41A6">
        <w:rPr>
          <w:b w:val="0"/>
          <w:spacing w:val="-8"/>
          <w:sz w:val="24"/>
          <w:szCs w:val="24"/>
        </w:rPr>
        <w:t>However, most of the time we will want the same settings in both situations.</w:t>
      </w:r>
      <w:proofErr w:type="gramEnd"/>
    </w:p>
    <w:p w:rsidR="00FA7DF7" w:rsidRPr="00ED41A6" w:rsidRDefault="00FA7DF7" w:rsidP="00FA7DF7">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Fortunately, most Linux distributions configure the login configuration files to source the non-login configuration files. This means that you can define environmental variables that you want in both inside the non-login configuration files. They will then be read in both scenarios.</w:t>
      </w:r>
    </w:p>
    <w:p w:rsidR="00FA7DF7" w:rsidRPr="00ED41A6" w:rsidRDefault="00FA7DF7" w:rsidP="00FA7DF7">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We will usually be setting user-specific environmental variables, and we usually will want our settings to be available in both login and non-login shells. This means that the place to define these variables is in the ~/.</w:t>
      </w:r>
      <w:proofErr w:type="spellStart"/>
      <w:r w:rsidRPr="00ED41A6">
        <w:rPr>
          <w:b w:val="0"/>
          <w:spacing w:val="-8"/>
          <w:sz w:val="24"/>
          <w:szCs w:val="24"/>
        </w:rPr>
        <w:t>bashrc</w:t>
      </w:r>
      <w:proofErr w:type="spellEnd"/>
      <w:r w:rsidRPr="00ED41A6">
        <w:rPr>
          <w:b w:val="0"/>
          <w:spacing w:val="-8"/>
          <w:sz w:val="24"/>
          <w:szCs w:val="24"/>
        </w:rPr>
        <w:t> file.</w:t>
      </w:r>
    </w:p>
    <w:p w:rsidR="00FA7DF7" w:rsidRPr="00ED41A6" w:rsidRDefault="00FA7DF7" w:rsidP="00FA7DF7">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lastRenderedPageBreak/>
        <w:t>Open this file now:</w:t>
      </w:r>
    </w:p>
    <w:p w:rsidR="00FA7DF7" w:rsidRPr="00ED41A6" w:rsidRDefault="00FA7DF7" w:rsidP="00C55566">
      <w:pPr>
        <w:pStyle w:val="Heading3"/>
        <w:pBdr>
          <w:bottom w:val="dashed" w:sz="6" w:space="0" w:color="DDDDDD"/>
        </w:pBdr>
        <w:shd w:val="clear" w:color="auto" w:fill="D9D9D9" w:themeFill="background1" w:themeFillShade="D9"/>
        <w:spacing w:after="210" w:line="312" w:lineRule="atLeast"/>
        <w:jc w:val="both"/>
        <w:textAlignment w:val="baseline"/>
        <w:rPr>
          <w:b w:val="0"/>
          <w:spacing w:val="-8"/>
          <w:sz w:val="24"/>
          <w:szCs w:val="24"/>
        </w:rPr>
      </w:pPr>
      <w:proofErr w:type="spellStart"/>
      <w:proofErr w:type="gramStart"/>
      <w:r w:rsidRPr="00ED41A6">
        <w:rPr>
          <w:b w:val="0"/>
          <w:spacing w:val="-8"/>
          <w:sz w:val="24"/>
          <w:szCs w:val="24"/>
        </w:rPr>
        <w:t>nano</w:t>
      </w:r>
      <w:proofErr w:type="spellEnd"/>
      <w:proofErr w:type="gramEnd"/>
      <w:r w:rsidRPr="00ED41A6">
        <w:rPr>
          <w:b w:val="0"/>
          <w:spacing w:val="-8"/>
          <w:sz w:val="24"/>
          <w:szCs w:val="24"/>
        </w:rPr>
        <w:t xml:space="preserve"> ~/.</w:t>
      </w:r>
      <w:proofErr w:type="spellStart"/>
      <w:r w:rsidRPr="00ED41A6">
        <w:rPr>
          <w:b w:val="0"/>
          <w:spacing w:val="-8"/>
          <w:sz w:val="24"/>
          <w:szCs w:val="24"/>
        </w:rPr>
        <w:t>bashrc</w:t>
      </w:r>
      <w:proofErr w:type="spellEnd"/>
    </w:p>
    <w:p w:rsidR="00FA7DF7" w:rsidRPr="00ED41A6" w:rsidRDefault="00FA7DF7" w:rsidP="00FA7DF7">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This will most likely contain quite a bit of data already. Most of the definitions here are for setting bash options, which are unrelated to environmental variables. You can set environmental variables just like you would from the command line:</w:t>
      </w:r>
    </w:p>
    <w:p w:rsidR="00FA7DF7" w:rsidRPr="00ED41A6" w:rsidRDefault="00FA7DF7" w:rsidP="00C55566">
      <w:pPr>
        <w:pStyle w:val="Heading3"/>
        <w:pBdr>
          <w:bottom w:val="dashed" w:sz="6" w:space="0" w:color="DDDDDD"/>
        </w:pBdr>
        <w:shd w:val="clear" w:color="auto" w:fill="D9D9D9" w:themeFill="background1" w:themeFillShade="D9"/>
        <w:spacing w:after="210" w:line="312" w:lineRule="atLeast"/>
        <w:jc w:val="both"/>
        <w:textAlignment w:val="baseline"/>
        <w:rPr>
          <w:b w:val="0"/>
          <w:spacing w:val="-8"/>
          <w:sz w:val="24"/>
          <w:szCs w:val="24"/>
        </w:rPr>
      </w:pPr>
      <w:proofErr w:type="gramStart"/>
      <w:r w:rsidRPr="00ED41A6">
        <w:rPr>
          <w:b w:val="0"/>
          <w:spacing w:val="-8"/>
          <w:sz w:val="24"/>
          <w:szCs w:val="24"/>
        </w:rPr>
        <w:t>export</w:t>
      </w:r>
      <w:proofErr w:type="gramEnd"/>
      <w:r w:rsidRPr="00ED41A6">
        <w:rPr>
          <w:b w:val="0"/>
          <w:spacing w:val="-8"/>
          <w:sz w:val="24"/>
          <w:szCs w:val="24"/>
        </w:rPr>
        <w:t xml:space="preserve"> VARNAME=value</w:t>
      </w:r>
    </w:p>
    <w:p w:rsidR="00FA7DF7" w:rsidRPr="00ED41A6" w:rsidRDefault="00FA7DF7" w:rsidP="00FA7DF7">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Any new environmental variables can be added anywhere in the ~/.</w:t>
      </w:r>
      <w:proofErr w:type="spellStart"/>
      <w:r w:rsidRPr="00ED41A6">
        <w:rPr>
          <w:b w:val="0"/>
          <w:spacing w:val="-8"/>
          <w:sz w:val="24"/>
          <w:szCs w:val="24"/>
        </w:rPr>
        <w:t>bashrc</w:t>
      </w:r>
      <w:proofErr w:type="spellEnd"/>
      <w:r w:rsidRPr="00ED41A6">
        <w:rPr>
          <w:b w:val="0"/>
          <w:spacing w:val="-8"/>
          <w:sz w:val="24"/>
          <w:szCs w:val="24"/>
        </w:rPr>
        <w:t> file, as long as they aren’t placed in the middle of another command or for loop. We can then save and close the file. The next time you start a shell session, your environmental variable declaration will be read and passed on to the shell environment. You can force your current session to read the file now by typing:</w:t>
      </w:r>
    </w:p>
    <w:p w:rsidR="00FA7DF7" w:rsidRPr="00ED41A6" w:rsidRDefault="00FA7DF7" w:rsidP="00C55566">
      <w:pPr>
        <w:pStyle w:val="Heading3"/>
        <w:pBdr>
          <w:bottom w:val="dashed" w:sz="6" w:space="0" w:color="DDDDDD"/>
        </w:pBdr>
        <w:shd w:val="clear" w:color="auto" w:fill="D9D9D9" w:themeFill="background1" w:themeFillShade="D9"/>
        <w:spacing w:after="210" w:line="312" w:lineRule="atLeast"/>
        <w:jc w:val="both"/>
        <w:textAlignment w:val="baseline"/>
        <w:rPr>
          <w:b w:val="0"/>
          <w:spacing w:val="-8"/>
          <w:sz w:val="24"/>
          <w:szCs w:val="24"/>
        </w:rPr>
      </w:pPr>
      <w:proofErr w:type="gramStart"/>
      <w:r w:rsidRPr="00ED41A6">
        <w:rPr>
          <w:b w:val="0"/>
          <w:spacing w:val="-8"/>
          <w:sz w:val="24"/>
          <w:szCs w:val="24"/>
        </w:rPr>
        <w:t>source</w:t>
      </w:r>
      <w:proofErr w:type="gramEnd"/>
      <w:r w:rsidRPr="00ED41A6">
        <w:rPr>
          <w:b w:val="0"/>
          <w:spacing w:val="-8"/>
          <w:sz w:val="24"/>
          <w:szCs w:val="24"/>
        </w:rPr>
        <w:t xml:space="preserve"> ~/.</w:t>
      </w:r>
      <w:proofErr w:type="spellStart"/>
      <w:r w:rsidRPr="00ED41A6">
        <w:rPr>
          <w:b w:val="0"/>
          <w:spacing w:val="-8"/>
          <w:sz w:val="24"/>
          <w:szCs w:val="24"/>
        </w:rPr>
        <w:t>bashrc</w:t>
      </w:r>
      <w:proofErr w:type="spellEnd"/>
    </w:p>
    <w:p w:rsidR="00FA7DF7" w:rsidRPr="00ED41A6" w:rsidRDefault="00FA7DF7" w:rsidP="00FA7DF7">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If you need to set system-wide variables, you may want to think about adding them to /etc/profile, /etc/</w:t>
      </w:r>
      <w:proofErr w:type="spellStart"/>
      <w:r w:rsidRPr="00ED41A6">
        <w:rPr>
          <w:b w:val="0"/>
          <w:spacing w:val="-8"/>
          <w:sz w:val="24"/>
          <w:szCs w:val="24"/>
        </w:rPr>
        <w:t>bash.bashrc</w:t>
      </w:r>
      <w:proofErr w:type="spellEnd"/>
      <w:r w:rsidRPr="00ED41A6">
        <w:rPr>
          <w:b w:val="0"/>
          <w:spacing w:val="-8"/>
          <w:sz w:val="24"/>
          <w:szCs w:val="24"/>
        </w:rPr>
        <w:t>, or /etc/environment.</w:t>
      </w:r>
    </w:p>
    <w:p w:rsidR="00826AAB" w:rsidRPr="00ED41A6" w:rsidRDefault="00826AAB" w:rsidP="00826AAB">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ED41A6">
        <w:rPr>
          <w:rFonts w:ascii="Times New Roman" w:eastAsia="Times New Roman" w:hAnsi="Times New Roman" w:cs="Times New Roman"/>
          <w:color w:val="222222"/>
          <w:sz w:val="27"/>
          <w:szCs w:val="27"/>
        </w:rPr>
        <w:t>Let's study some common environment variables -</w:t>
      </w:r>
    </w:p>
    <w:tbl>
      <w:tblPr>
        <w:tblW w:w="9649" w:type="dxa"/>
        <w:jc w:val="center"/>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306"/>
        <w:gridCol w:w="8343"/>
      </w:tblGrid>
      <w:tr w:rsidR="00826AAB" w:rsidRPr="00ED41A6" w:rsidTr="00826AAB">
        <w:trPr>
          <w:jc w:val="center"/>
        </w:trPr>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826AAB" w:rsidRPr="00ED41A6" w:rsidRDefault="00826AAB" w:rsidP="00826AAB">
            <w:pPr>
              <w:spacing w:after="0" w:line="300" w:lineRule="atLeast"/>
              <w:rPr>
                <w:rFonts w:ascii="Times New Roman" w:eastAsia="Times New Roman" w:hAnsi="Times New Roman" w:cs="Times New Roman"/>
                <w:b/>
                <w:bCs/>
                <w:color w:val="222222"/>
                <w:sz w:val="27"/>
                <w:szCs w:val="27"/>
              </w:rPr>
            </w:pPr>
            <w:r w:rsidRPr="00ED41A6">
              <w:rPr>
                <w:rFonts w:ascii="Times New Roman" w:eastAsia="Times New Roman" w:hAnsi="Times New Roman" w:cs="Times New Roman"/>
                <w:b/>
                <w:bCs/>
                <w:color w:val="222222"/>
                <w:sz w:val="27"/>
                <w:szCs w:val="27"/>
              </w:rPr>
              <w:t>Variable</w:t>
            </w:r>
          </w:p>
        </w:tc>
        <w:tc>
          <w:tcPr>
            <w:tcW w:w="8358"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826AAB" w:rsidRPr="00ED41A6" w:rsidRDefault="00826AAB" w:rsidP="00826AAB">
            <w:pPr>
              <w:spacing w:before="100" w:beforeAutospacing="1" w:after="100" w:afterAutospacing="1" w:line="300" w:lineRule="atLeast"/>
              <w:jc w:val="center"/>
              <w:rPr>
                <w:rFonts w:ascii="Times New Roman" w:eastAsia="Times New Roman" w:hAnsi="Times New Roman" w:cs="Times New Roman"/>
                <w:b/>
                <w:bCs/>
                <w:color w:val="222222"/>
                <w:sz w:val="27"/>
                <w:szCs w:val="27"/>
              </w:rPr>
            </w:pPr>
            <w:r w:rsidRPr="00ED41A6">
              <w:rPr>
                <w:rFonts w:ascii="Times New Roman" w:eastAsia="Times New Roman" w:hAnsi="Times New Roman" w:cs="Times New Roman"/>
                <w:b/>
                <w:bCs/>
                <w:color w:val="222222"/>
                <w:sz w:val="27"/>
                <w:szCs w:val="27"/>
              </w:rPr>
              <w:t>Description</w:t>
            </w:r>
          </w:p>
        </w:tc>
      </w:tr>
      <w:tr w:rsidR="00826AAB" w:rsidRPr="00ED41A6" w:rsidTr="00826AAB">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26AAB" w:rsidRPr="00ED41A6" w:rsidRDefault="00826AAB" w:rsidP="00826AAB">
            <w:pPr>
              <w:spacing w:after="0" w:line="300" w:lineRule="atLeast"/>
              <w:rPr>
                <w:rFonts w:ascii="Times New Roman" w:eastAsia="Times New Roman" w:hAnsi="Times New Roman" w:cs="Times New Roman"/>
                <w:color w:val="222222"/>
                <w:sz w:val="27"/>
                <w:szCs w:val="27"/>
              </w:rPr>
            </w:pPr>
            <w:r w:rsidRPr="00ED41A6">
              <w:rPr>
                <w:rFonts w:ascii="Times New Roman" w:eastAsia="Times New Roman" w:hAnsi="Times New Roman" w:cs="Times New Roman"/>
                <w:b/>
                <w:bCs/>
                <w:color w:val="222222"/>
                <w:sz w:val="27"/>
                <w:szCs w:val="27"/>
              </w:rPr>
              <w:t>PATH</w:t>
            </w:r>
          </w:p>
        </w:tc>
        <w:tc>
          <w:tcPr>
            <w:tcW w:w="8358"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26AAB" w:rsidRPr="00ED41A6" w:rsidRDefault="00826AAB" w:rsidP="00826AAB">
            <w:pPr>
              <w:spacing w:after="0" w:line="300" w:lineRule="atLeast"/>
              <w:rPr>
                <w:rFonts w:ascii="Times New Roman" w:eastAsia="Times New Roman" w:hAnsi="Times New Roman" w:cs="Times New Roman"/>
                <w:color w:val="222222"/>
                <w:sz w:val="27"/>
                <w:szCs w:val="27"/>
              </w:rPr>
            </w:pPr>
            <w:r w:rsidRPr="00ED41A6">
              <w:rPr>
                <w:rFonts w:ascii="Times New Roman" w:eastAsia="Times New Roman" w:hAnsi="Times New Roman" w:cs="Times New Roman"/>
                <w:color w:val="222222"/>
                <w:sz w:val="27"/>
                <w:szCs w:val="27"/>
              </w:rPr>
              <w:t>This variable contains a colon (:)-separated list of directories in which your system looks for executable files.</w:t>
            </w:r>
            <w:r w:rsidRPr="00ED41A6">
              <w:rPr>
                <w:rFonts w:ascii="Times New Roman" w:eastAsia="Times New Roman" w:hAnsi="Times New Roman" w:cs="Times New Roman"/>
                <w:color w:val="222222"/>
                <w:sz w:val="27"/>
                <w:szCs w:val="27"/>
              </w:rPr>
              <w:br/>
            </w:r>
            <w:r w:rsidRPr="00ED41A6">
              <w:rPr>
                <w:rFonts w:ascii="Times New Roman" w:eastAsia="Times New Roman" w:hAnsi="Times New Roman" w:cs="Times New Roman"/>
                <w:noProof/>
                <w:color w:val="04B8E6"/>
                <w:sz w:val="27"/>
                <w:szCs w:val="27"/>
                <w:lang w:val="en-IN" w:eastAsia="en-IN"/>
              </w:rPr>
              <w:drawing>
                <wp:inline distT="0" distB="0" distL="0" distR="0">
                  <wp:extent cx="4467225" cy="409575"/>
                  <wp:effectExtent l="19050" t="0" r="9525" b="0"/>
                  <wp:docPr id="3" name="Picture 6" descr="Linux - Environment Variabl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ux - Environment Variables">
                            <a:hlinkClick r:id="rId9"/>
                          </pic:cNvPr>
                          <pic:cNvPicPr>
                            <a:picLocks noChangeAspect="1" noChangeArrowheads="1"/>
                          </pic:cNvPicPr>
                        </pic:nvPicPr>
                        <pic:blipFill>
                          <a:blip r:embed="rId10" cstate="print"/>
                          <a:srcRect/>
                          <a:stretch>
                            <a:fillRect/>
                          </a:stretch>
                        </pic:blipFill>
                        <pic:spPr bwMode="auto">
                          <a:xfrm>
                            <a:off x="0" y="0"/>
                            <a:ext cx="4467225" cy="409575"/>
                          </a:xfrm>
                          <a:prstGeom prst="rect">
                            <a:avLst/>
                          </a:prstGeom>
                          <a:noFill/>
                          <a:ln w="9525">
                            <a:noFill/>
                            <a:miter lim="800000"/>
                            <a:headEnd/>
                            <a:tailEnd/>
                          </a:ln>
                        </pic:spPr>
                      </pic:pic>
                    </a:graphicData>
                  </a:graphic>
                </wp:inline>
              </w:drawing>
            </w:r>
            <w:r w:rsidRPr="00ED41A6">
              <w:rPr>
                <w:rFonts w:ascii="Times New Roman" w:eastAsia="Times New Roman" w:hAnsi="Times New Roman" w:cs="Times New Roman"/>
                <w:color w:val="222222"/>
                <w:sz w:val="27"/>
                <w:szCs w:val="27"/>
              </w:rPr>
              <w:br/>
              <w:t>When you enter a command on terminal, the shell looks for the command in different directories mentioned in the $PATH variable. If the command is found, it executes. Otherwise, it returns with an error 'command not found'.</w:t>
            </w:r>
          </w:p>
        </w:tc>
      </w:tr>
      <w:tr w:rsidR="00826AAB" w:rsidRPr="00ED41A6" w:rsidTr="00826AAB">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826AAB" w:rsidRPr="00ED41A6" w:rsidRDefault="00826AAB" w:rsidP="00826AAB">
            <w:pPr>
              <w:spacing w:after="0" w:line="300" w:lineRule="atLeast"/>
              <w:rPr>
                <w:rFonts w:ascii="Times New Roman" w:eastAsia="Times New Roman" w:hAnsi="Times New Roman" w:cs="Times New Roman"/>
                <w:color w:val="222222"/>
                <w:sz w:val="27"/>
                <w:szCs w:val="27"/>
              </w:rPr>
            </w:pPr>
            <w:r w:rsidRPr="00ED41A6">
              <w:rPr>
                <w:rFonts w:ascii="Times New Roman" w:eastAsia="Times New Roman" w:hAnsi="Times New Roman" w:cs="Times New Roman"/>
                <w:b/>
                <w:bCs/>
                <w:color w:val="222222"/>
                <w:sz w:val="27"/>
                <w:szCs w:val="27"/>
              </w:rPr>
              <w:t>USER</w:t>
            </w:r>
          </w:p>
        </w:tc>
        <w:tc>
          <w:tcPr>
            <w:tcW w:w="8358"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826AAB" w:rsidRPr="00ED41A6" w:rsidRDefault="00826AAB" w:rsidP="00826AAB">
            <w:pPr>
              <w:spacing w:after="0" w:line="300" w:lineRule="atLeast"/>
              <w:rPr>
                <w:rFonts w:ascii="Times New Roman" w:eastAsia="Times New Roman" w:hAnsi="Times New Roman" w:cs="Times New Roman"/>
                <w:color w:val="222222"/>
                <w:sz w:val="27"/>
                <w:szCs w:val="27"/>
              </w:rPr>
            </w:pPr>
            <w:r w:rsidRPr="00ED41A6">
              <w:rPr>
                <w:rFonts w:ascii="Times New Roman" w:eastAsia="Times New Roman" w:hAnsi="Times New Roman" w:cs="Times New Roman"/>
                <w:color w:val="222222"/>
                <w:sz w:val="27"/>
                <w:szCs w:val="27"/>
              </w:rPr>
              <w:t>The username</w:t>
            </w:r>
          </w:p>
        </w:tc>
      </w:tr>
      <w:tr w:rsidR="00826AAB" w:rsidRPr="00ED41A6" w:rsidTr="00826AAB">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26AAB" w:rsidRPr="00ED41A6" w:rsidRDefault="00826AAB" w:rsidP="00826AAB">
            <w:pPr>
              <w:spacing w:after="0" w:line="300" w:lineRule="atLeast"/>
              <w:rPr>
                <w:rFonts w:ascii="Times New Roman" w:eastAsia="Times New Roman" w:hAnsi="Times New Roman" w:cs="Times New Roman"/>
                <w:color w:val="222222"/>
                <w:sz w:val="27"/>
                <w:szCs w:val="27"/>
              </w:rPr>
            </w:pPr>
            <w:r w:rsidRPr="00ED41A6">
              <w:rPr>
                <w:rFonts w:ascii="Times New Roman" w:eastAsia="Times New Roman" w:hAnsi="Times New Roman" w:cs="Times New Roman"/>
                <w:b/>
                <w:bCs/>
                <w:color w:val="222222"/>
                <w:sz w:val="27"/>
                <w:szCs w:val="27"/>
              </w:rPr>
              <w:t>HOME</w:t>
            </w:r>
          </w:p>
        </w:tc>
        <w:tc>
          <w:tcPr>
            <w:tcW w:w="8358"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26AAB" w:rsidRPr="00ED41A6" w:rsidRDefault="00826AAB" w:rsidP="00826AAB">
            <w:pPr>
              <w:spacing w:after="0" w:line="300" w:lineRule="atLeast"/>
              <w:rPr>
                <w:rFonts w:ascii="Times New Roman" w:eastAsia="Times New Roman" w:hAnsi="Times New Roman" w:cs="Times New Roman"/>
                <w:color w:val="222222"/>
                <w:sz w:val="27"/>
                <w:szCs w:val="27"/>
              </w:rPr>
            </w:pPr>
            <w:r w:rsidRPr="00ED41A6">
              <w:rPr>
                <w:rFonts w:ascii="Times New Roman" w:eastAsia="Times New Roman" w:hAnsi="Times New Roman" w:cs="Times New Roman"/>
                <w:color w:val="222222"/>
                <w:sz w:val="27"/>
                <w:szCs w:val="27"/>
              </w:rPr>
              <w:t>Default path to the user's home directory</w:t>
            </w:r>
          </w:p>
        </w:tc>
      </w:tr>
      <w:tr w:rsidR="00826AAB" w:rsidRPr="00ED41A6" w:rsidTr="00826AAB">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826AAB" w:rsidRPr="00ED41A6" w:rsidRDefault="00826AAB" w:rsidP="00826AAB">
            <w:pPr>
              <w:spacing w:after="0" w:line="300" w:lineRule="atLeast"/>
              <w:rPr>
                <w:rFonts w:ascii="Times New Roman" w:eastAsia="Times New Roman" w:hAnsi="Times New Roman" w:cs="Times New Roman"/>
                <w:color w:val="222222"/>
                <w:sz w:val="27"/>
                <w:szCs w:val="27"/>
              </w:rPr>
            </w:pPr>
            <w:r w:rsidRPr="00ED41A6">
              <w:rPr>
                <w:rFonts w:ascii="Times New Roman" w:eastAsia="Times New Roman" w:hAnsi="Times New Roman" w:cs="Times New Roman"/>
                <w:b/>
                <w:bCs/>
                <w:color w:val="222222"/>
                <w:sz w:val="27"/>
                <w:szCs w:val="27"/>
              </w:rPr>
              <w:t>EDITOR</w:t>
            </w:r>
          </w:p>
        </w:tc>
        <w:tc>
          <w:tcPr>
            <w:tcW w:w="8358"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826AAB" w:rsidRPr="00ED41A6" w:rsidRDefault="00826AAB" w:rsidP="00826AAB">
            <w:pPr>
              <w:spacing w:after="0" w:line="300" w:lineRule="atLeast"/>
              <w:rPr>
                <w:rFonts w:ascii="Times New Roman" w:eastAsia="Times New Roman" w:hAnsi="Times New Roman" w:cs="Times New Roman"/>
                <w:color w:val="222222"/>
                <w:sz w:val="27"/>
                <w:szCs w:val="27"/>
              </w:rPr>
            </w:pPr>
            <w:r w:rsidRPr="00ED41A6">
              <w:rPr>
                <w:rFonts w:ascii="Times New Roman" w:eastAsia="Times New Roman" w:hAnsi="Times New Roman" w:cs="Times New Roman"/>
                <w:color w:val="222222"/>
                <w:sz w:val="27"/>
                <w:szCs w:val="27"/>
              </w:rPr>
              <w:t>Path to the program which edits the content of files</w:t>
            </w:r>
          </w:p>
        </w:tc>
      </w:tr>
      <w:tr w:rsidR="00826AAB" w:rsidRPr="00ED41A6" w:rsidTr="00826AAB">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26AAB" w:rsidRPr="00ED41A6" w:rsidRDefault="00826AAB" w:rsidP="00826AAB">
            <w:pPr>
              <w:spacing w:after="0" w:line="300" w:lineRule="atLeast"/>
              <w:rPr>
                <w:rFonts w:ascii="Times New Roman" w:eastAsia="Times New Roman" w:hAnsi="Times New Roman" w:cs="Times New Roman"/>
                <w:color w:val="222222"/>
                <w:sz w:val="27"/>
                <w:szCs w:val="27"/>
              </w:rPr>
            </w:pPr>
            <w:r w:rsidRPr="00ED41A6">
              <w:rPr>
                <w:rFonts w:ascii="Times New Roman" w:eastAsia="Times New Roman" w:hAnsi="Times New Roman" w:cs="Times New Roman"/>
                <w:b/>
                <w:bCs/>
                <w:color w:val="222222"/>
                <w:sz w:val="27"/>
                <w:szCs w:val="27"/>
              </w:rPr>
              <w:t>UID</w:t>
            </w:r>
          </w:p>
        </w:tc>
        <w:tc>
          <w:tcPr>
            <w:tcW w:w="8358"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26AAB" w:rsidRPr="00ED41A6" w:rsidRDefault="00826AAB" w:rsidP="00826AAB">
            <w:pPr>
              <w:spacing w:after="0" w:line="300" w:lineRule="atLeast"/>
              <w:rPr>
                <w:rFonts w:ascii="Times New Roman" w:eastAsia="Times New Roman" w:hAnsi="Times New Roman" w:cs="Times New Roman"/>
                <w:color w:val="222222"/>
                <w:sz w:val="27"/>
                <w:szCs w:val="27"/>
              </w:rPr>
            </w:pPr>
            <w:r w:rsidRPr="00ED41A6">
              <w:rPr>
                <w:rFonts w:ascii="Times New Roman" w:eastAsia="Times New Roman" w:hAnsi="Times New Roman" w:cs="Times New Roman"/>
                <w:color w:val="222222"/>
                <w:sz w:val="27"/>
                <w:szCs w:val="27"/>
              </w:rPr>
              <w:t>User's unique ID</w:t>
            </w:r>
          </w:p>
        </w:tc>
      </w:tr>
      <w:tr w:rsidR="00826AAB" w:rsidRPr="00ED41A6" w:rsidTr="00826AAB">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826AAB" w:rsidRPr="00ED41A6" w:rsidRDefault="00826AAB" w:rsidP="00826AAB">
            <w:pPr>
              <w:spacing w:after="0" w:line="300" w:lineRule="atLeast"/>
              <w:rPr>
                <w:rFonts w:ascii="Times New Roman" w:eastAsia="Times New Roman" w:hAnsi="Times New Roman" w:cs="Times New Roman"/>
                <w:color w:val="222222"/>
                <w:sz w:val="27"/>
                <w:szCs w:val="27"/>
              </w:rPr>
            </w:pPr>
            <w:r w:rsidRPr="00ED41A6">
              <w:rPr>
                <w:rFonts w:ascii="Times New Roman" w:eastAsia="Times New Roman" w:hAnsi="Times New Roman" w:cs="Times New Roman"/>
                <w:b/>
                <w:bCs/>
                <w:color w:val="222222"/>
                <w:sz w:val="27"/>
                <w:szCs w:val="27"/>
              </w:rPr>
              <w:t>TERM</w:t>
            </w:r>
          </w:p>
        </w:tc>
        <w:tc>
          <w:tcPr>
            <w:tcW w:w="8358"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826AAB" w:rsidRPr="00ED41A6" w:rsidRDefault="00826AAB" w:rsidP="00826AAB">
            <w:pPr>
              <w:spacing w:after="0" w:line="300" w:lineRule="atLeast"/>
              <w:rPr>
                <w:rFonts w:ascii="Times New Roman" w:eastAsia="Times New Roman" w:hAnsi="Times New Roman" w:cs="Times New Roman"/>
                <w:color w:val="222222"/>
                <w:sz w:val="27"/>
                <w:szCs w:val="27"/>
              </w:rPr>
            </w:pPr>
            <w:r w:rsidRPr="00ED41A6">
              <w:rPr>
                <w:rFonts w:ascii="Times New Roman" w:eastAsia="Times New Roman" w:hAnsi="Times New Roman" w:cs="Times New Roman"/>
                <w:color w:val="222222"/>
                <w:sz w:val="27"/>
                <w:szCs w:val="27"/>
              </w:rPr>
              <w:t>Default terminal emulator</w:t>
            </w:r>
          </w:p>
        </w:tc>
      </w:tr>
      <w:tr w:rsidR="00826AAB" w:rsidRPr="00ED41A6" w:rsidTr="00826AAB">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26AAB" w:rsidRPr="00ED41A6" w:rsidRDefault="00826AAB" w:rsidP="00826AAB">
            <w:pPr>
              <w:spacing w:after="0" w:line="300" w:lineRule="atLeast"/>
              <w:rPr>
                <w:rFonts w:ascii="Times New Roman" w:eastAsia="Times New Roman" w:hAnsi="Times New Roman" w:cs="Times New Roman"/>
                <w:color w:val="222222"/>
                <w:sz w:val="27"/>
                <w:szCs w:val="27"/>
              </w:rPr>
            </w:pPr>
            <w:r w:rsidRPr="00ED41A6">
              <w:rPr>
                <w:rFonts w:ascii="Times New Roman" w:eastAsia="Times New Roman" w:hAnsi="Times New Roman" w:cs="Times New Roman"/>
                <w:b/>
                <w:bCs/>
                <w:color w:val="222222"/>
                <w:sz w:val="27"/>
                <w:szCs w:val="27"/>
              </w:rPr>
              <w:lastRenderedPageBreak/>
              <w:t>SHELL</w:t>
            </w:r>
          </w:p>
        </w:tc>
        <w:tc>
          <w:tcPr>
            <w:tcW w:w="8358"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26AAB" w:rsidRPr="00ED41A6" w:rsidRDefault="00826AAB" w:rsidP="00826AAB">
            <w:pPr>
              <w:spacing w:after="0" w:line="300" w:lineRule="atLeast"/>
              <w:rPr>
                <w:rFonts w:ascii="Times New Roman" w:eastAsia="Times New Roman" w:hAnsi="Times New Roman" w:cs="Times New Roman"/>
                <w:color w:val="222222"/>
                <w:sz w:val="27"/>
                <w:szCs w:val="27"/>
              </w:rPr>
            </w:pPr>
            <w:r w:rsidRPr="00ED41A6">
              <w:rPr>
                <w:rFonts w:ascii="Times New Roman" w:eastAsia="Times New Roman" w:hAnsi="Times New Roman" w:cs="Times New Roman"/>
                <w:color w:val="222222"/>
                <w:sz w:val="27"/>
                <w:szCs w:val="27"/>
              </w:rPr>
              <w:t>Shell being used by the user</w:t>
            </w:r>
          </w:p>
        </w:tc>
      </w:tr>
    </w:tbl>
    <w:p w:rsidR="00C55566" w:rsidRPr="00ED41A6" w:rsidRDefault="00C55566" w:rsidP="00C55566">
      <w:pPr>
        <w:pStyle w:val="Heading3"/>
        <w:pBdr>
          <w:bottom w:val="dashed" w:sz="6" w:space="0" w:color="DDDDDD"/>
        </w:pBdr>
        <w:spacing w:after="210" w:line="312" w:lineRule="atLeast"/>
        <w:jc w:val="both"/>
        <w:textAlignment w:val="baseline"/>
        <w:rPr>
          <w:spacing w:val="-8"/>
          <w:sz w:val="24"/>
          <w:szCs w:val="24"/>
        </w:rPr>
      </w:pPr>
      <w:r w:rsidRPr="00ED41A6">
        <w:rPr>
          <w:spacing w:val="-8"/>
          <w:sz w:val="24"/>
          <w:szCs w:val="24"/>
        </w:rPr>
        <w:t>Setting Shell and Environmental Variables</w:t>
      </w:r>
    </w:p>
    <w:p w:rsidR="00C55566" w:rsidRPr="00ED41A6" w:rsidRDefault="00C55566" w:rsidP="00C55566">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To better understand the difference between shell and environmental variables, and to introduce the syntax for setting these variables, we will do a small demonstration.</w:t>
      </w:r>
    </w:p>
    <w:p w:rsidR="00C55566" w:rsidRPr="00ED41A6" w:rsidRDefault="00C55566" w:rsidP="00C55566">
      <w:pPr>
        <w:pStyle w:val="Heading3"/>
        <w:pBdr>
          <w:bottom w:val="dashed" w:sz="6" w:space="0" w:color="DDDDDD"/>
        </w:pBdr>
        <w:spacing w:after="210" w:line="312" w:lineRule="atLeast"/>
        <w:jc w:val="both"/>
        <w:textAlignment w:val="baseline"/>
        <w:rPr>
          <w:spacing w:val="-8"/>
          <w:sz w:val="24"/>
          <w:szCs w:val="24"/>
        </w:rPr>
      </w:pPr>
      <w:r w:rsidRPr="00ED41A6">
        <w:rPr>
          <w:spacing w:val="-8"/>
          <w:sz w:val="24"/>
          <w:szCs w:val="24"/>
        </w:rPr>
        <w:t>Creating Shell Variables</w:t>
      </w:r>
    </w:p>
    <w:p w:rsidR="00C55566" w:rsidRPr="00ED41A6" w:rsidRDefault="00C55566" w:rsidP="00C55566">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We will begin by defining a shell variable within our current session. This is easy to accomplish; we only need to specify a name and a value. We’ll adhere to the convention of keeping all caps for the variable name, and set it to a simple string.</w:t>
      </w:r>
    </w:p>
    <w:p w:rsidR="00C55566" w:rsidRPr="00ED41A6" w:rsidRDefault="00C55566" w:rsidP="00C55566">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TEST_VAR='Hello World!'</w:t>
      </w:r>
    </w:p>
    <w:p w:rsidR="00C55566" w:rsidRPr="00ED41A6" w:rsidRDefault="00C55566" w:rsidP="00C55566">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Here, we’ve used quotations since the value of our variable contains a space. Furthermore, we’ve used single quotes because the exclamation point is a special character in the bash shell that normally expands to the bash history if it is not escaped or put into single quotes.</w:t>
      </w:r>
    </w:p>
    <w:p w:rsidR="00C55566" w:rsidRPr="00ED41A6" w:rsidRDefault="00C55566" w:rsidP="00C55566">
      <w:pPr>
        <w:pStyle w:val="Heading3"/>
        <w:pBdr>
          <w:bottom w:val="dashed" w:sz="6" w:space="0" w:color="DDDDDD"/>
        </w:pBdr>
        <w:spacing w:after="210" w:line="312" w:lineRule="atLeast"/>
        <w:jc w:val="both"/>
        <w:textAlignment w:val="baseline"/>
        <w:rPr>
          <w:b w:val="0"/>
          <w:spacing w:val="-8"/>
          <w:sz w:val="24"/>
          <w:szCs w:val="24"/>
        </w:rPr>
      </w:pPr>
      <w:r w:rsidRPr="00ED41A6">
        <w:rPr>
          <w:b w:val="0"/>
          <w:spacing w:val="-8"/>
          <w:sz w:val="24"/>
          <w:szCs w:val="24"/>
        </w:rPr>
        <w:t>We now have a shell variable. This variable is available in our current session, but will not be passed down to child processes.</w:t>
      </w:r>
    </w:p>
    <w:p w:rsidR="00C55566" w:rsidRPr="00ED41A6" w:rsidRDefault="00C55566" w:rsidP="00C55566">
      <w:pPr>
        <w:pStyle w:val="Heading3"/>
        <w:pBdr>
          <w:bottom w:val="dashed" w:sz="6" w:space="0" w:color="DDDDDD"/>
        </w:pBdr>
        <w:spacing w:after="210" w:line="312" w:lineRule="atLeast"/>
        <w:jc w:val="both"/>
        <w:textAlignment w:val="baseline"/>
        <w:rPr>
          <w:spacing w:val="-8"/>
          <w:sz w:val="24"/>
          <w:szCs w:val="24"/>
        </w:rPr>
      </w:pPr>
      <w:r w:rsidRPr="00ED41A6">
        <w:rPr>
          <w:spacing w:val="-8"/>
          <w:sz w:val="24"/>
          <w:szCs w:val="24"/>
        </w:rPr>
        <w:t xml:space="preserve">We can see this by </w:t>
      </w:r>
      <w:proofErr w:type="spellStart"/>
      <w:r w:rsidRPr="00ED41A6">
        <w:rPr>
          <w:spacing w:val="-8"/>
          <w:sz w:val="24"/>
          <w:szCs w:val="24"/>
        </w:rPr>
        <w:t>grepping</w:t>
      </w:r>
      <w:proofErr w:type="spellEnd"/>
      <w:r w:rsidRPr="00ED41A6">
        <w:rPr>
          <w:spacing w:val="-8"/>
          <w:sz w:val="24"/>
          <w:szCs w:val="24"/>
        </w:rPr>
        <w:t xml:space="preserve"> for our new variable within the set output:</w:t>
      </w:r>
    </w:p>
    <w:p w:rsidR="00C55566" w:rsidRPr="00ED41A6" w:rsidRDefault="00C55566" w:rsidP="00C55566">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set</w:t>
      </w:r>
      <w:proofErr w:type="gramEnd"/>
      <w:r w:rsidRPr="00ED41A6">
        <w:rPr>
          <w:spacing w:val="-8"/>
          <w:sz w:val="24"/>
          <w:szCs w:val="24"/>
        </w:rPr>
        <w:t xml:space="preserve"> | </w:t>
      </w:r>
      <w:proofErr w:type="spellStart"/>
      <w:r w:rsidRPr="00ED41A6">
        <w:rPr>
          <w:spacing w:val="-8"/>
          <w:sz w:val="24"/>
          <w:szCs w:val="24"/>
        </w:rPr>
        <w:t>grep</w:t>
      </w:r>
      <w:proofErr w:type="spellEnd"/>
      <w:r w:rsidRPr="00ED41A6">
        <w:rPr>
          <w:spacing w:val="-8"/>
          <w:sz w:val="24"/>
          <w:szCs w:val="24"/>
        </w:rPr>
        <w:t xml:space="preserve"> TEST_VAR</w:t>
      </w:r>
    </w:p>
    <w:p w:rsidR="00C55566" w:rsidRPr="00ED41A6" w:rsidRDefault="00C55566" w:rsidP="00C55566">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r w:rsidRPr="00ED41A6">
        <w:rPr>
          <w:spacing w:val="-8"/>
          <w:sz w:val="24"/>
          <w:szCs w:val="24"/>
        </w:rPr>
        <w:t>TEST_VAR='Hello World!'</w:t>
      </w:r>
    </w:p>
    <w:p w:rsidR="00C55566" w:rsidRPr="00ED41A6" w:rsidRDefault="00C55566" w:rsidP="00C55566">
      <w:pPr>
        <w:pStyle w:val="Heading3"/>
        <w:pBdr>
          <w:bottom w:val="dashed" w:sz="6" w:space="0" w:color="DDDDDD"/>
        </w:pBdr>
        <w:spacing w:after="210" w:line="312" w:lineRule="atLeast"/>
        <w:jc w:val="both"/>
        <w:textAlignment w:val="baseline"/>
        <w:rPr>
          <w:spacing w:val="-8"/>
          <w:sz w:val="24"/>
          <w:szCs w:val="24"/>
        </w:rPr>
      </w:pPr>
      <w:r w:rsidRPr="00ED41A6">
        <w:rPr>
          <w:spacing w:val="-8"/>
          <w:sz w:val="24"/>
          <w:szCs w:val="24"/>
        </w:rPr>
        <w:t>We can verify that this is not an environmental variable by trying the same thing with </w:t>
      </w:r>
      <w:proofErr w:type="spellStart"/>
      <w:r w:rsidRPr="00ED41A6">
        <w:rPr>
          <w:spacing w:val="-8"/>
          <w:sz w:val="24"/>
          <w:szCs w:val="24"/>
        </w:rPr>
        <w:t>printenv</w:t>
      </w:r>
      <w:proofErr w:type="spellEnd"/>
      <w:r w:rsidRPr="00ED41A6">
        <w:rPr>
          <w:spacing w:val="-8"/>
          <w:sz w:val="24"/>
          <w:szCs w:val="24"/>
        </w:rPr>
        <w:t>:</w:t>
      </w:r>
    </w:p>
    <w:p w:rsidR="00C55566" w:rsidRPr="00ED41A6" w:rsidRDefault="00C55566" w:rsidP="00C55566">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spellStart"/>
      <w:proofErr w:type="gramStart"/>
      <w:r w:rsidRPr="00ED41A6">
        <w:rPr>
          <w:spacing w:val="-8"/>
          <w:sz w:val="24"/>
          <w:szCs w:val="24"/>
        </w:rPr>
        <w:t>printenv</w:t>
      </w:r>
      <w:proofErr w:type="spellEnd"/>
      <w:proofErr w:type="gramEnd"/>
      <w:r w:rsidRPr="00ED41A6">
        <w:rPr>
          <w:spacing w:val="-8"/>
          <w:sz w:val="24"/>
          <w:szCs w:val="24"/>
        </w:rPr>
        <w:t xml:space="preserve"> | </w:t>
      </w:r>
      <w:proofErr w:type="spellStart"/>
      <w:r w:rsidRPr="00ED41A6">
        <w:rPr>
          <w:spacing w:val="-8"/>
          <w:sz w:val="24"/>
          <w:szCs w:val="24"/>
        </w:rPr>
        <w:t>grep</w:t>
      </w:r>
      <w:proofErr w:type="spellEnd"/>
      <w:r w:rsidRPr="00ED41A6">
        <w:rPr>
          <w:spacing w:val="-8"/>
          <w:sz w:val="24"/>
          <w:szCs w:val="24"/>
        </w:rPr>
        <w:t xml:space="preserve"> TEST_VAR</w:t>
      </w:r>
    </w:p>
    <w:p w:rsidR="00C55566" w:rsidRPr="00ED41A6" w:rsidRDefault="00C55566" w:rsidP="00C55566">
      <w:pPr>
        <w:pStyle w:val="Heading3"/>
        <w:pBdr>
          <w:bottom w:val="dashed" w:sz="6" w:space="0" w:color="DDDDDD"/>
        </w:pBdr>
        <w:spacing w:after="210" w:line="312" w:lineRule="atLeast"/>
        <w:jc w:val="both"/>
        <w:textAlignment w:val="baseline"/>
        <w:rPr>
          <w:spacing w:val="-8"/>
          <w:sz w:val="24"/>
          <w:szCs w:val="24"/>
        </w:rPr>
      </w:pPr>
      <w:r w:rsidRPr="00ED41A6">
        <w:rPr>
          <w:spacing w:val="-8"/>
          <w:sz w:val="24"/>
          <w:szCs w:val="24"/>
        </w:rPr>
        <w:t>No output should be returned.</w:t>
      </w:r>
    </w:p>
    <w:p w:rsidR="00C55566" w:rsidRPr="00ED41A6" w:rsidRDefault="00C55566" w:rsidP="00C55566">
      <w:pPr>
        <w:pStyle w:val="Heading3"/>
        <w:pBdr>
          <w:bottom w:val="dashed" w:sz="6" w:space="0" w:color="DDDDDD"/>
        </w:pBdr>
        <w:spacing w:after="210" w:line="312" w:lineRule="atLeast"/>
        <w:jc w:val="both"/>
        <w:textAlignment w:val="baseline"/>
        <w:rPr>
          <w:spacing w:val="-8"/>
          <w:sz w:val="24"/>
          <w:szCs w:val="24"/>
        </w:rPr>
      </w:pPr>
      <w:r w:rsidRPr="00ED41A6">
        <w:rPr>
          <w:spacing w:val="-8"/>
          <w:sz w:val="24"/>
          <w:szCs w:val="24"/>
        </w:rPr>
        <w:t>Let’s take this as an opportunity to demonstrate a way of accessing the value of any shell or environmental variable.</w:t>
      </w:r>
    </w:p>
    <w:p w:rsidR="00C55566" w:rsidRPr="00ED41A6" w:rsidRDefault="00C55566" w:rsidP="00C55566">
      <w:pPr>
        <w:pStyle w:val="Heading3"/>
        <w:pBdr>
          <w:bottom w:val="dashed" w:sz="6" w:space="0" w:color="DDDDDD"/>
        </w:pBdr>
        <w:spacing w:after="210" w:line="312" w:lineRule="atLeast"/>
        <w:jc w:val="both"/>
        <w:textAlignment w:val="baseline"/>
        <w:rPr>
          <w:spacing w:val="-8"/>
          <w:sz w:val="24"/>
          <w:szCs w:val="24"/>
        </w:rPr>
      </w:pPr>
      <w:proofErr w:type="gramStart"/>
      <w:r w:rsidRPr="00ED41A6">
        <w:rPr>
          <w:spacing w:val="-8"/>
          <w:sz w:val="24"/>
          <w:szCs w:val="24"/>
        </w:rPr>
        <w:t>echo</w:t>
      </w:r>
      <w:proofErr w:type="gramEnd"/>
      <w:r w:rsidRPr="00ED41A6">
        <w:rPr>
          <w:spacing w:val="-8"/>
          <w:sz w:val="24"/>
          <w:szCs w:val="24"/>
        </w:rPr>
        <w:t xml:space="preserve"> $TEST_VAR</w:t>
      </w:r>
    </w:p>
    <w:p w:rsidR="00C55566" w:rsidRPr="00ED41A6" w:rsidRDefault="00C55566" w:rsidP="00C55566">
      <w:pPr>
        <w:pStyle w:val="Heading3"/>
        <w:pBdr>
          <w:bottom w:val="dashed" w:sz="6" w:space="0" w:color="DDDDDD"/>
        </w:pBdr>
        <w:spacing w:after="210" w:line="312" w:lineRule="atLeast"/>
        <w:jc w:val="both"/>
        <w:textAlignment w:val="baseline"/>
        <w:rPr>
          <w:spacing w:val="-8"/>
          <w:sz w:val="24"/>
          <w:szCs w:val="24"/>
        </w:rPr>
      </w:pPr>
      <w:r w:rsidRPr="00ED41A6">
        <w:rPr>
          <w:spacing w:val="-8"/>
          <w:sz w:val="24"/>
          <w:szCs w:val="24"/>
        </w:rPr>
        <w:t>Hello World!</w:t>
      </w:r>
    </w:p>
    <w:p w:rsidR="00C55566" w:rsidRPr="00ED41A6" w:rsidRDefault="00C55566" w:rsidP="00C55566">
      <w:pPr>
        <w:pStyle w:val="Heading3"/>
        <w:pBdr>
          <w:bottom w:val="dashed" w:sz="6" w:space="0" w:color="DDDDDD"/>
        </w:pBdr>
        <w:spacing w:after="210" w:line="312" w:lineRule="atLeast"/>
        <w:jc w:val="both"/>
        <w:textAlignment w:val="baseline"/>
        <w:rPr>
          <w:spacing w:val="-8"/>
          <w:sz w:val="24"/>
          <w:szCs w:val="24"/>
        </w:rPr>
      </w:pPr>
      <w:r w:rsidRPr="00ED41A6">
        <w:rPr>
          <w:spacing w:val="-8"/>
          <w:sz w:val="24"/>
          <w:szCs w:val="24"/>
        </w:rPr>
        <w:lastRenderedPageBreak/>
        <w:t>If we want to completely unset a variable, either shell or environmental, we can do so with the unset command:</w:t>
      </w:r>
    </w:p>
    <w:p w:rsidR="00C55566" w:rsidRPr="00ED41A6" w:rsidRDefault="00C55566" w:rsidP="00C55566">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unset</w:t>
      </w:r>
      <w:proofErr w:type="gramEnd"/>
      <w:r w:rsidRPr="00ED41A6">
        <w:rPr>
          <w:spacing w:val="-8"/>
          <w:sz w:val="24"/>
          <w:szCs w:val="24"/>
        </w:rPr>
        <w:t xml:space="preserve"> TEST_VAR</w:t>
      </w:r>
    </w:p>
    <w:p w:rsidR="00C55566" w:rsidRPr="00ED41A6" w:rsidRDefault="00C55566" w:rsidP="00C55566">
      <w:pPr>
        <w:pStyle w:val="Heading3"/>
        <w:pBdr>
          <w:bottom w:val="dashed" w:sz="6" w:space="0" w:color="DDDDDD"/>
        </w:pBdr>
        <w:spacing w:after="210" w:line="312" w:lineRule="atLeast"/>
        <w:jc w:val="both"/>
        <w:textAlignment w:val="baseline"/>
        <w:rPr>
          <w:spacing w:val="-8"/>
          <w:sz w:val="24"/>
          <w:szCs w:val="24"/>
        </w:rPr>
      </w:pPr>
      <w:r w:rsidRPr="00ED41A6">
        <w:rPr>
          <w:spacing w:val="-8"/>
          <w:sz w:val="24"/>
          <w:szCs w:val="24"/>
        </w:rPr>
        <w:t>We can verify that it is no longer set:</w:t>
      </w:r>
    </w:p>
    <w:p w:rsidR="00C55566" w:rsidRPr="00ED41A6" w:rsidRDefault="00C55566" w:rsidP="00C55566">
      <w:pPr>
        <w:pStyle w:val="Heading3"/>
        <w:pBdr>
          <w:bottom w:val="dashed" w:sz="6" w:space="0" w:color="DDDDDD"/>
        </w:pBdr>
        <w:shd w:val="clear" w:color="auto" w:fill="D9D9D9" w:themeFill="background1" w:themeFillShade="D9"/>
        <w:spacing w:after="210" w:line="312" w:lineRule="atLeast"/>
        <w:jc w:val="both"/>
        <w:textAlignment w:val="baseline"/>
        <w:rPr>
          <w:spacing w:val="-8"/>
          <w:sz w:val="24"/>
          <w:szCs w:val="24"/>
        </w:rPr>
      </w:pPr>
      <w:proofErr w:type="gramStart"/>
      <w:r w:rsidRPr="00ED41A6">
        <w:rPr>
          <w:spacing w:val="-8"/>
          <w:sz w:val="24"/>
          <w:szCs w:val="24"/>
        </w:rPr>
        <w:t>echo</w:t>
      </w:r>
      <w:proofErr w:type="gramEnd"/>
      <w:r w:rsidRPr="00ED41A6">
        <w:rPr>
          <w:spacing w:val="-8"/>
          <w:sz w:val="24"/>
          <w:szCs w:val="24"/>
        </w:rPr>
        <w:t xml:space="preserve"> $TEST_VAR</w:t>
      </w:r>
    </w:p>
    <w:p w:rsidR="00FA7DF7" w:rsidRPr="00ED41A6" w:rsidRDefault="00C55566" w:rsidP="00FA7DF7">
      <w:pPr>
        <w:pStyle w:val="Heading3"/>
        <w:pBdr>
          <w:bottom w:val="dashed" w:sz="6" w:space="0" w:color="DDDDDD"/>
        </w:pBdr>
        <w:spacing w:after="210" w:line="312" w:lineRule="atLeast"/>
        <w:jc w:val="both"/>
        <w:textAlignment w:val="baseline"/>
        <w:rPr>
          <w:spacing w:val="-8"/>
          <w:sz w:val="24"/>
          <w:szCs w:val="24"/>
        </w:rPr>
      </w:pPr>
      <w:r w:rsidRPr="00ED41A6">
        <w:rPr>
          <w:spacing w:val="-8"/>
          <w:sz w:val="24"/>
          <w:szCs w:val="24"/>
        </w:rPr>
        <w:t>Nothing is returned because the variable has been unset.</w:t>
      </w:r>
    </w:p>
    <w:p w:rsidR="003B0EB5" w:rsidRPr="00D3035F" w:rsidRDefault="003B0EB5" w:rsidP="00FC2E55">
      <w:pPr>
        <w:pStyle w:val="Heading3"/>
        <w:pBdr>
          <w:bottom w:val="dashed" w:sz="6" w:space="0" w:color="DDDDDD"/>
        </w:pBdr>
        <w:shd w:val="clear" w:color="auto" w:fill="FFFFFF"/>
        <w:spacing w:before="0" w:beforeAutospacing="0" w:after="210" w:afterAutospacing="0" w:line="312" w:lineRule="atLeast"/>
        <w:jc w:val="both"/>
        <w:textAlignment w:val="baseline"/>
        <w:rPr>
          <w:bCs w:val="0"/>
          <w:spacing w:val="-8"/>
          <w:sz w:val="28"/>
          <w:szCs w:val="28"/>
          <w:u w:val="single"/>
        </w:rPr>
      </w:pPr>
      <w:proofErr w:type="spellStart"/>
      <w:proofErr w:type="gramStart"/>
      <w:r w:rsidRPr="00D3035F">
        <w:rPr>
          <w:bCs w:val="0"/>
          <w:spacing w:val="-8"/>
          <w:sz w:val="28"/>
          <w:szCs w:val="28"/>
          <w:u w:val="single"/>
        </w:rPr>
        <w:t>ssh</w:t>
      </w:r>
      <w:proofErr w:type="spellEnd"/>
      <w:proofErr w:type="gramEnd"/>
      <w:r w:rsidRPr="00D3035F">
        <w:rPr>
          <w:bCs w:val="0"/>
          <w:spacing w:val="-8"/>
          <w:sz w:val="28"/>
          <w:szCs w:val="28"/>
          <w:u w:val="single"/>
        </w:rPr>
        <w:t xml:space="preserve"> command in </w:t>
      </w:r>
      <w:proofErr w:type="spellStart"/>
      <w:r w:rsidRPr="00D3035F">
        <w:rPr>
          <w:bCs w:val="0"/>
          <w:spacing w:val="-8"/>
          <w:sz w:val="28"/>
          <w:szCs w:val="28"/>
          <w:u w:val="single"/>
        </w:rPr>
        <w:t>linux</w:t>
      </w:r>
      <w:proofErr w:type="spellEnd"/>
    </w:p>
    <w:p w:rsidR="003B0EB5" w:rsidRPr="00ED41A6" w:rsidRDefault="003B0EB5" w:rsidP="003B0EB5">
      <w:pPr>
        <w:pStyle w:val="Heading3"/>
        <w:pBdr>
          <w:bottom w:val="dashed" w:sz="6" w:space="0" w:color="DDDDDD"/>
        </w:pBdr>
        <w:spacing w:after="210" w:line="312" w:lineRule="atLeast"/>
        <w:jc w:val="both"/>
        <w:rPr>
          <w:b w:val="0"/>
          <w:spacing w:val="-8"/>
          <w:sz w:val="24"/>
          <w:szCs w:val="24"/>
        </w:rPr>
      </w:pPr>
      <w:r w:rsidRPr="00ED41A6">
        <w:rPr>
          <w:b w:val="0"/>
          <w:spacing w:val="-8"/>
          <w:sz w:val="24"/>
          <w:szCs w:val="24"/>
        </w:rPr>
        <w:t xml:space="preserve">SSH (SSH client) is a program for remotely accessing a machine, it enables a user to execute commands on a remote host. It is one of the most recommended </w:t>
      </w:r>
      <w:proofErr w:type="gramStart"/>
      <w:r w:rsidRPr="00ED41A6">
        <w:rPr>
          <w:b w:val="0"/>
          <w:spacing w:val="-8"/>
          <w:sz w:val="24"/>
          <w:szCs w:val="24"/>
        </w:rPr>
        <w:t>method</w:t>
      </w:r>
      <w:proofErr w:type="gramEnd"/>
      <w:r w:rsidRPr="00ED41A6">
        <w:rPr>
          <w:b w:val="0"/>
          <w:spacing w:val="-8"/>
          <w:sz w:val="24"/>
          <w:szCs w:val="24"/>
        </w:rPr>
        <w:t xml:space="preserve"> for logging in to a remote host, since it is designed to provide secure encrypted communications between two </w:t>
      </w:r>
      <w:proofErr w:type="spellStart"/>
      <w:r w:rsidRPr="00ED41A6">
        <w:rPr>
          <w:b w:val="0"/>
          <w:spacing w:val="-8"/>
          <w:sz w:val="24"/>
          <w:szCs w:val="24"/>
        </w:rPr>
        <w:t>untrusted</w:t>
      </w:r>
      <w:proofErr w:type="spellEnd"/>
      <w:r w:rsidRPr="00ED41A6">
        <w:rPr>
          <w:b w:val="0"/>
          <w:spacing w:val="-8"/>
          <w:sz w:val="24"/>
          <w:szCs w:val="24"/>
        </w:rPr>
        <w:t xml:space="preserve"> hosts over an insecure network.</w:t>
      </w:r>
    </w:p>
    <w:p w:rsidR="003B0EB5" w:rsidRPr="00ED41A6" w:rsidRDefault="003B0EB5" w:rsidP="003B0EB5">
      <w:pPr>
        <w:pStyle w:val="Heading3"/>
        <w:pBdr>
          <w:bottom w:val="dashed" w:sz="6" w:space="0" w:color="DDDDDD"/>
        </w:pBdr>
        <w:spacing w:after="210" w:line="312" w:lineRule="atLeast"/>
        <w:jc w:val="both"/>
        <w:rPr>
          <w:b w:val="0"/>
          <w:spacing w:val="-8"/>
          <w:sz w:val="24"/>
          <w:szCs w:val="24"/>
        </w:rPr>
      </w:pPr>
      <w:r w:rsidRPr="00ED41A6">
        <w:rPr>
          <w:b w:val="0"/>
          <w:spacing w:val="-8"/>
          <w:sz w:val="24"/>
          <w:szCs w:val="24"/>
        </w:rPr>
        <w:t xml:space="preserve">SSH uses both a system-wide as well as a user-specific (custom) configuration file. In this tutorial, we will explain how to create a custom </w:t>
      </w:r>
      <w:proofErr w:type="spellStart"/>
      <w:proofErr w:type="gramStart"/>
      <w:r w:rsidRPr="00ED41A6">
        <w:rPr>
          <w:b w:val="0"/>
          <w:spacing w:val="-8"/>
          <w:sz w:val="24"/>
          <w:szCs w:val="24"/>
        </w:rPr>
        <w:t>ssh</w:t>
      </w:r>
      <w:proofErr w:type="spellEnd"/>
      <w:proofErr w:type="gramEnd"/>
      <w:r w:rsidRPr="00ED41A6">
        <w:rPr>
          <w:b w:val="0"/>
          <w:spacing w:val="-8"/>
          <w:sz w:val="24"/>
          <w:szCs w:val="24"/>
        </w:rPr>
        <w:t xml:space="preserve"> configuration file and use certain options to connect to remote hosts.</w:t>
      </w:r>
    </w:p>
    <w:p w:rsidR="003B0EB5" w:rsidRPr="00ED41A6" w:rsidRDefault="003B0EB5" w:rsidP="003B0EB5">
      <w:pPr>
        <w:pStyle w:val="Heading3"/>
        <w:pBdr>
          <w:bottom w:val="dashed" w:sz="6" w:space="0" w:color="DDDDDD"/>
        </w:pBdr>
        <w:spacing w:after="210"/>
        <w:jc w:val="both"/>
        <w:rPr>
          <w:spacing w:val="-8"/>
          <w:sz w:val="24"/>
          <w:szCs w:val="24"/>
        </w:rPr>
      </w:pPr>
      <w:r w:rsidRPr="00ED41A6">
        <w:rPr>
          <w:spacing w:val="-8"/>
          <w:sz w:val="24"/>
          <w:szCs w:val="24"/>
        </w:rPr>
        <w:t xml:space="preserve">SSH Client </w:t>
      </w:r>
      <w:proofErr w:type="spellStart"/>
      <w:r w:rsidRPr="00ED41A6">
        <w:rPr>
          <w:spacing w:val="-8"/>
          <w:sz w:val="24"/>
          <w:szCs w:val="24"/>
        </w:rPr>
        <w:t>Config</w:t>
      </w:r>
      <w:proofErr w:type="spellEnd"/>
      <w:r w:rsidRPr="00ED41A6">
        <w:rPr>
          <w:spacing w:val="-8"/>
          <w:sz w:val="24"/>
          <w:szCs w:val="24"/>
        </w:rPr>
        <w:t xml:space="preserve"> Files</w:t>
      </w:r>
    </w:p>
    <w:p w:rsidR="003B0EB5" w:rsidRPr="00ED41A6" w:rsidRDefault="003B0EB5" w:rsidP="003B0EB5">
      <w:pPr>
        <w:pStyle w:val="Heading3"/>
        <w:pBdr>
          <w:bottom w:val="dashed" w:sz="6" w:space="0" w:color="DDDDDD"/>
        </w:pBdr>
        <w:spacing w:after="210" w:line="312" w:lineRule="atLeast"/>
        <w:jc w:val="both"/>
        <w:rPr>
          <w:b w:val="0"/>
          <w:spacing w:val="-8"/>
          <w:sz w:val="24"/>
          <w:szCs w:val="24"/>
        </w:rPr>
      </w:pPr>
      <w:r w:rsidRPr="00ED41A6">
        <w:rPr>
          <w:b w:val="0"/>
          <w:spacing w:val="-8"/>
          <w:sz w:val="24"/>
          <w:szCs w:val="24"/>
        </w:rPr>
        <w:t xml:space="preserve">Below are the locations of the </w:t>
      </w:r>
      <w:proofErr w:type="spellStart"/>
      <w:proofErr w:type="gramStart"/>
      <w:r w:rsidRPr="00ED41A6">
        <w:rPr>
          <w:b w:val="0"/>
          <w:spacing w:val="-8"/>
          <w:sz w:val="24"/>
          <w:szCs w:val="24"/>
        </w:rPr>
        <w:t>ssh</w:t>
      </w:r>
      <w:proofErr w:type="spellEnd"/>
      <w:proofErr w:type="gramEnd"/>
      <w:r w:rsidRPr="00ED41A6">
        <w:rPr>
          <w:b w:val="0"/>
          <w:spacing w:val="-8"/>
          <w:sz w:val="24"/>
          <w:szCs w:val="24"/>
        </w:rPr>
        <w:t xml:space="preserve"> client configuration files:</w:t>
      </w:r>
    </w:p>
    <w:p w:rsidR="003B0EB5" w:rsidRPr="00ED41A6" w:rsidRDefault="003B0EB5" w:rsidP="003B0EB5">
      <w:pPr>
        <w:pStyle w:val="Heading3"/>
        <w:numPr>
          <w:ilvl w:val="0"/>
          <w:numId w:val="15"/>
        </w:numPr>
        <w:pBdr>
          <w:bottom w:val="dashed" w:sz="6" w:space="0" w:color="DDDDDD"/>
        </w:pBdr>
        <w:spacing w:after="210" w:line="312" w:lineRule="atLeast"/>
        <w:jc w:val="both"/>
        <w:rPr>
          <w:spacing w:val="-8"/>
          <w:sz w:val="24"/>
          <w:szCs w:val="24"/>
        </w:rPr>
      </w:pPr>
      <w:r w:rsidRPr="00ED41A6">
        <w:rPr>
          <w:spacing w:val="-8"/>
          <w:sz w:val="24"/>
          <w:szCs w:val="24"/>
        </w:rPr>
        <w:t>/etc/</w:t>
      </w:r>
      <w:proofErr w:type="spellStart"/>
      <w:r w:rsidRPr="00ED41A6">
        <w:rPr>
          <w:spacing w:val="-8"/>
          <w:sz w:val="24"/>
          <w:szCs w:val="24"/>
        </w:rPr>
        <w:t>ssh</w:t>
      </w:r>
      <w:proofErr w:type="spellEnd"/>
      <w:r w:rsidRPr="00ED41A6">
        <w:rPr>
          <w:spacing w:val="-8"/>
          <w:sz w:val="24"/>
          <w:szCs w:val="24"/>
        </w:rPr>
        <w:t>/</w:t>
      </w:r>
      <w:proofErr w:type="spellStart"/>
      <w:r w:rsidRPr="00ED41A6">
        <w:rPr>
          <w:spacing w:val="-8"/>
          <w:sz w:val="24"/>
          <w:szCs w:val="24"/>
        </w:rPr>
        <w:t>ssh_config</w:t>
      </w:r>
      <w:proofErr w:type="spellEnd"/>
      <w:r w:rsidRPr="00ED41A6">
        <w:rPr>
          <w:spacing w:val="-8"/>
          <w:sz w:val="24"/>
          <w:szCs w:val="24"/>
        </w:rPr>
        <w:t> </w:t>
      </w:r>
      <w:r w:rsidRPr="00ED41A6">
        <w:rPr>
          <w:b w:val="0"/>
          <w:spacing w:val="-8"/>
          <w:sz w:val="24"/>
          <w:szCs w:val="24"/>
        </w:rPr>
        <w:t xml:space="preserve">– this is the default, system-wide configuration file. It contains settings that apply to all users of </w:t>
      </w:r>
      <w:proofErr w:type="spellStart"/>
      <w:proofErr w:type="gramStart"/>
      <w:r w:rsidRPr="00ED41A6">
        <w:rPr>
          <w:b w:val="0"/>
          <w:spacing w:val="-8"/>
          <w:sz w:val="24"/>
          <w:szCs w:val="24"/>
        </w:rPr>
        <w:t>ssh</w:t>
      </w:r>
      <w:proofErr w:type="spellEnd"/>
      <w:proofErr w:type="gramEnd"/>
      <w:r w:rsidRPr="00ED41A6">
        <w:rPr>
          <w:b w:val="0"/>
          <w:spacing w:val="-8"/>
          <w:sz w:val="24"/>
          <w:szCs w:val="24"/>
        </w:rPr>
        <w:t xml:space="preserve"> client machine</w:t>
      </w:r>
      <w:r w:rsidRPr="00ED41A6">
        <w:rPr>
          <w:spacing w:val="-8"/>
          <w:sz w:val="24"/>
          <w:szCs w:val="24"/>
        </w:rPr>
        <w:t>.</w:t>
      </w:r>
    </w:p>
    <w:p w:rsidR="003B0EB5" w:rsidRPr="00ED41A6" w:rsidRDefault="003B0EB5" w:rsidP="003B0EB5">
      <w:pPr>
        <w:pStyle w:val="Heading3"/>
        <w:numPr>
          <w:ilvl w:val="0"/>
          <w:numId w:val="15"/>
        </w:numPr>
        <w:pBdr>
          <w:bottom w:val="dashed" w:sz="6" w:space="0" w:color="DDDDDD"/>
        </w:pBdr>
        <w:spacing w:after="210" w:line="312" w:lineRule="atLeast"/>
        <w:jc w:val="both"/>
        <w:rPr>
          <w:b w:val="0"/>
          <w:spacing w:val="-8"/>
          <w:sz w:val="24"/>
          <w:szCs w:val="24"/>
        </w:rPr>
      </w:pPr>
      <w:r w:rsidRPr="00ED41A6">
        <w:rPr>
          <w:spacing w:val="-8"/>
          <w:sz w:val="24"/>
          <w:szCs w:val="24"/>
        </w:rPr>
        <w:t>~/.</w:t>
      </w:r>
      <w:proofErr w:type="spellStart"/>
      <w:r w:rsidRPr="00ED41A6">
        <w:rPr>
          <w:spacing w:val="-8"/>
          <w:sz w:val="24"/>
          <w:szCs w:val="24"/>
        </w:rPr>
        <w:t>ssh</w:t>
      </w:r>
      <w:proofErr w:type="spellEnd"/>
      <w:r w:rsidRPr="00ED41A6">
        <w:rPr>
          <w:spacing w:val="-8"/>
          <w:sz w:val="24"/>
          <w:szCs w:val="24"/>
        </w:rPr>
        <w:t>/</w:t>
      </w:r>
      <w:proofErr w:type="spellStart"/>
      <w:r w:rsidRPr="00ED41A6">
        <w:rPr>
          <w:spacing w:val="-8"/>
          <w:sz w:val="24"/>
          <w:szCs w:val="24"/>
        </w:rPr>
        <w:t>config</w:t>
      </w:r>
      <w:proofErr w:type="spellEnd"/>
      <w:r w:rsidRPr="00ED41A6">
        <w:rPr>
          <w:spacing w:val="-8"/>
          <w:sz w:val="24"/>
          <w:szCs w:val="24"/>
        </w:rPr>
        <w:t> or $HOME/.</w:t>
      </w:r>
      <w:proofErr w:type="spellStart"/>
      <w:r w:rsidRPr="00ED41A6">
        <w:rPr>
          <w:spacing w:val="-8"/>
          <w:sz w:val="24"/>
          <w:szCs w:val="24"/>
        </w:rPr>
        <w:t>ssh</w:t>
      </w:r>
      <w:proofErr w:type="spellEnd"/>
      <w:r w:rsidRPr="00ED41A6">
        <w:rPr>
          <w:spacing w:val="-8"/>
          <w:sz w:val="24"/>
          <w:szCs w:val="24"/>
        </w:rPr>
        <w:t>/</w:t>
      </w:r>
      <w:proofErr w:type="spellStart"/>
      <w:r w:rsidRPr="00ED41A6">
        <w:rPr>
          <w:spacing w:val="-8"/>
          <w:sz w:val="24"/>
          <w:szCs w:val="24"/>
        </w:rPr>
        <w:t>config</w:t>
      </w:r>
      <w:proofErr w:type="spellEnd"/>
      <w:r w:rsidRPr="00ED41A6">
        <w:rPr>
          <w:spacing w:val="-8"/>
          <w:sz w:val="24"/>
          <w:szCs w:val="24"/>
        </w:rPr>
        <w:t xml:space="preserve"> – </w:t>
      </w:r>
      <w:r w:rsidRPr="00ED41A6">
        <w:rPr>
          <w:b w:val="0"/>
          <w:spacing w:val="-8"/>
          <w:sz w:val="24"/>
          <w:szCs w:val="24"/>
        </w:rPr>
        <w:t xml:space="preserve">is the user-specific/custom configuration file. It has configurations that apply to a specific user. It therefore overrides default settings in the system-wide </w:t>
      </w:r>
      <w:proofErr w:type="spellStart"/>
      <w:r w:rsidRPr="00ED41A6">
        <w:rPr>
          <w:b w:val="0"/>
          <w:spacing w:val="-8"/>
          <w:sz w:val="24"/>
          <w:szCs w:val="24"/>
        </w:rPr>
        <w:t>config</w:t>
      </w:r>
      <w:proofErr w:type="spellEnd"/>
      <w:r w:rsidRPr="00ED41A6">
        <w:rPr>
          <w:b w:val="0"/>
          <w:spacing w:val="-8"/>
          <w:sz w:val="24"/>
          <w:szCs w:val="24"/>
        </w:rPr>
        <w:t xml:space="preserve"> file. This is the file we will create and use.</w:t>
      </w:r>
    </w:p>
    <w:p w:rsidR="003B0EB5" w:rsidRPr="00ED41A6" w:rsidRDefault="003B0EB5" w:rsidP="003B0EB5">
      <w:pPr>
        <w:pStyle w:val="Heading3"/>
        <w:pBdr>
          <w:bottom w:val="dashed" w:sz="6" w:space="0" w:color="DDDDDD"/>
        </w:pBdr>
        <w:spacing w:after="210"/>
        <w:jc w:val="both"/>
        <w:rPr>
          <w:spacing w:val="-8"/>
          <w:sz w:val="24"/>
          <w:szCs w:val="24"/>
        </w:rPr>
      </w:pPr>
      <w:r w:rsidRPr="00ED41A6">
        <w:rPr>
          <w:spacing w:val="-8"/>
          <w:sz w:val="24"/>
          <w:szCs w:val="24"/>
        </w:rPr>
        <w:t xml:space="preserve">How </w:t>
      </w:r>
      <w:proofErr w:type="gramStart"/>
      <w:r w:rsidRPr="00ED41A6">
        <w:rPr>
          <w:spacing w:val="-8"/>
          <w:sz w:val="24"/>
          <w:szCs w:val="24"/>
        </w:rPr>
        <w:t>To</w:t>
      </w:r>
      <w:proofErr w:type="gramEnd"/>
      <w:r w:rsidRPr="00ED41A6">
        <w:rPr>
          <w:spacing w:val="-8"/>
          <w:sz w:val="24"/>
          <w:szCs w:val="24"/>
        </w:rPr>
        <w:t xml:space="preserve"> Create User Specific SSH Configuration File</w:t>
      </w:r>
    </w:p>
    <w:p w:rsidR="003B0EB5" w:rsidRPr="00ED41A6" w:rsidRDefault="003B0EB5" w:rsidP="003B0EB5">
      <w:pPr>
        <w:pStyle w:val="Heading3"/>
        <w:pBdr>
          <w:bottom w:val="dashed" w:sz="6" w:space="0" w:color="DDDDDD"/>
        </w:pBdr>
        <w:spacing w:after="210" w:line="312" w:lineRule="atLeast"/>
        <w:jc w:val="both"/>
        <w:rPr>
          <w:b w:val="0"/>
          <w:spacing w:val="-8"/>
          <w:sz w:val="24"/>
          <w:szCs w:val="24"/>
        </w:rPr>
      </w:pPr>
      <w:r w:rsidRPr="00ED41A6">
        <w:rPr>
          <w:b w:val="0"/>
          <w:spacing w:val="-8"/>
          <w:sz w:val="24"/>
          <w:szCs w:val="24"/>
        </w:rPr>
        <w:t>This file is usually not created by default, so you need to create it with the read/write permissions for only the user.</w:t>
      </w:r>
    </w:p>
    <w:p w:rsidR="003B0EB5" w:rsidRPr="00ED41A6" w:rsidRDefault="003B0EB5" w:rsidP="003B0EB5">
      <w:pPr>
        <w:pStyle w:val="Heading3"/>
        <w:pBdr>
          <w:bottom w:val="dashed" w:sz="6" w:space="0" w:color="DDDDDD"/>
        </w:pBdr>
        <w:shd w:val="clear" w:color="auto" w:fill="D9D9D9" w:themeFill="background1" w:themeFillShade="D9"/>
        <w:spacing w:before="0" w:after="210" w:line="312" w:lineRule="atLeast"/>
        <w:jc w:val="both"/>
        <w:rPr>
          <w:b w:val="0"/>
          <w:spacing w:val="-8"/>
          <w:sz w:val="24"/>
          <w:szCs w:val="24"/>
        </w:rPr>
      </w:pPr>
      <w:r w:rsidRPr="00ED41A6">
        <w:rPr>
          <w:b w:val="0"/>
          <w:spacing w:val="-8"/>
          <w:sz w:val="24"/>
          <w:szCs w:val="24"/>
        </w:rPr>
        <w:t xml:space="preserve">$ </w:t>
      </w:r>
      <w:proofErr w:type="gramStart"/>
      <w:r w:rsidRPr="00ED41A6">
        <w:rPr>
          <w:b w:val="0"/>
          <w:spacing w:val="-8"/>
          <w:sz w:val="24"/>
          <w:szCs w:val="24"/>
        </w:rPr>
        <w:t>touch</w:t>
      </w:r>
      <w:proofErr w:type="gramEnd"/>
      <w:r w:rsidRPr="00ED41A6">
        <w:rPr>
          <w:b w:val="0"/>
          <w:spacing w:val="-8"/>
          <w:sz w:val="24"/>
          <w:szCs w:val="24"/>
        </w:rPr>
        <w:t xml:space="preserve"> ~/.</w:t>
      </w:r>
      <w:proofErr w:type="spellStart"/>
      <w:r w:rsidRPr="00ED41A6">
        <w:rPr>
          <w:b w:val="0"/>
          <w:spacing w:val="-8"/>
          <w:sz w:val="24"/>
          <w:szCs w:val="24"/>
        </w:rPr>
        <w:t>ssh</w:t>
      </w:r>
      <w:proofErr w:type="spellEnd"/>
      <w:r w:rsidRPr="00ED41A6">
        <w:rPr>
          <w:b w:val="0"/>
          <w:spacing w:val="-8"/>
          <w:sz w:val="24"/>
          <w:szCs w:val="24"/>
        </w:rPr>
        <w:t>/</w:t>
      </w:r>
      <w:proofErr w:type="spellStart"/>
      <w:r w:rsidRPr="00ED41A6">
        <w:rPr>
          <w:b w:val="0"/>
          <w:spacing w:val="-8"/>
          <w:sz w:val="24"/>
          <w:szCs w:val="24"/>
        </w:rPr>
        <w:t>config</w:t>
      </w:r>
      <w:proofErr w:type="spellEnd"/>
    </w:p>
    <w:p w:rsidR="003B0EB5" w:rsidRPr="00ED41A6" w:rsidRDefault="003B0EB5" w:rsidP="003B0EB5">
      <w:pPr>
        <w:pStyle w:val="Heading3"/>
        <w:pBdr>
          <w:bottom w:val="dashed" w:sz="6" w:space="0" w:color="DDDDDD"/>
        </w:pBdr>
        <w:shd w:val="clear" w:color="auto" w:fill="D9D9D9" w:themeFill="background1" w:themeFillShade="D9"/>
        <w:spacing w:before="0" w:after="210" w:line="312" w:lineRule="atLeast"/>
        <w:jc w:val="both"/>
        <w:rPr>
          <w:b w:val="0"/>
          <w:spacing w:val="-8"/>
          <w:sz w:val="24"/>
          <w:szCs w:val="24"/>
        </w:rPr>
      </w:pPr>
      <w:r w:rsidRPr="00ED41A6">
        <w:rPr>
          <w:b w:val="0"/>
          <w:spacing w:val="-8"/>
          <w:sz w:val="24"/>
          <w:szCs w:val="24"/>
        </w:rPr>
        <w:t xml:space="preserve">$ </w:t>
      </w:r>
      <w:proofErr w:type="spellStart"/>
      <w:proofErr w:type="gramStart"/>
      <w:r w:rsidRPr="00ED41A6">
        <w:rPr>
          <w:b w:val="0"/>
          <w:spacing w:val="-8"/>
          <w:sz w:val="24"/>
          <w:szCs w:val="24"/>
        </w:rPr>
        <w:t>chmod</w:t>
      </w:r>
      <w:proofErr w:type="spellEnd"/>
      <w:proofErr w:type="gramEnd"/>
      <w:r w:rsidRPr="00ED41A6">
        <w:rPr>
          <w:b w:val="0"/>
          <w:spacing w:val="-8"/>
          <w:sz w:val="24"/>
          <w:szCs w:val="24"/>
        </w:rPr>
        <w:t xml:space="preserve"> 0700 ~/.</w:t>
      </w:r>
      <w:proofErr w:type="spellStart"/>
      <w:r w:rsidRPr="00ED41A6">
        <w:rPr>
          <w:b w:val="0"/>
          <w:spacing w:val="-8"/>
          <w:sz w:val="24"/>
          <w:szCs w:val="24"/>
        </w:rPr>
        <w:t>ssh</w:t>
      </w:r>
      <w:proofErr w:type="spellEnd"/>
      <w:r w:rsidRPr="00ED41A6">
        <w:rPr>
          <w:b w:val="0"/>
          <w:spacing w:val="-8"/>
          <w:sz w:val="24"/>
          <w:szCs w:val="24"/>
        </w:rPr>
        <w:t>/</w:t>
      </w:r>
      <w:proofErr w:type="spellStart"/>
      <w:r w:rsidRPr="00ED41A6">
        <w:rPr>
          <w:b w:val="0"/>
          <w:spacing w:val="-8"/>
          <w:sz w:val="24"/>
          <w:szCs w:val="24"/>
        </w:rPr>
        <w:t>config</w:t>
      </w:r>
      <w:proofErr w:type="spellEnd"/>
    </w:p>
    <w:p w:rsidR="003B0EB5" w:rsidRPr="00ED41A6" w:rsidRDefault="003B0EB5" w:rsidP="003B0EB5">
      <w:pPr>
        <w:pStyle w:val="Heading3"/>
        <w:pBdr>
          <w:bottom w:val="dashed" w:sz="6" w:space="0" w:color="DDDDDD"/>
        </w:pBdr>
        <w:spacing w:after="210" w:line="312" w:lineRule="atLeast"/>
        <w:jc w:val="both"/>
        <w:rPr>
          <w:b w:val="0"/>
          <w:spacing w:val="-8"/>
          <w:sz w:val="24"/>
          <w:szCs w:val="24"/>
        </w:rPr>
      </w:pPr>
      <w:r w:rsidRPr="00ED41A6">
        <w:rPr>
          <w:b w:val="0"/>
          <w:spacing w:val="-8"/>
          <w:sz w:val="24"/>
          <w:szCs w:val="24"/>
        </w:rPr>
        <w:t xml:space="preserve">The above file contains sections defined by </w:t>
      </w:r>
      <w:proofErr w:type="gramStart"/>
      <w:r w:rsidRPr="00ED41A6">
        <w:rPr>
          <w:b w:val="0"/>
          <w:spacing w:val="-8"/>
          <w:sz w:val="24"/>
          <w:szCs w:val="24"/>
        </w:rPr>
        <w:t>hosts</w:t>
      </w:r>
      <w:proofErr w:type="gramEnd"/>
      <w:r w:rsidRPr="00ED41A6">
        <w:rPr>
          <w:b w:val="0"/>
          <w:spacing w:val="-8"/>
          <w:sz w:val="24"/>
          <w:szCs w:val="24"/>
        </w:rPr>
        <w:t xml:space="preserve"> specifications, and a section is only applied to hosts that match one of the patterns set in the specification.</w:t>
      </w:r>
    </w:p>
    <w:p w:rsidR="003B0EB5" w:rsidRPr="00ED41A6" w:rsidRDefault="003B0EB5" w:rsidP="003B0EB5">
      <w:pPr>
        <w:pStyle w:val="Heading3"/>
        <w:pBdr>
          <w:bottom w:val="dashed" w:sz="6" w:space="0" w:color="DDDDDD"/>
        </w:pBdr>
        <w:shd w:val="clear" w:color="auto" w:fill="D9D9D9" w:themeFill="background1" w:themeFillShade="D9"/>
        <w:spacing w:after="210" w:line="312" w:lineRule="atLeast"/>
        <w:jc w:val="both"/>
        <w:rPr>
          <w:b w:val="0"/>
          <w:spacing w:val="-8"/>
          <w:sz w:val="24"/>
          <w:szCs w:val="24"/>
        </w:rPr>
      </w:pPr>
      <w:r w:rsidRPr="00ED41A6">
        <w:rPr>
          <w:b w:val="0"/>
          <w:spacing w:val="-8"/>
          <w:sz w:val="24"/>
          <w:szCs w:val="24"/>
        </w:rPr>
        <w:lastRenderedPageBreak/>
        <w:t>The conventional format of ~/.</w:t>
      </w:r>
      <w:proofErr w:type="spellStart"/>
      <w:r w:rsidRPr="00ED41A6">
        <w:rPr>
          <w:b w:val="0"/>
          <w:spacing w:val="-8"/>
          <w:sz w:val="24"/>
          <w:szCs w:val="24"/>
        </w:rPr>
        <w:t>ssh</w:t>
      </w:r>
      <w:proofErr w:type="spellEnd"/>
      <w:r w:rsidRPr="00ED41A6">
        <w:rPr>
          <w:b w:val="0"/>
          <w:spacing w:val="-8"/>
          <w:sz w:val="24"/>
          <w:szCs w:val="24"/>
        </w:rPr>
        <w:t>/</w:t>
      </w:r>
      <w:proofErr w:type="spellStart"/>
      <w:r w:rsidRPr="00ED41A6">
        <w:rPr>
          <w:b w:val="0"/>
          <w:spacing w:val="-8"/>
          <w:sz w:val="24"/>
          <w:szCs w:val="24"/>
        </w:rPr>
        <w:t>config</w:t>
      </w:r>
      <w:proofErr w:type="spellEnd"/>
      <w:r w:rsidRPr="00ED41A6">
        <w:rPr>
          <w:b w:val="0"/>
          <w:spacing w:val="-8"/>
          <w:sz w:val="24"/>
          <w:szCs w:val="24"/>
        </w:rPr>
        <w:t> is as follows, and all empty lines as well as lines starting with ‘#’ are considered as comments:</w:t>
      </w:r>
    </w:p>
    <w:p w:rsidR="003B0EB5" w:rsidRPr="00ED41A6" w:rsidRDefault="003B0EB5" w:rsidP="003B0EB5">
      <w:pPr>
        <w:pStyle w:val="Heading3"/>
        <w:pBdr>
          <w:bottom w:val="dashed" w:sz="6" w:space="0" w:color="DDDDDD"/>
        </w:pBdr>
        <w:shd w:val="clear" w:color="auto" w:fill="D9D9D9" w:themeFill="background1" w:themeFillShade="D9"/>
        <w:spacing w:before="0" w:after="210" w:line="312" w:lineRule="atLeast"/>
        <w:jc w:val="both"/>
        <w:rPr>
          <w:spacing w:val="-8"/>
          <w:sz w:val="24"/>
          <w:szCs w:val="24"/>
        </w:rPr>
      </w:pPr>
      <w:r w:rsidRPr="00ED41A6">
        <w:rPr>
          <w:spacing w:val="-8"/>
          <w:sz w:val="24"/>
          <w:szCs w:val="24"/>
        </w:rPr>
        <w:t>Host    host1</w:t>
      </w:r>
    </w:p>
    <w:p w:rsidR="003B0EB5" w:rsidRPr="00ED41A6" w:rsidRDefault="003B0EB5" w:rsidP="003B0EB5">
      <w:pPr>
        <w:pStyle w:val="Heading3"/>
        <w:pBdr>
          <w:bottom w:val="dashed" w:sz="6" w:space="0" w:color="DDDDDD"/>
        </w:pBdr>
        <w:shd w:val="clear" w:color="auto" w:fill="D9D9D9" w:themeFill="background1" w:themeFillShade="D9"/>
        <w:spacing w:before="0" w:after="210" w:line="312" w:lineRule="atLeast"/>
        <w:jc w:val="both"/>
        <w:rPr>
          <w:spacing w:val="-8"/>
          <w:sz w:val="24"/>
          <w:szCs w:val="24"/>
        </w:rPr>
      </w:pPr>
      <w:r w:rsidRPr="00ED41A6">
        <w:rPr>
          <w:spacing w:val="-8"/>
          <w:sz w:val="24"/>
          <w:szCs w:val="24"/>
        </w:rPr>
        <w:tab/>
        <w:t>ssh_option1=value1</w:t>
      </w:r>
    </w:p>
    <w:p w:rsidR="003B0EB5" w:rsidRPr="00ED41A6" w:rsidRDefault="003B0EB5" w:rsidP="003B0EB5">
      <w:pPr>
        <w:pStyle w:val="Heading3"/>
        <w:pBdr>
          <w:bottom w:val="dashed" w:sz="6" w:space="0" w:color="DDDDDD"/>
        </w:pBdr>
        <w:shd w:val="clear" w:color="auto" w:fill="D9D9D9" w:themeFill="background1" w:themeFillShade="D9"/>
        <w:spacing w:before="0" w:after="210" w:line="312" w:lineRule="atLeast"/>
        <w:jc w:val="both"/>
        <w:rPr>
          <w:spacing w:val="-8"/>
          <w:sz w:val="24"/>
          <w:szCs w:val="24"/>
        </w:rPr>
      </w:pPr>
      <w:r w:rsidRPr="00ED41A6">
        <w:rPr>
          <w:spacing w:val="-8"/>
          <w:sz w:val="24"/>
          <w:szCs w:val="24"/>
        </w:rPr>
        <w:tab/>
        <w:t>ssh_option2=value1 value2</w:t>
      </w:r>
    </w:p>
    <w:p w:rsidR="003B0EB5" w:rsidRPr="00ED41A6" w:rsidRDefault="003B0EB5" w:rsidP="003B0EB5">
      <w:pPr>
        <w:pStyle w:val="Heading3"/>
        <w:pBdr>
          <w:bottom w:val="dashed" w:sz="6" w:space="0" w:color="DDDDDD"/>
        </w:pBdr>
        <w:shd w:val="clear" w:color="auto" w:fill="D9D9D9" w:themeFill="background1" w:themeFillShade="D9"/>
        <w:spacing w:before="0" w:after="210" w:line="312" w:lineRule="atLeast"/>
        <w:jc w:val="both"/>
        <w:rPr>
          <w:spacing w:val="-8"/>
          <w:sz w:val="24"/>
          <w:szCs w:val="24"/>
        </w:rPr>
      </w:pPr>
      <w:r w:rsidRPr="00ED41A6">
        <w:rPr>
          <w:spacing w:val="-8"/>
          <w:sz w:val="24"/>
          <w:szCs w:val="24"/>
        </w:rPr>
        <w:tab/>
        <w:t xml:space="preserve">ssh_option3=value1 </w:t>
      </w:r>
    </w:p>
    <w:p w:rsidR="003B0EB5" w:rsidRPr="00ED41A6" w:rsidRDefault="003B0EB5" w:rsidP="003B0EB5">
      <w:pPr>
        <w:pStyle w:val="Heading3"/>
        <w:pBdr>
          <w:bottom w:val="dashed" w:sz="6" w:space="0" w:color="DDDDDD"/>
        </w:pBdr>
        <w:shd w:val="clear" w:color="auto" w:fill="D9D9D9" w:themeFill="background1" w:themeFillShade="D9"/>
        <w:spacing w:before="0" w:after="210" w:line="312" w:lineRule="atLeast"/>
        <w:jc w:val="both"/>
        <w:rPr>
          <w:spacing w:val="-8"/>
          <w:sz w:val="24"/>
          <w:szCs w:val="24"/>
        </w:rPr>
      </w:pPr>
      <w:r w:rsidRPr="00ED41A6">
        <w:rPr>
          <w:spacing w:val="-8"/>
          <w:sz w:val="24"/>
          <w:szCs w:val="24"/>
        </w:rPr>
        <w:t>Host    host2</w:t>
      </w:r>
    </w:p>
    <w:p w:rsidR="003B0EB5" w:rsidRPr="00ED41A6" w:rsidRDefault="003B0EB5" w:rsidP="003B0EB5">
      <w:pPr>
        <w:pStyle w:val="Heading3"/>
        <w:pBdr>
          <w:bottom w:val="dashed" w:sz="6" w:space="0" w:color="DDDDDD"/>
        </w:pBdr>
        <w:shd w:val="clear" w:color="auto" w:fill="D9D9D9" w:themeFill="background1" w:themeFillShade="D9"/>
        <w:spacing w:before="0" w:after="210" w:line="312" w:lineRule="atLeast"/>
        <w:jc w:val="both"/>
        <w:rPr>
          <w:spacing w:val="-8"/>
          <w:sz w:val="24"/>
          <w:szCs w:val="24"/>
        </w:rPr>
      </w:pPr>
      <w:r w:rsidRPr="00ED41A6">
        <w:rPr>
          <w:spacing w:val="-8"/>
          <w:sz w:val="24"/>
          <w:szCs w:val="24"/>
        </w:rPr>
        <w:tab/>
        <w:t>ssh_option1=value1</w:t>
      </w:r>
    </w:p>
    <w:p w:rsidR="003B0EB5" w:rsidRPr="00ED41A6" w:rsidRDefault="003B0EB5" w:rsidP="003B0EB5">
      <w:pPr>
        <w:pStyle w:val="Heading3"/>
        <w:pBdr>
          <w:bottom w:val="dashed" w:sz="6" w:space="0" w:color="DDDDDD"/>
        </w:pBdr>
        <w:shd w:val="clear" w:color="auto" w:fill="D9D9D9" w:themeFill="background1" w:themeFillShade="D9"/>
        <w:spacing w:before="0" w:after="210" w:line="312" w:lineRule="atLeast"/>
        <w:jc w:val="both"/>
        <w:rPr>
          <w:spacing w:val="-8"/>
          <w:sz w:val="24"/>
          <w:szCs w:val="24"/>
        </w:rPr>
      </w:pPr>
      <w:r w:rsidRPr="00ED41A6">
        <w:rPr>
          <w:spacing w:val="-8"/>
          <w:sz w:val="24"/>
          <w:szCs w:val="24"/>
        </w:rPr>
        <w:tab/>
        <w:t>ssh_option2=value1 value2</w:t>
      </w:r>
    </w:p>
    <w:p w:rsidR="003B0EB5" w:rsidRPr="00ED41A6" w:rsidRDefault="003B0EB5" w:rsidP="003B0EB5">
      <w:pPr>
        <w:pStyle w:val="Heading3"/>
        <w:pBdr>
          <w:bottom w:val="dashed" w:sz="6" w:space="0" w:color="DDDDDD"/>
        </w:pBdr>
        <w:shd w:val="clear" w:color="auto" w:fill="D9D9D9" w:themeFill="background1" w:themeFillShade="D9"/>
        <w:spacing w:before="0" w:after="210" w:line="312" w:lineRule="atLeast"/>
        <w:jc w:val="both"/>
        <w:rPr>
          <w:spacing w:val="-8"/>
          <w:sz w:val="24"/>
          <w:szCs w:val="24"/>
        </w:rPr>
      </w:pPr>
      <w:proofErr w:type="gramStart"/>
      <w:r w:rsidRPr="00ED41A6">
        <w:rPr>
          <w:spacing w:val="-8"/>
          <w:sz w:val="24"/>
          <w:szCs w:val="24"/>
        </w:rPr>
        <w:t>Host  *</w:t>
      </w:r>
      <w:proofErr w:type="gramEnd"/>
    </w:p>
    <w:p w:rsidR="003B0EB5" w:rsidRPr="00ED41A6" w:rsidRDefault="003B0EB5" w:rsidP="003B0EB5">
      <w:pPr>
        <w:pStyle w:val="Heading3"/>
        <w:pBdr>
          <w:bottom w:val="dashed" w:sz="6" w:space="0" w:color="DDDDDD"/>
        </w:pBdr>
        <w:shd w:val="clear" w:color="auto" w:fill="D9D9D9" w:themeFill="background1" w:themeFillShade="D9"/>
        <w:spacing w:before="0" w:after="210" w:line="312" w:lineRule="atLeast"/>
        <w:jc w:val="both"/>
        <w:rPr>
          <w:spacing w:val="-8"/>
          <w:sz w:val="24"/>
          <w:szCs w:val="24"/>
        </w:rPr>
      </w:pPr>
      <w:r w:rsidRPr="00ED41A6">
        <w:rPr>
          <w:spacing w:val="-8"/>
          <w:sz w:val="24"/>
          <w:szCs w:val="24"/>
        </w:rPr>
        <w:tab/>
        <w:t>ssh_option1=value1</w:t>
      </w:r>
    </w:p>
    <w:p w:rsidR="003B0EB5" w:rsidRPr="00ED41A6" w:rsidRDefault="003B0EB5" w:rsidP="003B0EB5">
      <w:pPr>
        <w:pStyle w:val="Heading3"/>
        <w:pBdr>
          <w:bottom w:val="dashed" w:sz="6" w:space="0" w:color="DDDDDD"/>
        </w:pBdr>
        <w:shd w:val="clear" w:color="auto" w:fill="D9D9D9" w:themeFill="background1" w:themeFillShade="D9"/>
        <w:spacing w:before="0" w:after="210" w:line="312" w:lineRule="atLeast"/>
        <w:jc w:val="both"/>
        <w:rPr>
          <w:spacing w:val="-8"/>
          <w:sz w:val="24"/>
          <w:szCs w:val="24"/>
        </w:rPr>
      </w:pPr>
      <w:r w:rsidRPr="00ED41A6">
        <w:rPr>
          <w:spacing w:val="-8"/>
          <w:sz w:val="24"/>
          <w:szCs w:val="24"/>
        </w:rPr>
        <w:tab/>
        <w:t>ssh_option2=value1 value2</w:t>
      </w:r>
    </w:p>
    <w:p w:rsidR="003B0EB5" w:rsidRPr="00ED41A6" w:rsidRDefault="003B0EB5" w:rsidP="003B0EB5">
      <w:pPr>
        <w:pStyle w:val="Heading3"/>
        <w:pBdr>
          <w:bottom w:val="dashed" w:sz="6" w:space="0" w:color="DDDDDD"/>
        </w:pBdr>
        <w:spacing w:after="210" w:line="312" w:lineRule="atLeast"/>
        <w:jc w:val="both"/>
        <w:rPr>
          <w:spacing w:val="-8"/>
          <w:sz w:val="24"/>
          <w:szCs w:val="24"/>
        </w:rPr>
      </w:pPr>
    </w:p>
    <w:p w:rsidR="003B0EB5" w:rsidRPr="00ED41A6" w:rsidRDefault="003B0EB5" w:rsidP="003B0EB5">
      <w:pPr>
        <w:pStyle w:val="Heading3"/>
        <w:pBdr>
          <w:bottom w:val="dashed" w:sz="6" w:space="0" w:color="DDDDDD"/>
        </w:pBdr>
        <w:spacing w:after="210" w:line="312" w:lineRule="atLeast"/>
        <w:jc w:val="both"/>
        <w:rPr>
          <w:spacing w:val="-8"/>
          <w:sz w:val="24"/>
          <w:szCs w:val="24"/>
        </w:rPr>
      </w:pPr>
      <w:r w:rsidRPr="00ED41A6">
        <w:rPr>
          <w:spacing w:val="-8"/>
          <w:sz w:val="24"/>
          <w:szCs w:val="24"/>
        </w:rPr>
        <w:t>From the format above:</w:t>
      </w:r>
    </w:p>
    <w:p w:rsidR="003B0EB5" w:rsidRPr="00ED41A6" w:rsidRDefault="003B0EB5" w:rsidP="003B0EB5">
      <w:pPr>
        <w:pStyle w:val="Heading3"/>
        <w:numPr>
          <w:ilvl w:val="0"/>
          <w:numId w:val="16"/>
        </w:numPr>
        <w:pBdr>
          <w:bottom w:val="dashed" w:sz="6" w:space="0" w:color="DDDDDD"/>
        </w:pBdr>
        <w:spacing w:after="210" w:line="312" w:lineRule="atLeast"/>
        <w:jc w:val="both"/>
        <w:rPr>
          <w:b w:val="0"/>
          <w:spacing w:val="-8"/>
          <w:sz w:val="24"/>
          <w:szCs w:val="24"/>
        </w:rPr>
      </w:pPr>
      <w:r w:rsidRPr="00ED41A6">
        <w:rPr>
          <w:b w:val="0"/>
          <w:spacing w:val="-8"/>
          <w:sz w:val="24"/>
          <w:szCs w:val="24"/>
        </w:rPr>
        <w:t>Host host1 – is a header definition for host1, this is where a host specification starts and it ends with the next header definition, Host host2 making a section.</w:t>
      </w:r>
    </w:p>
    <w:p w:rsidR="003B0EB5" w:rsidRPr="00ED41A6" w:rsidRDefault="003B0EB5" w:rsidP="003B0EB5">
      <w:pPr>
        <w:pStyle w:val="Heading3"/>
        <w:numPr>
          <w:ilvl w:val="0"/>
          <w:numId w:val="16"/>
        </w:numPr>
        <w:pBdr>
          <w:bottom w:val="dashed" w:sz="6" w:space="0" w:color="DDDDDD"/>
        </w:pBdr>
        <w:spacing w:after="210" w:line="312" w:lineRule="atLeast"/>
        <w:jc w:val="both"/>
        <w:rPr>
          <w:b w:val="0"/>
          <w:spacing w:val="-8"/>
          <w:sz w:val="24"/>
          <w:szCs w:val="24"/>
        </w:rPr>
      </w:pPr>
      <w:r w:rsidRPr="00ED41A6">
        <w:rPr>
          <w:b w:val="0"/>
          <w:spacing w:val="-8"/>
          <w:sz w:val="24"/>
          <w:szCs w:val="24"/>
        </w:rPr>
        <w:t>host1, host2 are simply host aliases to use on the command line, they are not the actual hostnames of the remote hosts.</w:t>
      </w:r>
    </w:p>
    <w:p w:rsidR="003B0EB5" w:rsidRPr="00ED41A6" w:rsidRDefault="003B0EB5" w:rsidP="003B0EB5">
      <w:pPr>
        <w:pStyle w:val="Heading3"/>
        <w:numPr>
          <w:ilvl w:val="0"/>
          <w:numId w:val="16"/>
        </w:numPr>
        <w:pBdr>
          <w:bottom w:val="dashed" w:sz="6" w:space="0" w:color="DDDDDD"/>
        </w:pBdr>
        <w:spacing w:after="210" w:line="312" w:lineRule="atLeast"/>
        <w:jc w:val="both"/>
        <w:rPr>
          <w:b w:val="0"/>
          <w:spacing w:val="-8"/>
          <w:sz w:val="24"/>
          <w:szCs w:val="24"/>
        </w:rPr>
      </w:pPr>
      <w:r w:rsidRPr="00ED41A6">
        <w:rPr>
          <w:b w:val="0"/>
          <w:spacing w:val="-8"/>
          <w:sz w:val="24"/>
          <w:szCs w:val="24"/>
        </w:rPr>
        <w:t>The configuration options such as ssh_option1=value1, ssh_option2=value1 value2 apply to a matched host and should be indented for well organized formatting.</w:t>
      </w:r>
    </w:p>
    <w:p w:rsidR="003B0EB5" w:rsidRPr="00ED41A6" w:rsidRDefault="003B0EB5" w:rsidP="003B0EB5">
      <w:pPr>
        <w:pStyle w:val="Heading3"/>
        <w:numPr>
          <w:ilvl w:val="0"/>
          <w:numId w:val="16"/>
        </w:numPr>
        <w:pBdr>
          <w:bottom w:val="dashed" w:sz="6" w:space="0" w:color="DDDDDD"/>
        </w:pBdr>
        <w:spacing w:after="210" w:line="312" w:lineRule="atLeast"/>
        <w:jc w:val="both"/>
        <w:rPr>
          <w:b w:val="0"/>
          <w:spacing w:val="-8"/>
          <w:sz w:val="24"/>
          <w:szCs w:val="24"/>
        </w:rPr>
      </w:pPr>
      <w:r w:rsidRPr="00ED41A6">
        <w:rPr>
          <w:b w:val="0"/>
          <w:spacing w:val="-8"/>
          <w:sz w:val="24"/>
          <w:szCs w:val="24"/>
        </w:rPr>
        <w:t>For an option such as ssh_option2=value1 value2, the value value1 is considered first, then value2.</w:t>
      </w:r>
    </w:p>
    <w:p w:rsidR="003B0EB5" w:rsidRPr="00ED41A6" w:rsidRDefault="003B0EB5" w:rsidP="003B0EB5">
      <w:pPr>
        <w:pStyle w:val="Heading3"/>
        <w:numPr>
          <w:ilvl w:val="0"/>
          <w:numId w:val="16"/>
        </w:numPr>
        <w:pBdr>
          <w:bottom w:val="dashed" w:sz="6" w:space="0" w:color="DDDDDD"/>
        </w:pBdr>
        <w:spacing w:after="210" w:line="312" w:lineRule="atLeast"/>
        <w:jc w:val="both"/>
        <w:rPr>
          <w:b w:val="0"/>
          <w:spacing w:val="-8"/>
          <w:sz w:val="24"/>
          <w:szCs w:val="24"/>
        </w:rPr>
      </w:pPr>
      <w:r w:rsidRPr="00ED41A6">
        <w:rPr>
          <w:b w:val="0"/>
          <w:spacing w:val="-8"/>
          <w:sz w:val="24"/>
          <w:szCs w:val="24"/>
        </w:rPr>
        <w:t>The header definition Host * (where * is a pattern – wildcard that matches zero or more characters) will match zero or more hosts.</w:t>
      </w:r>
    </w:p>
    <w:p w:rsidR="003B0EB5" w:rsidRPr="00ED41A6" w:rsidRDefault="003B0EB5" w:rsidP="003B0EB5">
      <w:pPr>
        <w:pStyle w:val="Heading3"/>
        <w:pBdr>
          <w:bottom w:val="dashed" w:sz="6" w:space="0" w:color="DDDDDD"/>
        </w:pBdr>
        <w:spacing w:after="210" w:line="312" w:lineRule="atLeast"/>
        <w:jc w:val="both"/>
        <w:rPr>
          <w:b w:val="0"/>
          <w:spacing w:val="-8"/>
          <w:sz w:val="24"/>
          <w:szCs w:val="24"/>
        </w:rPr>
      </w:pPr>
      <w:r w:rsidRPr="00ED41A6">
        <w:rPr>
          <w:b w:val="0"/>
          <w:spacing w:val="-8"/>
          <w:sz w:val="24"/>
          <w:szCs w:val="24"/>
        </w:rPr>
        <w:t xml:space="preserve">Still considering the format above, this is how </w:t>
      </w:r>
      <w:proofErr w:type="spellStart"/>
      <w:proofErr w:type="gramStart"/>
      <w:r w:rsidRPr="00ED41A6">
        <w:rPr>
          <w:b w:val="0"/>
          <w:spacing w:val="-8"/>
          <w:sz w:val="24"/>
          <w:szCs w:val="24"/>
        </w:rPr>
        <w:t>ssh</w:t>
      </w:r>
      <w:proofErr w:type="spellEnd"/>
      <w:proofErr w:type="gramEnd"/>
      <w:r w:rsidRPr="00ED41A6">
        <w:rPr>
          <w:b w:val="0"/>
          <w:spacing w:val="-8"/>
          <w:sz w:val="24"/>
          <w:szCs w:val="24"/>
        </w:rPr>
        <w:t xml:space="preserve"> reads the </w:t>
      </w:r>
      <w:proofErr w:type="spellStart"/>
      <w:r w:rsidRPr="00ED41A6">
        <w:rPr>
          <w:b w:val="0"/>
          <w:spacing w:val="-8"/>
          <w:sz w:val="24"/>
          <w:szCs w:val="24"/>
        </w:rPr>
        <w:t>config</w:t>
      </w:r>
      <w:proofErr w:type="spellEnd"/>
      <w:r w:rsidRPr="00ED41A6">
        <w:rPr>
          <w:b w:val="0"/>
          <w:spacing w:val="-8"/>
          <w:sz w:val="24"/>
          <w:szCs w:val="24"/>
        </w:rPr>
        <w:t xml:space="preserve"> file. If you execute a </w:t>
      </w:r>
      <w:proofErr w:type="spellStart"/>
      <w:proofErr w:type="gramStart"/>
      <w:r w:rsidRPr="00ED41A6">
        <w:rPr>
          <w:b w:val="0"/>
          <w:spacing w:val="-8"/>
          <w:sz w:val="24"/>
          <w:szCs w:val="24"/>
        </w:rPr>
        <w:t>ssh</w:t>
      </w:r>
      <w:proofErr w:type="spellEnd"/>
      <w:proofErr w:type="gramEnd"/>
      <w:r w:rsidRPr="00ED41A6">
        <w:rPr>
          <w:b w:val="0"/>
          <w:spacing w:val="-8"/>
          <w:sz w:val="24"/>
          <w:szCs w:val="24"/>
        </w:rPr>
        <w:t xml:space="preserve"> command to remotely access host1 like so:</w:t>
      </w:r>
    </w:p>
    <w:p w:rsidR="003B0EB5" w:rsidRPr="00ED41A6" w:rsidRDefault="003B0EB5" w:rsidP="003B0EB5">
      <w:pPr>
        <w:pStyle w:val="Heading3"/>
        <w:pBdr>
          <w:bottom w:val="dashed" w:sz="6" w:space="0" w:color="DDDDDD"/>
        </w:pBdr>
        <w:shd w:val="clear" w:color="auto" w:fill="D9D9D9" w:themeFill="background1" w:themeFillShade="D9"/>
        <w:spacing w:before="0" w:after="210" w:line="312" w:lineRule="atLeast"/>
        <w:jc w:val="both"/>
        <w:rPr>
          <w:b w:val="0"/>
          <w:spacing w:val="-8"/>
          <w:sz w:val="24"/>
          <w:szCs w:val="24"/>
        </w:rPr>
      </w:pPr>
      <w:r w:rsidRPr="00ED41A6">
        <w:rPr>
          <w:b w:val="0"/>
          <w:spacing w:val="-8"/>
          <w:sz w:val="24"/>
          <w:szCs w:val="24"/>
        </w:rPr>
        <w:t xml:space="preserve">$ </w:t>
      </w:r>
      <w:proofErr w:type="spellStart"/>
      <w:proofErr w:type="gramStart"/>
      <w:r w:rsidRPr="00ED41A6">
        <w:rPr>
          <w:b w:val="0"/>
          <w:spacing w:val="-8"/>
          <w:sz w:val="24"/>
          <w:szCs w:val="24"/>
        </w:rPr>
        <w:t>ssh</w:t>
      </w:r>
      <w:proofErr w:type="spellEnd"/>
      <w:proofErr w:type="gramEnd"/>
      <w:r w:rsidRPr="00ED41A6">
        <w:rPr>
          <w:b w:val="0"/>
          <w:spacing w:val="-8"/>
          <w:sz w:val="24"/>
          <w:szCs w:val="24"/>
        </w:rPr>
        <w:t xml:space="preserve"> host1</w:t>
      </w:r>
    </w:p>
    <w:p w:rsidR="003B0EB5" w:rsidRPr="00ED41A6" w:rsidRDefault="003B0EB5" w:rsidP="003B0EB5">
      <w:pPr>
        <w:pStyle w:val="Heading3"/>
        <w:pBdr>
          <w:bottom w:val="dashed" w:sz="6" w:space="0" w:color="DDDDDD"/>
        </w:pBdr>
        <w:spacing w:after="210" w:line="312" w:lineRule="atLeast"/>
        <w:jc w:val="both"/>
        <w:rPr>
          <w:spacing w:val="-8"/>
          <w:sz w:val="24"/>
          <w:szCs w:val="24"/>
        </w:rPr>
      </w:pPr>
      <w:r w:rsidRPr="00ED41A6">
        <w:rPr>
          <w:spacing w:val="-8"/>
          <w:sz w:val="24"/>
          <w:szCs w:val="24"/>
        </w:rPr>
        <w:lastRenderedPageBreak/>
        <w:t xml:space="preserve">The above </w:t>
      </w:r>
      <w:proofErr w:type="spellStart"/>
      <w:proofErr w:type="gramStart"/>
      <w:r w:rsidRPr="00ED41A6">
        <w:rPr>
          <w:spacing w:val="-8"/>
          <w:sz w:val="24"/>
          <w:szCs w:val="24"/>
        </w:rPr>
        <w:t>ssh</w:t>
      </w:r>
      <w:proofErr w:type="spellEnd"/>
      <w:proofErr w:type="gramEnd"/>
      <w:r w:rsidRPr="00ED41A6">
        <w:rPr>
          <w:spacing w:val="-8"/>
          <w:sz w:val="24"/>
          <w:szCs w:val="24"/>
        </w:rPr>
        <w:t xml:space="preserve"> command will does the following things:</w:t>
      </w:r>
    </w:p>
    <w:p w:rsidR="003B0EB5" w:rsidRPr="00ED41A6" w:rsidRDefault="003B0EB5" w:rsidP="003B0EB5">
      <w:pPr>
        <w:pStyle w:val="Heading3"/>
        <w:numPr>
          <w:ilvl w:val="0"/>
          <w:numId w:val="17"/>
        </w:numPr>
        <w:pBdr>
          <w:bottom w:val="dashed" w:sz="6" w:space="0" w:color="DDDDDD"/>
        </w:pBdr>
        <w:spacing w:after="210" w:line="312" w:lineRule="atLeast"/>
        <w:jc w:val="both"/>
        <w:rPr>
          <w:b w:val="0"/>
          <w:spacing w:val="-8"/>
          <w:sz w:val="24"/>
          <w:szCs w:val="24"/>
        </w:rPr>
      </w:pPr>
      <w:proofErr w:type="gramStart"/>
      <w:r w:rsidRPr="00ED41A6">
        <w:rPr>
          <w:b w:val="0"/>
          <w:spacing w:val="-8"/>
          <w:sz w:val="24"/>
          <w:szCs w:val="24"/>
        </w:rPr>
        <w:t>match</w:t>
      </w:r>
      <w:proofErr w:type="gramEnd"/>
      <w:r w:rsidRPr="00ED41A6">
        <w:rPr>
          <w:b w:val="0"/>
          <w:spacing w:val="-8"/>
          <w:sz w:val="24"/>
          <w:szCs w:val="24"/>
        </w:rPr>
        <w:t xml:space="preserve"> the host alias host1 in the </w:t>
      </w:r>
      <w:proofErr w:type="spellStart"/>
      <w:r w:rsidRPr="00ED41A6">
        <w:rPr>
          <w:b w:val="0"/>
          <w:spacing w:val="-8"/>
          <w:sz w:val="24"/>
          <w:szCs w:val="24"/>
        </w:rPr>
        <w:t>config</w:t>
      </w:r>
      <w:proofErr w:type="spellEnd"/>
      <w:r w:rsidRPr="00ED41A6">
        <w:rPr>
          <w:b w:val="0"/>
          <w:spacing w:val="-8"/>
          <w:sz w:val="24"/>
          <w:szCs w:val="24"/>
        </w:rPr>
        <w:t xml:space="preserve"> file and applies the options set under the definition header, Host host1.</w:t>
      </w:r>
    </w:p>
    <w:p w:rsidR="003B0EB5" w:rsidRPr="00ED41A6" w:rsidRDefault="003B0EB5" w:rsidP="003B0EB5">
      <w:pPr>
        <w:pStyle w:val="Heading3"/>
        <w:numPr>
          <w:ilvl w:val="0"/>
          <w:numId w:val="17"/>
        </w:numPr>
        <w:pBdr>
          <w:bottom w:val="dashed" w:sz="6" w:space="0" w:color="DDDDDD"/>
        </w:pBdr>
        <w:spacing w:after="210" w:line="312" w:lineRule="atLeast"/>
        <w:jc w:val="both"/>
        <w:rPr>
          <w:b w:val="0"/>
          <w:spacing w:val="-8"/>
          <w:sz w:val="24"/>
          <w:szCs w:val="24"/>
        </w:rPr>
      </w:pPr>
      <w:proofErr w:type="gramStart"/>
      <w:r w:rsidRPr="00ED41A6">
        <w:rPr>
          <w:b w:val="0"/>
          <w:spacing w:val="-8"/>
          <w:sz w:val="24"/>
          <w:szCs w:val="24"/>
        </w:rPr>
        <w:t>then</w:t>
      </w:r>
      <w:proofErr w:type="gramEnd"/>
      <w:r w:rsidRPr="00ED41A6">
        <w:rPr>
          <w:b w:val="0"/>
          <w:spacing w:val="-8"/>
          <w:sz w:val="24"/>
          <w:szCs w:val="24"/>
        </w:rPr>
        <w:t xml:space="preserve"> moves to the next host section, Host host2 and finds that the name provided on the command line doesn’t match, so no options are used from here.</w:t>
      </w:r>
    </w:p>
    <w:p w:rsidR="003B0EB5" w:rsidRPr="00ED41A6" w:rsidRDefault="003B0EB5" w:rsidP="003B0EB5">
      <w:pPr>
        <w:pStyle w:val="Heading3"/>
        <w:numPr>
          <w:ilvl w:val="0"/>
          <w:numId w:val="17"/>
        </w:numPr>
        <w:pBdr>
          <w:bottom w:val="dashed" w:sz="6" w:space="0" w:color="DDDDDD"/>
        </w:pBdr>
        <w:spacing w:after="210" w:line="312" w:lineRule="atLeast"/>
        <w:jc w:val="both"/>
        <w:rPr>
          <w:b w:val="0"/>
          <w:spacing w:val="-8"/>
          <w:sz w:val="24"/>
          <w:szCs w:val="24"/>
        </w:rPr>
      </w:pPr>
      <w:r w:rsidRPr="00ED41A6">
        <w:rPr>
          <w:b w:val="0"/>
          <w:spacing w:val="-8"/>
          <w:sz w:val="24"/>
          <w:szCs w:val="24"/>
        </w:rPr>
        <w:t xml:space="preserve">It proceeds to the last section, Host *, which matches all hosts. Here, it applies all the options in this section to the host connection. But it </w:t>
      </w:r>
      <w:proofErr w:type="spellStart"/>
      <w:r w:rsidRPr="00ED41A6">
        <w:rPr>
          <w:b w:val="0"/>
          <w:spacing w:val="-8"/>
          <w:sz w:val="24"/>
          <w:szCs w:val="24"/>
        </w:rPr>
        <w:t>can not</w:t>
      </w:r>
      <w:proofErr w:type="spellEnd"/>
      <w:r w:rsidRPr="00ED41A6">
        <w:rPr>
          <w:b w:val="0"/>
          <w:spacing w:val="-8"/>
          <w:sz w:val="24"/>
          <w:szCs w:val="24"/>
        </w:rPr>
        <w:t xml:space="preserve"> override any values of options that where already used in the previous section(s).</w:t>
      </w:r>
    </w:p>
    <w:p w:rsidR="003B0EB5" w:rsidRPr="00ED41A6" w:rsidRDefault="003B0EB5" w:rsidP="003B0EB5">
      <w:pPr>
        <w:pStyle w:val="Heading3"/>
        <w:numPr>
          <w:ilvl w:val="0"/>
          <w:numId w:val="17"/>
        </w:numPr>
        <w:pBdr>
          <w:bottom w:val="dashed" w:sz="6" w:space="0" w:color="DDDDDD"/>
        </w:pBdr>
        <w:spacing w:after="210" w:line="312" w:lineRule="atLeast"/>
        <w:jc w:val="both"/>
        <w:rPr>
          <w:b w:val="0"/>
          <w:spacing w:val="-8"/>
          <w:sz w:val="24"/>
          <w:szCs w:val="24"/>
        </w:rPr>
      </w:pPr>
      <w:r w:rsidRPr="00ED41A6">
        <w:rPr>
          <w:b w:val="0"/>
          <w:spacing w:val="-8"/>
          <w:sz w:val="24"/>
          <w:szCs w:val="24"/>
        </w:rPr>
        <w:t>The same applies to host2.</w:t>
      </w:r>
    </w:p>
    <w:p w:rsidR="00B605B5" w:rsidRPr="00ED41A6" w:rsidRDefault="003B0EB5" w:rsidP="00B605B5">
      <w:pPr>
        <w:pStyle w:val="Heading2"/>
        <w:shd w:val="clear" w:color="auto" w:fill="FFFFFF"/>
        <w:rPr>
          <w:rFonts w:ascii="Times New Roman" w:hAnsi="Times New Roman" w:cs="Times New Roman"/>
          <w:b/>
          <w:color w:val="000000"/>
          <w:sz w:val="28"/>
          <w:szCs w:val="24"/>
        </w:rPr>
      </w:pPr>
      <w:r w:rsidRPr="00ED41A6">
        <w:rPr>
          <w:rFonts w:ascii="Times New Roman" w:hAnsi="Times New Roman" w:cs="Times New Roman"/>
          <w:b/>
          <w:color w:val="000000"/>
          <w:sz w:val="28"/>
          <w:szCs w:val="24"/>
        </w:rPr>
        <w:t>How to Access a Remote Server</w:t>
      </w:r>
    </w:p>
    <w:p w:rsidR="003B0EB5" w:rsidRPr="00ED41A6" w:rsidRDefault="003B0EB5" w:rsidP="003B0EB5">
      <w:pPr>
        <w:pStyle w:val="NormalWeb"/>
        <w:shd w:val="clear" w:color="auto" w:fill="FFFFFF"/>
        <w:spacing w:before="0" w:beforeAutospacing="0" w:after="0" w:afterAutospacing="0"/>
        <w:rPr>
          <w:color w:val="000000"/>
        </w:rPr>
      </w:pPr>
      <w:r w:rsidRPr="00ED41A6">
        <w:rPr>
          <w:color w:val="000000"/>
        </w:rPr>
        <w:t>To connect to a remote machine, you need its IP address or name. Load the terminal or any SSH client and type </w:t>
      </w:r>
      <w:proofErr w:type="spellStart"/>
      <w:proofErr w:type="gramStart"/>
      <w:r w:rsidRPr="00ED41A6">
        <w:rPr>
          <w:rStyle w:val="HTMLCode"/>
          <w:rFonts w:ascii="Times New Roman" w:hAnsi="Times New Roman" w:cs="Times New Roman"/>
          <w:bCs/>
          <w:color w:val="000000"/>
          <w:sz w:val="24"/>
          <w:szCs w:val="24"/>
          <w:shd w:val="clear" w:color="auto" w:fill="F7F7F7"/>
        </w:rPr>
        <w:t>ssh</w:t>
      </w:r>
      <w:proofErr w:type="spellEnd"/>
      <w:proofErr w:type="gramEnd"/>
      <w:r w:rsidRPr="00ED41A6">
        <w:rPr>
          <w:color w:val="000000"/>
        </w:rPr>
        <w:t> followed by the IP address:</w:t>
      </w:r>
    </w:p>
    <w:p w:rsidR="003B0EB5" w:rsidRPr="00ED41A6" w:rsidRDefault="003B0EB5" w:rsidP="00B605B5">
      <w:pPr>
        <w:pStyle w:val="HTMLPreformatted"/>
        <w:pBdr>
          <w:top w:val="single" w:sz="8" w:space="18" w:color="EAEAEA"/>
          <w:left w:val="single" w:sz="8" w:space="18" w:color="EAEAEA"/>
          <w:bottom w:val="single" w:sz="8" w:space="18" w:color="EAEAEA"/>
          <w:right w:val="single" w:sz="8" w:space="18" w:color="EAEAEA"/>
        </w:pBdr>
        <w:shd w:val="clear" w:color="auto" w:fill="F7F7F7"/>
        <w:wordWrap w:val="0"/>
        <w:spacing w:after="240"/>
        <w:rPr>
          <w:rFonts w:ascii="Times New Roman" w:hAnsi="Times New Roman" w:cs="Times New Roman"/>
          <w:color w:val="000000"/>
          <w:sz w:val="24"/>
          <w:szCs w:val="24"/>
        </w:rPr>
      </w:pPr>
      <w:proofErr w:type="spellStart"/>
      <w:proofErr w:type="gramStart"/>
      <w:r w:rsidRPr="00ED41A6">
        <w:rPr>
          <w:rStyle w:val="HTMLCode"/>
          <w:rFonts w:ascii="Times New Roman" w:hAnsi="Times New Roman" w:cs="Times New Roman"/>
          <w:color w:val="000000"/>
          <w:sz w:val="24"/>
          <w:szCs w:val="24"/>
          <w:shd w:val="clear" w:color="auto" w:fill="F7F7F7"/>
        </w:rPr>
        <w:t>ssh</w:t>
      </w:r>
      <w:proofErr w:type="spellEnd"/>
      <w:proofErr w:type="gramEnd"/>
      <w:r w:rsidRPr="00ED41A6">
        <w:rPr>
          <w:rStyle w:val="HTMLCode"/>
          <w:rFonts w:ascii="Times New Roman" w:hAnsi="Times New Roman" w:cs="Times New Roman"/>
          <w:color w:val="000000"/>
          <w:sz w:val="24"/>
          <w:szCs w:val="24"/>
          <w:shd w:val="clear" w:color="auto" w:fill="F7F7F7"/>
        </w:rPr>
        <w:t xml:space="preserve"> 192.168.56.101</w:t>
      </w:r>
    </w:p>
    <w:p w:rsidR="003B0EB5" w:rsidRPr="00ED41A6" w:rsidRDefault="003B0EB5" w:rsidP="00B605B5">
      <w:pPr>
        <w:pStyle w:val="NormalWeb"/>
        <w:shd w:val="clear" w:color="auto" w:fill="FFFFFF"/>
        <w:spacing w:before="350" w:beforeAutospacing="0" w:after="240" w:afterAutospacing="0"/>
        <w:rPr>
          <w:color w:val="000000"/>
        </w:rPr>
      </w:pPr>
      <w:proofErr w:type="gramStart"/>
      <w:r w:rsidRPr="00ED41A6">
        <w:rPr>
          <w:color w:val="000000"/>
        </w:rPr>
        <w:t>or</w:t>
      </w:r>
      <w:proofErr w:type="gramEnd"/>
      <w:r w:rsidRPr="00ED41A6">
        <w:rPr>
          <w:color w:val="000000"/>
        </w:rPr>
        <w:t xml:space="preserve"> name:</w:t>
      </w:r>
    </w:p>
    <w:p w:rsidR="003B0EB5" w:rsidRPr="00ED41A6" w:rsidRDefault="003B0EB5" w:rsidP="003B0EB5">
      <w:pPr>
        <w:pStyle w:val="HTMLPreformatted"/>
        <w:pBdr>
          <w:top w:val="single" w:sz="8" w:space="18" w:color="EAEAEA"/>
          <w:left w:val="single" w:sz="8" w:space="18" w:color="EAEAEA"/>
          <w:bottom w:val="single" w:sz="8" w:space="18" w:color="EAEAEA"/>
          <w:right w:val="single" w:sz="8" w:space="18" w:color="EAEAEA"/>
        </w:pBdr>
        <w:shd w:val="clear" w:color="auto" w:fill="F7F7F7"/>
        <w:wordWrap w:val="0"/>
        <w:rPr>
          <w:rFonts w:ascii="Times New Roman" w:hAnsi="Times New Roman" w:cs="Times New Roman"/>
          <w:color w:val="000000"/>
          <w:sz w:val="24"/>
          <w:szCs w:val="24"/>
        </w:rPr>
      </w:pPr>
      <w:proofErr w:type="spellStart"/>
      <w:proofErr w:type="gramStart"/>
      <w:r w:rsidRPr="00ED41A6">
        <w:rPr>
          <w:rStyle w:val="HTMLCode"/>
          <w:rFonts w:ascii="Times New Roman" w:hAnsi="Times New Roman" w:cs="Times New Roman"/>
          <w:color w:val="000000"/>
          <w:sz w:val="24"/>
          <w:szCs w:val="24"/>
          <w:shd w:val="clear" w:color="auto" w:fill="F7F7F7"/>
        </w:rPr>
        <w:t>ssh</w:t>
      </w:r>
      <w:proofErr w:type="spellEnd"/>
      <w:proofErr w:type="gramEnd"/>
      <w:r w:rsidRPr="00ED41A6">
        <w:rPr>
          <w:rStyle w:val="HTMLCode"/>
          <w:rFonts w:ascii="Times New Roman" w:hAnsi="Times New Roman" w:cs="Times New Roman"/>
          <w:color w:val="000000"/>
          <w:sz w:val="24"/>
          <w:szCs w:val="24"/>
          <w:shd w:val="clear" w:color="auto" w:fill="F7F7F7"/>
        </w:rPr>
        <w:t xml:space="preserve"> test.server.com</w:t>
      </w:r>
    </w:p>
    <w:p w:rsidR="00B605B5" w:rsidRPr="00ED41A6" w:rsidRDefault="00B605B5" w:rsidP="00B605B5">
      <w:pPr>
        <w:pStyle w:val="Heading3"/>
        <w:shd w:val="clear" w:color="auto" w:fill="FFFFFF"/>
        <w:rPr>
          <w:color w:val="000000"/>
          <w:sz w:val="24"/>
          <w:szCs w:val="24"/>
        </w:rPr>
      </w:pPr>
      <w:r w:rsidRPr="00ED41A6">
        <w:rPr>
          <w:color w:val="000000"/>
          <w:sz w:val="24"/>
          <w:szCs w:val="24"/>
        </w:rPr>
        <w:t>Specify a Username for SSH connection</w:t>
      </w:r>
    </w:p>
    <w:p w:rsidR="00B605B5" w:rsidRPr="00ED41A6" w:rsidRDefault="00B605B5" w:rsidP="00B605B5">
      <w:pPr>
        <w:pStyle w:val="NormalWeb"/>
        <w:shd w:val="clear" w:color="auto" w:fill="FFFFFF"/>
        <w:spacing w:before="0" w:beforeAutospacing="0" w:after="0" w:afterAutospacing="0"/>
        <w:rPr>
          <w:color w:val="000000"/>
        </w:rPr>
      </w:pPr>
      <w:r w:rsidRPr="00ED41A6">
        <w:rPr>
          <w:color w:val="000000"/>
        </w:rPr>
        <w:t>SSH uses the current user when accessing a remote server. To specify a user for an SSH connection, run the command in this format:</w:t>
      </w:r>
    </w:p>
    <w:p w:rsidR="00B605B5" w:rsidRPr="00ED41A6" w:rsidRDefault="00B605B5" w:rsidP="00B605B5">
      <w:pPr>
        <w:pStyle w:val="HTMLPreformatted"/>
        <w:pBdr>
          <w:top w:val="single" w:sz="8" w:space="18" w:color="EAEAEA"/>
          <w:left w:val="single" w:sz="8" w:space="18" w:color="EAEAEA"/>
          <w:bottom w:val="single" w:sz="8" w:space="18" w:color="EAEAEA"/>
          <w:right w:val="single" w:sz="8" w:space="18" w:color="EAEAEA"/>
        </w:pBdr>
        <w:shd w:val="clear" w:color="auto" w:fill="F7F7F7"/>
        <w:wordWrap w:val="0"/>
        <w:rPr>
          <w:rFonts w:ascii="Times New Roman" w:hAnsi="Times New Roman" w:cs="Times New Roman"/>
          <w:color w:val="000000"/>
          <w:sz w:val="24"/>
          <w:szCs w:val="24"/>
        </w:rPr>
      </w:pPr>
      <w:proofErr w:type="spellStart"/>
      <w:proofErr w:type="gramStart"/>
      <w:r w:rsidRPr="00ED41A6">
        <w:rPr>
          <w:rStyle w:val="HTMLCode"/>
          <w:rFonts w:ascii="Times New Roman" w:hAnsi="Times New Roman" w:cs="Times New Roman"/>
          <w:color w:val="000000"/>
          <w:sz w:val="24"/>
          <w:szCs w:val="24"/>
          <w:shd w:val="clear" w:color="auto" w:fill="F7F7F7"/>
        </w:rPr>
        <w:t>ssh</w:t>
      </w:r>
      <w:proofErr w:type="spellEnd"/>
      <w:proofErr w:type="gramEnd"/>
      <w:r w:rsidRPr="00ED41A6">
        <w:rPr>
          <w:rStyle w:val="HTMLCode"/>
          <w:rFonts w:ascii="Times New Roman" w:hAnsi="Times New Roman" w:cs="Times New Roman"/>
          <w:color w:val="000000"/>
          <w:sz w:val="24"/>
          <w:szCs w:val="24"/>
          <w:shd w:val="clear" w:color="auto" w:fill="F7F7F7"/>
        </w:rPr>
        <w:t xml:space="preserve"> </w:t>
      </w:r>
      <w:proofErr w:type="spellStart"/>
      <w:r w:rsidRPr="00ED41A6">
        <w:rPr>
          <w:rStyle w:val="HTMLCode"/>
          <w:rFonts w:ascii="Times New Roman" w:hAnsi="Times New Roman" w:cs="Times New Roman"/>
          <w:color w:val="000000"/>
          <w:sz w:val="24"/>
          <w:szCs w:val="24"/>
          <w:shd w:val="clear" w:color="auto" w:fill="F7F7F7"/>
        </w:rPr>
        <w:t>username@hostname_or_ip</w:t>
      </w:r>
      <w:proofErr w:type="spellEnd"/>
    </w:p>
    <w:p w:rsidR="00B605B5" w:rsidRPr="00ED41A6" w:rsidRDefault="00B605B5" w:rsidP="00B605B5">
      <w:pPr>
        <w:pStyle w:val="NormalWeb"/>
        <w:shd w:val="clear" w:color="auto" w:fill="FFFFFF"/>
        <w:spacing w:before="350" w:beforeAutospacing="0" w:after="0" w:afterAutospacing="0"/>
        <w:rPr>
          <w:color w:val="000000"/>
        </w:rPr>
      </w:pPr>
      <w:r w:rsidRPr="00ED41A6">
        <w:rPr>
          <w:color w:val="000000"/>
        </w:rPr>
        <w:t>For instance:</w:t>
      </w:r>
    </w:p>
    <w:p w:rsidR="00B605B5" w:rsidRPr="00ED41A6" w:rsidRDefault="00B605B5" w:rsidP="00B605B5">
      <w:pPr>
        <w:pStyle w:val="HTMLPreformatted"/>
        <w:pBdr>
          <w:top w:val="single" w:sz="8" w:space="18" w:color="EAEAEA"/>
          <w:left w:val="single" w:sz="8" w:space="18" w:color="EAEAEA"/>
          <w:bottom w:val="single" w:sz="8" w:space="18" w:color="EAEAEA"/>
          <w:right w:val="single" w:sz="8" w:space="18" w:color="EAEAEA"/>
        </w:pBdr>
        <w:shd w:val="clear" w:color="auto" w:fill="F7F7F7"/>
        <w:wordWrap w:val="0"/>
        <w:rPr>
          <w:rFonts w:ascii="Times New Roman" w:hAnsi="Times New Roman" w:cs="Times New Roman"/>
          <w:color w:val="000000"/>
          <w:sz w:val="24"/>
          <w:szCs w:val="24"/>
        </w:rPr>
      </w:pPr>
      <w:proofErr w:type="spellStart"/>
      <w:proofErr w:type="gramStart"/>
      <w:r w:rsidRPr="00ED41A6">
        <w:rPr>
          <w:rStyle w:val="HTMLCode"/>
          <w:rFonts w:ascii="Times New Roman" w:hAnsi="Times New Roman" w:cs="Times New Roman"/>
          <w:color w:val="000000"/>
          <w:sz w:val="24"/>
          <w:szCs w:val="24"/>
          <w:shd w:val="clear" w:color="auto" w:fill="F7F7F7"/>
        </w:rPr>
        <w:t>ssh</w:t>
      </w:r>
      <w:proofErr w:type="spellEnd"/>
      <w:proofErr w:type="gramEnd"/>
      <w:r w:rsidRPr="00ED41A6">
        <w:rPr>
          <w:rStyle w:val="HTMLCode"/>
          <w:rFonts w:ascii="Times New Roman" w:hAnsi="Times New Roman" w:cs="Times New Roman"/>
          <w:color w:val="000000"/>
          <w:sz w:val="24"/>
          <w:szCs w:val="24"/>
          <w:shd w:val="clear" w:color="auto" w:fill="F7F7F7"/>
        </w:rPr>
        <w:t xml:space="preserve"> testuser@10.0.0.55</w:t>
      </w:r>
    </w:p>
    <w:p w:rsidR="00B605B5" w:rsidRPr="00ED41A6" w:rsidRDefault="00B605B5" w:rsidP="00B605B5">
      <w:pPr>
        <w:pStyle w:val="Heading2"/>
        <w:shd w:val="clear" w:color="auto" w:fill="FFFFFF"/>
        <w:rPr>
          <w:rFonts w:ascii="Times New Roman" w:hAnsi="Times New Roman" w:cs="Times New Roman"/>
          <w:color w:val="000000"/>
          <w:sz w:val="24"/>
          <w:szCs w:val="24"/>
        </w:rPr>
      </w:pPr>
      <w:r w:rsidRPr="00ED41A6">
        <w:rPr>
          <w:rFonts w:ascii="Times New Roman" w:hAnsi="Times New Roman" w:cs="Times New Roman"/>
          <w:color w:val="000000"/>
          <w:sz w:val="24"/>
          <w:szCs w:val="24"/>
        </w:rPr>
        <w:t>Use a Different Port Number for SSH Connection</w:t>
      </w:r>
    </w:p>
    <w:p w:rsidR="00B605B5" w:rsidRPr="00ED41A6" w:rsidRDefault="00B605B5" w:rsidP="00B605B5">
      <w:pPr>
        <w:pStyle w:val="NormalWeb"/>
        <w:shd w:val="clear" w:color="auto" w:fill="FFFFFF"/>
        <w:spacing w:before="0" w:beforeAutospacing="0" w:after="0" w:afterAutospacing="0"/>
        <w:rPr>
          <w:color w:val="000000"/>
        </w:rPr>
      </w:pPr>
      <w:r w:rsidRPr="00ED41A6">
        <w:rPr>
          <w:color w:val="000000"/>
        </w:rPr>
        <w:t xml:space="preserve">By default, the SSH server listens for a connection on port 22. If the port setting in the SSH </w:t>
      </w:r>
      <w:proofErr w:type="spellStart"/>
      <w:r w:rsidRPr="00ED41A6">
        <w:rPr>
          <w:color w:val="000000"/>
        </w:rPr>
        <w:t>config</w:t>
      </w:r>
      <w:proofErr w:type="spellEnd"/>
      <w:r w:rsidRPr="00ED41A6">
        <w:rPr>
          <w:color w:val="000000"/>
        </w:rPr>
        <w:t xml:space="preserve"> file has been changed, you’ll need to specify the port. Otherwise, you will get this error:</w:t>
      </w:r>
    </w:p>
    <w:p w:rsidR="00B605B5" w:rsidRPr="00ED41A6" w:rsidRDefault="00B605B5" w:rsidP="00B605B5">
      <w:pPr>
        <w:pStyle w:val="NormalWeb"/>
        <w:shd w:val="clear" w:color="auto" w:fill="FFFFFF"/>
        <w:spacing w:before="0" w:beforeAutospacing="0" w:after="0" w:afterAutospacing="0"/>
        <w:rPr>
          <w:color w:val="000000"/>
        </w:rPr>
      </w:pPr>
      <w:r w:rsidRPr="00ED41A6">
        <w:rPr>
          <w:color w:val="000000"/>
        </w:rPr>
        <w:br/>
        <w:t>To connect to a remote host with a custom SSH port number, use the </w:t>
      </w:r>
      <w:r w:rsidRPr="00ED41A6">
        <w:rPr>
          <w:rStyle w:val="HTMLCode"/>
          <w:rFonts w:ascii="Times New Roman" w:hAnsi="Times New Roman" w:cs="Times New Roman"/>
          <w:b/>
          <w:bCs/>
          <w:color w:val="000000"/>
          <w:sz w:val="24"/>
          <w:szCs w:val="24"/>
          <w:shd w:val="clear" w:color="auto" w:fill="F7F7F7"/>
        </w:rPr>
        <w:t>-p</w:t>
      </w:r>
      <w:r w:rsidRPr="00ED41A6">
        <w:rPr>
          <w:rStyle w:val="Strong"/>
          <w:color w:val="000000"/>
        </w:rPr>
        <w:t> </w:t>
      </w:r>
      <w:r w:rsidRPr="00ED41A6">
        <w:rPr>
          <w:color w:val="000000"/>
        </w:rPr>
        <w:t>flag. For example:</w:t>
      </w:r>
    </w:p>
    <w:p w:rsidR="00B605B5" w:rsidRPr="00ED41A6" w:rsidRDefault="00B605B5" w:rsidP="00B605B5">
      <w:pPr>
        <w:pStyle w:val="HTMLPreformatted"/>
        <w:pBdr>
          <w:top w:val="single" w:sz="8" w:space="18" w:color="EAEAEA"/>
          <w:left w:val="single" w:sz="8" w:space="18" w:color="EAEAEA"/>
          <w:bottom w:val="single" w:sz="8" w:space="18" w:color="EAEAEA"/>
          <w:right w:val="single" w:sz="8" w:space="18" w:color="EAEAEA"/>
        </w:pBdr>
        <w:shd w:val="clear" w:color="auto" w:fill="F7F7F7"/>
        <w:wordWrap w:val="0"/>
        <w:rPr>
          <w:rFonts w:ascii="Times New Roman" w:hAnsi="Times New Roman" w:cs="Times New Roman"/>
          <w:color w:val="000000"/>
          <w:sz w:val="24"/>
          <w:szCs w:val="24"/>
        </w:rPr>
      </w:pPr>
      <w:proofErr w:type="spellStart"/>
      <w:proofErr w:type="gramStart"/>
      <w:r w:rsidRPr="00ED41A6">
        <w:rPr>
          <w:rStyle w:val="HTMLCode"/>
          <w:rFonts w:ascii="Times New Roman" w:hAnsi="Times New Roman" w:cs="Times New Roman"/>
          <w:color w:val="000000"/>
          <w:sz w:val="24"/>
          <w:szCs w:val="24"/>
          <w:shd w:val="clear" w:color="auto" w:fill="F7F7F7"/>
        </w:rPr>
        <w:lastRenderedPageBreak/>
        <w:t>ssh</w:t>
      </w:r>
      <w:proofErr w:type="spellEnd"/>
      <w:proofErr w:type="gramEnd"/>
      <w:r w:rsidRPr="00ED41A6">
        <w:rPr>
          <w:rStyle w:val="HTMLCode"/>
          <w:rFonts w:ascii="Times New Roman" w:hAnsi="Times New Roman" w:cs="Times New Roman"/>
          <w:color w:val="000000"/>
          <w:sz w:val="24"/>
          <w:szCs w:val="24"/>
          <w:shd w:val="clear" w:color="auto" w:fill="F7F7F7"/>
        </w:rPr>
        <w:t xml:space="preserve"> test.server.com -p 3322</w:t>
      </w:r>
    </w:p>
    <w:p w:rsidR="00F65548" w:rsidRPr="00ED41A6" w:rsidRDefault="00F65548" w:rsidP="00F65548">
      <w:pPr>
        <w:pStyle w:val="Heading3"/>
        <w:pBdr>
          <w:bottom w:val="dashed" w:sz="6" w:space="0" w:color="DDDDDD"/>
        </w:pBdr>
        <w:spacing w:before="0" w:beforeAutospacing="0" w:after="210" w:afterAutospacing="0" w:line="312" w:lineRule="atLeast"/>
        <w:jc w:val="both"/>
        <w:textAlignment w:val="baseline"/>
        <w:rPr>
          <w:spacing w:val="-8"/>
          <w:sz w:val="24"/>
          <w:szCs w:val="24"/>
        </w:rPr>
      </w:pPr>
      <w:r w:rsidRPr="00ED41A6">
        <w:rPr>
          <w:spacing w:val="-8"/>
          <w:sz w:val="24"/>
          <w:szCs w:val="24"/>
        </w:rPr>
        <w:t xml:space="preserve">Generate SSH Keys Using SSH </w:t>
      </w:r>
      <w:proofErr w:type="spellStart"/>
      <w:r w:rsidRPr="00ED41A6">
        <w:rPr>
          <w:spacing w:val="-8"/>
          <w:sz w:val="24"/>
          <w:szCs w:val="24"/>
        </w:rPr>
        <w:t>Keygen</w:t>
      </w:r>
      <w:proofErr w:type="spellEnd"/>
    </w:p>
    <w:p w:rsidR="00F65548" w:rsidRPr="00ED41A6" w:rsidRDefault="00F65548" w:rsidP="00F65548">
      <w:pPr>
        <w:pStyle w:val="Heading3"/>
        <w:pBdr>
          <w:bottom w:val="dashed" w:sz="6" w:space="0" w:color="DDDDDD"/>
        </w:pBdr>
        <w:spacing w:before="0" w:after="210" w:line="312" w:lineRule="atLeast"/>
        <w:jc w:val="both"/>
        <w:textAlignment w:val="baseline"/>
        <w:rPr>
          <w:b w:val="0"/>
          <w:spacing w:val="-8"/>
          <w:sz w:val="24"/>
          <w:szCs w:val="24"/>
        </w:rPr>
      </w:pPr>
      <w:r w:rsidRPr="00ED41A6">
        <w:rPr>
          <w:b w:val="0"/>
          <w:spacing w:val="-8"/>
          <w:sz w:val="24"/>
          <w:szCs w:val="24"/>
        </w:rPr>
        <w:t xml:space="preserve">To improve the security of SSH connections, generate a key pair with the </w:t>
      </w:r>
      <w:proofErr w:type="spellStart"/>
      <w:r w:rsidRPr="00ED41A6">
        <w:rPr>
          <w:b w:val="0"/>
          <w:spacing w:val="-8"/>
          <w:sz w:val="24"/>
          <w:szCs w:val="24"/>
        </w:rPr>
        <w:t>keygen</w:t>
      </w:r>
      <w:proofErr w:type="spellEnd"/>
      <w:r w:rsidRPr="00ED41A6">
        <w:rPr>
          <w:b w:val="0"/>
          <w:spacing w:val="-8"/>
          <w:sz w:val="24"/>
          <w:szCs w:val="24"/>
        </w:rPr>
        <w:t xml:space="preserve"> utility. The pair consists of a public and private key. The public key can be shared, while the private key needs to stay secure.</w:t>
      </w:r>
    </w:p>
    <w:p w:rsidR="00F65548" w:rsidRPr="00ED41A6" w:rsidRDefault="00F65548" w:rsidP="00F65548">
      <w:pPr>
        <w:pStyle w:val="Heading3"/>
        <w:pBdr>
          <w:bottom w:val="dashed" w:sz="6" w:space="0" w:color="DDDDDD"/>
        </w:pBdr>
        <w:spacing w:before="0" w:after="210" w:line="312" w:lineRule="atLeast"/>
        <w:jc w:val="both"/>
        <w:textAlignment w:val="baseline"/>
        <w:rPr>
          <w:b w:val="0"/>
          <w:spacing w:val="-8"/>
          <w:sz w:val="24"/>
          <w:szCs w:val="24"/>
        </w:rPr>
      </w:pPr>
      <w:r w:rsidRPr="00ED41A6">
        <w:rPr>
          <w:b w:val="0"/>
          <w:spacing w:val="-8"/>
          <w:sz w:val="24"/>
          <w:szCs w:val="24"/>
        </w:rPr>
        <w:t>SSH key pairs are used to authenticate clients to servers automatically. When you create an SSH key pair, there is no longer a need to enter a password to access a server.</w:t>
      </w:r>
    </w:p>
    <w:p w:rsidR="00F65548" w:rsidRPr="00ED41A6" w:rsidRDefault="00F65548" w:rsidP="00F65548">
      <w:pPr>
        <w:pStyle w:val="Heading3"/>
        <w:pBdr>
          <w:bottom w:val="dashed" w:sz="6" w:space="0" w:color="DDDDDD"/>
        </w:pBdr>
        <w:spacing w:before="0" w:after="210" w:line="312" w:lineRule="atLeast"/>
        <w:jc w:val="both"/>
        <w:textAlignment w:val="baseline"/>
        <w:rPr>
          <w:b w:val="0"/>
          <w:spacing w:val="-8"/>
          <w:sz w:val="24"/>
          <w:szCs w:val="24"/>
        </w:rPr>
      </w:pPr>
      <w:r w:rsidRPr="00ED41A6">
        <w:rPr>
          <w:b w:val="0"/>
          <w:spacing w:val="-8"/>
          <w:sz w:val="24"/>
          <w:szCs w:val="24"/>
        </w:rPr>
        <w:t>On the host machine’s terminal, use this command to create a key pair:</w:t>
      </w:r>
    </w:p>
    <w:p w:rsidR="00F65548" w:rsidRPr="00ED41A6" w:rsidRDefault="00F65548" w:rsidP="00F65548">
      <w:pPr>
        <w:pStyle w:val="Heading3"/>
        <w:pBdr>
          <w:bottom w:val="dashed" w:sz="6" w:space="0" w:color="DDDDDD"/>
        </w:pBdr>
        <w:shd w:val="clear" w:color="auto" w:fill="D9D9D9" w:themeFill="background1" w:themeFillShade="D9"/>
        <w:spacing w:after="210" w:line="312" w:lineRule="atLeast"/>
        <w:jc w:val="both"/>
        <w:textAlignment w:val="baseline"/>
        <w:rPr>
          <w:b w:val="0"/>
          <w:spacing w:val="-8"/>
          <w:sz w:val="24"/>
          <w:szCs w:val="24"/>
        </w:rPr>
      </w:pPr>
      <w:proofErr w:type="spellStart"/>
      <w:proofErr w:type="gramStart"/>
      <w:r w:rsidRPr="00ED41A6">
        <w:rPr>
          <w:b w:val="0"/>
          <w:spacing w:val="-8"/>
          <w:sz w:val="24"/>
          <w:szCs w:val="24"/>
        </w:rPr>
        <w:t>ssh-keygen</w:t>
      </w:r>
      <w:proofErr w:type="spellEnd"/>
      <w:proofErr w:type="gramEnd"/>
      <w:r w:rsidRPr="00ED41A6">
        <w:rPr>
          <w:b w:val="0"/>
          <w:spacing w:val="-8"/>
          <w:sz w:val="24"/>
          <w:szCs w:val="24"/>
        </w:rPr>
        <w:t xml:space="preserve"> -t </w:t>
      </w:r>
      <w:proofErr w:type="spellStart"/>
      <w:r w:rsidRPr="00ED41A6">
        <w:rPr>
          <w:b w:val="0"/>
          <w:spacing w:val="-8"/>
          <w:sz w:val="24"/>
          <w:szCs w:val="24"/>
        </w:rPr>
        <w:t>rsa</w:t>
      </w:r>
      <w:proofErr w:type="spellEnd"/>
    </w:p>
    <w:p w:rsidR="00F65548" w:rsidRPr="00ED41A6" w:rsidRDefault="00F65548" w:rsidP="00F65548">
      <w:pPr>
        <w:pStyle w:val="Heading3"/>
        <w:pBdr>
          <w:bottom w:val="dashed" w:sz="6" w:space="0" w:color="DDDDDD"/>
        </w:pBdr>
        <w:spacing w:before="0" w:after="210" w:line="312" w:lineRule="atLeast"/>
        <w:jc w:val="both"/>
        <w:textAlignment w:val="baseline"/>
        <w:rPr>
          <w:b w:val="0"/>
          <w:spacing w:val="-8"/>
          <w:sz w:val="24"/>
          <w:szCs w:val="24"/>
        </w:rPr>
      </w:pPr>
      <w:r w:rsidRPr="00ED41A6">
        <w:rPr>
          <w:b w:val="0"/>
          <w:spacing w:val="-8"/>
          <w:sz w:val="24"/>
          <w:szCs w:val="24"/>
        </w:rPr>
        <w:t>To use default settings, hit Enter on the prompts for file location and passphrase.</w:t>
      </w:r>
    </w:p>
    <w:p w:rsidR="00F65548" w:rsidRPr="00ED41A6" w:rsidRDefault="00F65548" w:rsidP="00F65548">
      <w:pPr>
        <w:pStyle w:val="Heading3"/>
        <w:pBdr>
          <w:bottom w:val="dashed" w:sz="6" w:space="0" w:color="DDDDDD"/>
        </w:pBdr>
        <w:spacing w:before="0" w:beforeAutospacing="0" w:after="210" w:afterAutospacing="0" w:line="312" w:lineRule="atLeast"/>
        <w:jc w:val="both"/>
        <w:textAlignment w:val="baseline"/>
        <w:rPr>
          <w:spacing w:val="-8"/>
          <w:sz w:val="24"/>
          <w:szCs w:val="24"/>
        </w:rPr>
      </w:pPr>
      <w:r w:rsidRPr="00ED41A6">
        <w:rPr>
          <w:spacing w:val="-8"/>
          <w:sz w:val="24"/>
          <w:szCs w:val="24"/>
        </w:rPr>
        <w:t>Copy Public SSH Key</w:t>
      </w:r>
    </w:p>
    <w:p w:rsidR="00F65548" w:rsidRPr="00ED41A6" w:rsidRDefault="00F65548" w:rsidP="00F65548">
      <w:pPr>
        <w:pStyle w:val="Heading3"/>
        <w:pBdr>
          <w:bottom w:val="dashed" w:sz="6" w:space="0" w:color="DDDDDD"/>
        </w:pBdr>
        <w:spacing w:before="0" w:after="210" w:line="312" w:lineRule="atLeast"/>
        <w:jc w:val="both"/>
        <w:textAlignment w:val="baseline"/>
        <w:rPr>
          <w:b w:val="0"/>
          <w:spacing w:val="-8"/>
          <w:sz w:val="24"/>
          <w:szCs w:val="24"/>
        </w:rPr>
      </w:pPr>
      <w:r w:rsidRPr="00ED41A6">
        <w:rPr>
          <w:b w:val="0"/>
          <w:spacing w:val="-8"/>
          <w:sz w:val="24"/>
          <w:szCs w:val="24"/>
        </w:rPr>
        <w:t>To use the key pair for SSH authentication, you’ll need to copy the public key to a server. The key is the file </w:t>
      </w:r>
      <w:r w:rsidRPr="00ED41A6">
        <w:rPr>
          <w:b w:val="0"/>
          <w:i/>
          <w:iCs/>
          <w:spacing w:val="-8"/>
          <w:sz w:val="24"/>
          <w:szCs w:val="24"/>
        </w:rPr>
        <w:t>id_rsa.pub</w:t>
      </w:r>
      <w:r w:rsidRPr="00ED41A6">
        <w:rPr>
          <w:b w:val="0"/>
          <w:spacing w:val="-8"/>
          <w:sz w:val="24"/>
          <w:szCs w:val="24"/>
        </w:rPr>
        <w:t xml:space="preserve"> previously created with SSH </w:t>
      </w:r>
      <w:proofErr w:type="spellStart"/>
      <w:r w:rsidRPr="00ED41A6">
        <w:rPr>
          <w:b w:val="0"/>
          <w:spacing w:val="-8"/>
          <w:sz w:val="24"/>
          <w:szCs w:val="24"/>
        </w:rPr>
        <w:t>keygen</w:t>
      </w:r>
      <w:proofErr w:type="spellEnd"/>
      <w:r w:rsidRPr="00ED41A6">
        <w:rPr>
          <w:b w:val="0"/>
          <w:spacing w:val="-8"/>
          <w:sz w:val="24"/>
          <w:szCs w:val="24"/>
        </w:rPr>
        <w:t xml:space="preserve"> utility.</w:t>
      </w:r>
    </w:p>
    <w:p w:rsidR="00F65548" w:rsidRPr="00ED41A6" w:rsidRDefault="00F65548" w:rsidP="00F65548">
      <w:pPr>
        <w:pStyle w:val="Heading3"/>
        <w:pBdr>
          <w:bottom w:val="dashed" w:sz="6" w:space="0" w:color="DDDDDD"/>
        </w:pBdr>
        <w:spacing w:before="0" w:after="210" w:line="312" w:lineRule="atLeast"/>
        <w:jc w:val="both"/>
        <w:textAlignment w:val="baseline"/>
        <w:rPr>
          <w:b w:val="0"/>
          <w:spacing w:val="-8"/>
          <w:sz w:val="24"/>
          <w:szCs w:val="24"/>
        </w:rPr>
      </w:pPr>
      <w:r w:rsidRPr="00ED41A6">
        <w:rPr>
          <w:b w:val="0"/>
          <w:spacing w:val="-8"/>
          <w:sz w:val="24"/>
          <w:szCs w:val="24"/>
        </w:rPr>
        <w:t>To copy your key to a server, run this command from the client:</w:t>
      </w:r>
    </w:p>
    <w:p w:rsidR="00F65548" w:rsidRPr="00ED41A6" w:rsidRDefault="00F65548" w:rsidP="00F65548">
      <w:pPr>
        <w:pStyle w:val="Heading3"/>
        <w:pBdr>
          <w:bottom w:val="dashed" w:sz="6" w:space="0" w:color="DDDDDD"/>
        </w:pBdr>
        <w:shd w:val="clear" w:color="auto" w:fill="D9D9D9" w:themeFill="background1" w:themeFillShade="D9"/>
        <w:spacing w:after="210" w:line="312" w:lineRule="atLeast"/>
        <w:jc w:val="both"/>
        <w:textAlignment w:val="baseline"/>
        <w:rPr>
          <w:b w:val="0"/>
          <w:spacing w:val="-8"/>
          <w:sz w:val="24"/>
          <w:szCs w:val="24"/>
        </w:rPr>
      </w:pPr>
      <w:proofErr w:type="spellStart"/>
      <w:proofErr w:type="gramStart"/>
      <w:r w:rsidRPr="00ED41A6">
        <w:rPr>
          <w:b w:val="0"/>
          <w:spacing w:val="-8"/>
          <w:sz w:val="24"/>
          <w:szCs w:val="24"/>
        </w:rPr>
        <w:t>ssh</w:t>
      </w:r>
      <w:proofErr w:type="spellEnd"/>
      <w:r w:rsidRPr="00ED41A6">
        <w:rPr>
          <w:b w:val="0"/>
          <w:spacing w:val="-8"/>
          <w:sz w:val="24"/>
          <w:szCs w:val="24"/>
        </w:rPr>
        <w:t>-copy-id</w:t>
      </w:r>
      <w:proofErr w:type="gramEnd"/>
      <w:r w:rsidRPr="00ED41A6">
        <w:rPr>
          <w:b w:val="0"/>
          <w:spacing w:val="-8"/>
          <w:sz w:val="24"/>
          <w:szCs w:val="24"/>
        </w:rPr>
        <w:t xml:space="preserve"> </w:t>
      </w:r>
      <w:proofErr w:type="spellStart"/>
      <w:r w:rsidRPr="00ED41A6">
        <w:rPr>
          <w:b w:val="0"/>
          <w:i/>
          <w:iCs/>
          <w:spacing w:val="-8"/>
          <w:sz w:val="24"/>
          <w:szCs w:val="24"/>
        </w:rPr>
        <w:t>hostname_or_IP</w:t>
      </w:r>
      <w:proofErr w:type="spellEnd"/>
    </w:p>
    <w:p w:rsidR="00F65548" w:rsidRPr="00ED41A6" w:rsidRDefault="00F65548" w:rsidP="00F65548">
      <w:pPr>
        <w:pStyle w:val="Heading3"/>
        <w:pBdr>
          <w:bottom w:val="dashed" w:sz="6" w:space="0" w:color="DDDDDD"/>
        </w:pBdr>
        <w:spacing w:before="0" w:after="210" w:line="312" w:lineRule="atLeast"/>
        <w:jc w:val="both"/>
        <w:textAlignment w:val="baseline"/>
        <w:rPr>
          <w:b w:val="0"/>
          <w:spacing w:val="-8"/>
          <w:sz w:val="24"/>
          <w:szCs w:val="24"/>
        </w:rPr>
      </w:pPr>
      <w:r w:rsidRPr="00ED41A6">
        <w:rPr>
          <w:b w:val="0"/>
          <w:spacing w:val="-8"/>
          <w:sz w:val="24"/>
          <w:szCs w:val="24"/>
        </w:rPr>
        <w:t>You can also specify a username if you don’t want to use the current user.</w:t>
      </w:r>
    </w:p>
    <w:p w:rsidR="00F65548" w:rsidRPr="00ED41A6" w:rsidRDefault="00F65548" w:rsidP="00F65548">
      <w:pPr>
        <w:pStyle w:val="Heading3"/>
        <w:pBdr>
          <w:bottom w:val="dashed" w:sz="6" w:space="0" w:color="DDDDDD"/>
        </w:pBdr>
        <w:spacing w:before="0" w:after="210" w:line="312" w:lineRule="atLeast"/>
        <w:jc w:val="both"/>
        <w:textAlignment w:val="baseline"/>
        <w:rPr>
          <w:b w:val="0"/>
          <w:spacing w:val="-8"/>
          <w:sz w:val="24"/>
          <w:szCs w:val="24"/>
        </w:rPr>
      </w:pPr>
      <w:r w:rsidRPr="00ED41A6">
        <w:rPr>
          <w:b w:val="0"/>
          <w:spacing w:val="-8"/>
          <w:sz w:val="24"/>
          <w:szCs w:val="24"/>
        </w:rPr>
        <w:t>Enter the password to authenticate when asked. After this, you will no longer need to use the password to connect to the same server.</w:t>
      </w:r>
    </w:p>
    <w:p w:rsidR="0078224A" w:rsidRPr="00ED41A6" w:rsidRDefault="0078224A" w:rsidP="00F65548">
      <w:pPr>
        <w:pStyle w:val="Heading3"/>
        <w:pBdr>
          <w:bottom w:val="dashed" w:sz="6" w:space="0" w:color="DDDDDD"/>
        </w:pBdr>
        <w:spacing w:before="0" w:after="210" w:line="312" w:lineRule="atLeast"/>
        <w:jc w:val="both"/>
        <w:textAlignment w:val="baseline"/>
        <w:rPr>
          <w:spacing w:val="-8"/>
          <w:sz w:val="24"/>
          <w:szCs w:val="24"/>
        </w:rPr>
      </w:pPr>
      <w:r w:rsidRPr="00ED41A6">
        <w:rPr>
          <w:spacing w:val="-8"/>
          <w:sz w:val="24"/>
          <w:szCs w:val="24"/>
        </w:rPr>
        <w:t xml:space="preserve">SCP command in </w:t>
      </w:r>
      <w:proofErr w:type="spellStart"/>
      <w:r w:rsidRPr="00ED41A6">
        <w:rPr>
          <w:spacing w:val="-8"/>
          <w:sz w:val="24"/>
          <w:szCs w:val="24"/>
        </w:rPr>
        <w:t>linux</w:t>
      </w:r>
      <w:proofErr w:type="spellEnd"/>
    </w:p>
    <w:p w:rsidR="0078224A" w:rsidRPr="00ED41A6" w:rsidRDefault="0078224A" w:rsidP="00F65548">
      <w:pPr>
        <w:pStyle w:val="Heading3"/>
        <w:pBdr>
          <w:bottom w:val="dashed" w:sz="6" w:space="0" w:color="DDDDDD"/>
        </w:pBdr>
        <w:spacing w:before="0" w:after="210" w:line="312" w:lineRule="atLeast"/>
        <w:jc w:val="both"/>
        <w:textAlignment w:val="baseline"/>
        <w:rPr>
          <w:b w:val="0"/>
          <w:spacing w:val="-8"/>
          <w:sz w:val="24"/>
          <w:szCs w:val="24"/>
        </w:rPr>
      </w:pPr>
      <w:proofErr w:type="spellStart"/>
      <w:proofErr w:type="gramStart"/>
      <w:r w:rsidRPr="00ED41A6">
        <w:rPr>
          <w:b w:val="0"/>
          <w:spacing w:val="-8"/>
          <w:sz w:val="24"/>
          <w:szCs w:val="24"/>
        </w:rPr>
        <w:t>scp</w:t>
      </w:r>
      <w:proofErr w:type="spellEnd"/>
      <w:proofErr w:type="gramEnd"/>
      <w:r w:rsidRPr="00ED41A6">
        <w:rPr>
          <w:b w:val="0"/>
          <w:spacing w:val="-8"/>
          <w:sz w:val="24"/>
          <w:szCs w:val="24"/>
        </w:rPr>
        <w:t> (secure copy) command in Linux system is used to copy file(s) between servers in a secure way. The SCP command or secure copy allows secure transferring of files in between the local host and the remote host or between two remote hosts. It uses the same authentication and security as it is used in the Secure Shell (SSH) protocol. SCP is known for its simplicity, security and pre-installed availability.</w:t>
      </w:r>
    </w:p>
    <w:p w:rsidR="00F65548" w:rsidRPr="00ED41A6" w:rsidRDefault="00F65548" w:rsidP="00F65548">
      <w:pPr>
        <w:pStyle w:val="Heading3"/>
        <w:pBdr>
          <w:bottom w:val="dashed" w:sz="6" w:space="0" w:color="DDDDDD"/>
        </w:pBdr>
        <w:spacing w:before="0" w:beforeAutospacing="0" w:after="210" w:afterAutospacing="0" w:line="312" w:lineRule="atLeast"/>
        <w:jc w:val="both"/>
        <w:textAlignment w:val="baseline"/>
        <w:rPr>
          <w:spacing w:val="-8"/>
          <w:sz w:val="24"/>
          <w:szCs w:val="24"/>
        </w:rPr>
      </w:pPr>
      <w:r w:rsidRPr="00ED41A6">
        <w:rPr>
          <w:spacing w:val="-8"/>
          <w:sz w:val="24"/>
          <w:szCs w:val="24"/>
        </w:rPr>
        <w:t>Copy a File Remotely over SSH with SCP</w:t>
      </w:r>
    </w:p>
    <w:p w:rsidR="00F65548" w:rsidRPr="00ED41A6" w:rsidRDefault="00F65548" w:rsidP="00F65548">
      <w:pPr>
        <w:pStyle w:val="Heading3"/>
        <w:pBdr>
          <w:bottom w:val="dashed" w:sz="6" w:space="0" w:color="DDDDDD"/>
        </w:pBdr>
        <w:spacing w:before="0" w:after="210" w:line="312" w:lineRule="atLeast"/>
        <w:jc w:val="both"/>
        <w:textAlignment w:val="baseline"/>
        <w:rPr>
          <w:b w:val="0"/>
          <w:spacing w:val="-8"/>
          <w:sz w:val="24"/>
          <w:szCs w:val="24"/>
        </w:rPr>
      </w:pPr>
      <w:r w:rsidRPr="00ED41A6">
        <w:rPr>
          <w:b w:val="0"/>
          <w:spacing w:val="-8"/>
          <w:sz w:val="24"/>
          <w:szCs w:val="24"/>
        </w:rPr>
        <w:t>You can securely copy files over the SSH protocol using the SCP tool. The basic syntax is:</w:t>
      </w:r>
    </w:p>
    <w:p w:rsidR="00F65548" w:rsidRPr="00ED41A6" w:rsidRDefault="00F65548" w:rsidP="00F65548">
      <w:pPr>
        <w:pStyle w:val="Heading3"/>
        <w:pBdr>
          <w:bottom w:val="dashed" w:sz="6" w:space="0" w:color="DDDDDD"/>
        </w:pBdr>
        <w:shd w:val="clear" w:color="auto" w:fill="D9D9D9" w:themeFill="background1" w:themeFillShade="D9"/>
        <w:spacing w:after="210" w:line="312" w:lineRule="atLeast"/>
        <w:jc w:val="both"/>
        <w:textAlignment w:val="baseline"/>
        <w:rPr>
          <w:b w:val="0"/>
          <w:spacing w:val="-8"/>
          <w:sz w:val="24"/>
          <w:szCs w:val="24"/>
        </w:rPr>
      </w:pPr>
      <w:proofErr w:type="spellStart"/>
      <w:proofErr w:type="gramStart"/>
      <w:r w:rsidRPr="00ED41A6">
        <w:rPr>
          <w:b w:val="0"/>
          <w:spacing w:val="-8"/>
          <w:sz w:val="24"/>
          <w:szCs w:val="24"/>
        </w:rPr>
        <w:lastRenderedPageBreak/>
        <w:t>scp</w:t>
      </w:r>
      <w:proofErr w:type="spellEnd"/>
      <w:proofErr w:type="gramEnd"/>
      <w:r w:rsidRPr="00ED41A6">
        <w:rPr>
          <w:b w:val="0"/>
          <w:spacing w:val="-8"/>
          <w:sz w:val="24"/>
          <w:szCs w:val="24"/>
        </w:rPr>
        <w:t xml:space="preserve"> </w:t>
      </w:r>
      <w:proofErr w:type="spellStart"/>
      <w:r w:rsidRPr="00ED41A6">
        <w:rPr>
          <w:b w:val="0"/>
          <w:i/>
          <w:iCs/>
          <w:spacing w:val="-8"/>
          <w:sz w:val="24"/>
          <w:szCs w:val="24"/>
        </w:rPr>
        <w:t>fileName</w:t>
      </w:r>
      <w:proofErr w:type="spellEnd"/>
      <w:r w:rsidRPr="00ED41A6">
        <w:rPr>
          <w:b w:val="0"/>
          <w:spacing w:val="-8"/>
          <w:sz w:val="24"/>
          <w:szCs w:val="24"/>
        </w:rPr>
        <w:t xml:space="preserve"> </w:t>
      </w:r>
      <w:proofErr w:type="spellStart"/>
      <w:r w:rsidRPr="00ED41A6">
        <w:rPr>
          <w:b w:val="0"/>
          <w:i/>
          <w:iCs/>
          <w:spacing w:val="-8"/>
          <w:sz w:val="24"/>
          <w:szCs w:val="24"/>
        </w:rPr>
        <w:t>user@remotehost</w:t>
      </w:r>
      <w:proofErr w:type="spellEnd"/>
      <w:r w:rsidRPr="00ED41A6">
        <w:rPr>
          <w:b w:val="0"/>
          <w:i/>
          <w:iCs/>
          <w:spacing w:val="-8"/>
          <w:sz w:val="24"/>
          <w:szCs w:val="24"/>
        </w:rPr>
        <w:t>:/home/username/destination</w:t>
      </w:r>
    </w:p>
    <w:p w:rsidR="00F65548" w:rsidRPr="00ED41A6" w:rsidRDefault="00F65548" w:rsidP="00F65548">
      <w:pPr>
        <w:pStyle w:val="Heading3"/>
        <w:pBdr>
          <w:bottom w:val="dashed" w:sz="6" w:space="0" w:color="DDDDDD"/>
        </w:pBdr>
        <w:spacing w:before="0" w:after="210" w:line="312" w:lineRule="atLeast"/>
        <w:jc w:val="both"/>
        <w:textAlignment w:val="baseline"/>
        <w:rPr>
          <w:spacing w:val="-8"/>
          <w:sz w:val="24"/>
          <w:szCs w:val="24"/>
        </w:rPr>
      </w:pPr>
      <w:r w:rsidRPr="00ED41A6">
        <w:rPr>
          <w:spacing w:val="-8"/>
          <w:sz w:val="24"/>
          <w:szCs w:val="24"/>
        </w:rPr>
        <w:t>For example, to copy a file </w:t>
      </w:r>
      <w:r w:rsidRPr="00ED41A6">
        <w:rPr>
          <w:i/>
          <w:iCs/>
          <w:spacing w:val="-8"/>
          <w:sz w:val="24"/>
          <w:szCs w:val="24"/>
        </w:rPr>
        <w:t>sample3 </w:t>
      </w:r>
      <w:r w:rsidRPr="00ED41A6">
        <w:rPr>
          <w:spacing w:val="-8"/>
          <w:sz w:val="24"/>
          <w:szCs w:val="24"/>
        </w:rPr>
        <w:t>to your Desktop on a remote server with a username </w:t>
      </w:r>
      <w:r w:rsidRPr="00ED41A6">
        <w:rPr>
          <w:i/>
          <w:iCs/>
          <w:spacing w:val="-8"/>
          <w:sz w:val="24"/>
          <w:szCs w:val="24"/>
        </w:rPr>
        <w:t>test</w:t>
      </w:r>
      <w:r w:rsidRPr="00ED41A6">
        <w:rPr>
          <w:spacing w:val="-8"/>
          <w:sz w:val="24"/>
          <w:szCs w:val="24"/>
        </w:rPr>
        <w:t>, type in:</w:t>
      </w:r>
    </w:p>
    <w:p w:rsidR="00F65548" w:rsidRPr="00ED41A6" w:rsidRDefault="00F65548" w:rsidP="00F65548">
      <w:pPr>
        <w:pStyle w:val="Heading3"/>
        <w:pBdr>
          <w:bottom w:val="dashed" w:sz="6" w:space="0" w:color="DDDDDD"/>
        </w:pBdr>
        <w:shd w:val="clear" w:color="auto" w:fill="D9D9D9" w:themeFill="background1" w:themeFillShade="D9"/>
        <w:spacing w:after="210" w:line="312" w:lineRule="atLeast"/>
        <w:jc w:val="both"/>
        <w:textAlignment w:val="baseline"/>
        <w:rPr>
          <w:b w:val="0"/>
          <w:spacing w:val="-8"/>
          <w:sz w:val="24"/>
          <w:szCs w:val="24"/>
        </w:rPr>
      </w:pPr>
      <w:proofErr w:type="spellStart"/>
      <w:proofErr w:type="gramStart"/>
      <w:r w:rsidRPr="00ED41A6">
        <w:rPr>
          <w:b w:val="0"/>
          <w:spacing w:val="-8"/>
          <w:sz w:val="24"/>
          <w:szCs w:val="24"/>
        </w:rPr>
        <w:t>scp</w:t>
      </w:r>
      <w:proofErr w:type="spellEnd"/>
      <w:proofErr w:type="gramEnd"/>
      <w:r w:rsidRPr="00ED41A6">
        <w:rPr>
          <w:b w:val="0"/>
          <w:spacing w:val="-8"/>
          <w:sz w:val="24"/>
          <w:szCs w:val="24"/>
        </w:rPr>
        <w:t xml:space="preserve"> sample3 test@10.0.10.5:/home/test/Desktop</w:t>
      </w:r>
    </w:p>
    <w:p w:rsidR="00F65548" w:rsidRPr="00ED41A6" w:rsidRDefault="00F65548" w:rsidP="00F65548">
      <w:pPr>
        <w:pStyle w:val="Heading3"/>
        <w:pBdr>
          <w:bottom w:val="dashed" w:sz="6" w:space="0" w:color="DDDDDD"/>
        </w:pBdr>
        <w:spacing w:before="0" w:after="210" w:line="312" w:lineRule="atLeast"/>
        <w:jc w:val="both"/>
        <w:textAlignment w:val="baseline"/>
        <w:rPr>
          <w:spacing w:val="-8"/>
          <w:sz w:val="24"/>
          <w:szCs w:val="24"/>
        </w:rPr>
      </w:pPr>
      <w:r w:rsidRPr="00ED41A6">
        <w:rPr>
          <w:spacing w:val="-8"/>
          <w:sz w:val="24"/>
          <w:szCs w:val="24"/>
        </w:rPr>
        <w:t>The output shows a summary of the operation.</w:t>
      </w:r>
    </w:p>
    <w:p w:rsidR="003B0EB5" w:rsidRPr="00ED41A6" w:rsidRDefault="00F65548" w:rsidP="005F6888">
      <w:pPr>
        <w:pStyle w:val="Heading3"/>
        <w:pBdr>
          <w:bottom w:val="dashed" w:sz="6" w:space="0" w:color="DDDDDD"/>
        </w:pBdr>
        <w:spacing w:after="210" w:line="312" w:lineRule="atLeast"/>
        <w:jc w:val="both"/>
        <w:textAlignment w:val="baseline"/>
        <w:rPr>
          <w:spacing w:val="-8"/>
          <w:sz w:val="24"/>
          <w:szCs w:val="24"/>
        </w:rPr>
      </w:pPr>
      <w:r w:rsidRPr="00ED41A6">
        <w:rPr>
          <w:spacing w:val="-8"/>
          <w:sz w:val="24"/>
          <w:szCs w:val="24"/>
        </w:rPr>
        <w:t>Make sure to use the uppercase -P flag if you need to specify the port.</w:t>
      </w:r>
    </w:p>
    <w:p w:rsidR="00F65548" w:rsidRPr="00ED41A6" w:rsidRDefault="00F65548" w:rsidP="00F65548">
      <w:pPr>
        <w:pStyle w:val="Heading3"/>
        <w:pBdr>
          <w:bottom w:val="dashed" w:sz="6" w:space="0" w:color="DDDDDD"/>
        </w:pBdr>
        <w:spacing w:before="0" w:beforeAutospacing="0" w:after="210" w:afterAutospacing="0" w:line="312" w:lineRule="atLeast"/>
        <w:jc w:val="both"/>
        <w:textAlignment w:val="baseline"/>
        <w:rPr>
          <w:spacing w:val="-8"/>
          <w:sz w:val="24"/>
          <w:szCs w:val="24"/>
        </w:rPr>
      </w:pPr>
      <w:r w:rsidRPr="00ED41A6">
        <w:rPr>
          <w:spacing w:val="-8"/>
          <w:sz w:val="24"/>
          <w:szCs w:val="24"/>
        </w:rPr>
        <w:t>Restart SSH service</w:t>
      </w:r>
    </w:p>
    <w:p w:rsidR="00F65548" w:rsidRPr="00ED41A6" w:rsidRDefault="00F65548" w:rsidP="00F65548">
      <w:pPr>
        <w:pStyle w:val="Heading3"/>
        <w:pBdr>
          <w:bottom w:val="dashed" w:sz="6" w:space="0" w:color="DDDDDD"/>
        </w:pBdr>
        <w:spacing w:before="0" w:after="210" w:line="312" w:lineRule="atLeast"/>
        <w:jc w:val="both"/>
        <w:textAlignment w:val="baseline"/>
        <w:rPr>
          <w:b w:val="0"/>
          <w:spacing w:val="-8"/>
          <w:sz w:val="24"/>
          <w:szCs w:val="24"/>
        </w:rPr>
      </w:pPr>
      <w:r w:rsidRPr="00ED41A6">
        <w:rPr>
          <w:b w:val="0"/>
          <w:spacing w:val="-8"/>
          <w:sz w:val="24"/>
          <w:szCs w:val="24"/>
        </w:rPr>
        <w:t>When you make changes to the SSH configuration, you’ll need to restart the service.</w:t>
      </w:r>
    </w:p>
    <w:p w:rsidR="00F65548" w:rsidRPr="00ED41A6" w:rsidRDefault="00F65548" w:rsidP="00F65548">
      <w:pPr>
        <w:pStyle w:val="Heading3"/>
        <w:pBdr>
          <w:bottom w:val="dashed" w:sz="6" w:space="0" w:color="DDDDDD"/>
        </w:pBdr>
        <w:spacing w:before="0" w:after="210" w:line="312" w:lineRule="atLeast"/>
        <w:jc w:val="both"/>
        <w:textAlignment w:val="baseline"/>
        <w:rPr>
          <w:b w:val="0"/>
          <w:spacing w:val="-8"/>
          <w:sz w:val="24"/>
          <w:szCs w:val="24"/>
        </w:rPr>
      </w:pPr>
      <w:r w:rsidRPr="00ED41A6">
        <w:rPr>
          <w:b w:val="0"/>
          <w:spacing w:val="-8"/>
          <w:sz w:val="24"/>
          <w:szCs w:val="24"/>
        </w:rPr>
        <w:t xml:space="preserve">Depending on the Linux </w:t>
      </w:r>
      <w:proofErr w:type="spellStart"/>
      <w:r w:rsidRPr="00ED41A6">
        <w:rPr>
          <w:b w:val="0"/>
          <w:spacing w:val="-8"/>
          <w:sz w:val="24"/>
          <w:szCs w:val="24"/>
        </w:rPr>
        <w:t>distro</w:t>
      </w:r>
      <w:proofErr w:type="spellEnd"/>
      <w:r w:rsidRPr="00ED41A6">
        <w:rPr>
          <w:b w:val="0"/>
          <w:spacing w:val="-8"/>
          <w:sz w:val="24"/>
          <w:szCs w:val="24"/>
        </w:rPr>
        <w:t>, run one of the following commands on the machine where you modified the settings:</w:t>
      </w:r>
    </w:p>
    <w:p w:rsidR="00F65548" w:rsidRPr="00ED41A6" w:rsidRDefault="00F65548" w:rsidP="00F65548">
      <w:pPr>
        <w:pStyle w:val="Heading3"/>
        <w:pBdr>
          <w:bottom w:val="dashed" w:sz="6" w:space="0" w:color="DDDDDD"/>
        </w:pBdr>
        <w:shd w:val="clear" w:color="auto" w:fill="D9D9D9" w:themeFill="background1" w:themeFillShade="D9"/>
        <w:spacing w:after="210" w:line="312" w:lineRule="atLeast"/>
        <w:jc w:val="both"/>
        <w:textAlignment w:val="baseline"/>
        <w:rPr>
          <w:b w:val="0"/>
          <w:spacing w:val="-8"/>
          <w:sz w:val="24"/>
          <w:szCs w:val="24"/>
        </w:rPr>
      </w:pPr>
      <w:proofErr w:type="spellStart"/>
      <w:proofErr w:type="gramStart"/>
      <w:r w:rsidRPr="00ED41A6">
        <w:rPr>
          <w:b w:val="0"/>
          <w:spacing w:val="-8"/>
          <w:sz w:val="24"/>
          <w:szCs w:val="24"/>
        </w:rPr>
        <w:t>sudo</w:t>
      </w:r>
      <w:proofErr w:type="spellEnd"/>
      <w:proofErr w:type="gramEnd"/>
      <w:r w:rsidRPr="00ED41A6">
        <w:rPr>
          <w:b w:val="0"/>
          <w:spacing w:val="-8"/>
          <w:sz w:val="24"/>
          <w:szCs w:val="24"/>
        </w:rPr>
        <w:t xml:space="preserve"> </w:t>
      </w:r>
      <w:proofErr w:type="spellStart"/>
      <w:r w:rsidRPr="00ED41A6">
        <w:rPr>
          <w:b w:val="0"/>
          <w:spacing w:val="-8"/>
          <w:sz w:val="24"/>
          <w:szCs w:val="24"/>
        </w:rPr>
        <w:t>ssh</w:t>
      </w:r>
      <w:proofErr w:type="spellEnd"/>
      <w:r w:rsidRPr="00ED41A6">
        <w:rPr>
          <w:b w:val="0"/>
          <w:spacing w:val="-8"/>
          <w:sz w:val="24"/>
          <w:szCs w:val="24"/>
        </w:rPr>
        <w:t xml:space="preserve"> service restart</w:t>
      </w:r>
    </w:p>
    <w:p w:rsidR="00F65548" w:rsidRPr="00ED41A6" w:rsidRDefault="00F65548" w:rsidP="00F65548">
      <w:pPr>
        <w:pStyle w:val="Heading3"/>
        <w:pBdr>
          <w:bottom w:val="dashed" w:sz="6" w:space="0" w:color="DDDDDD"/>
        </w:pBdr>
        <w:spacing w:before="0" w:after="210" w:line="312" w:lineRule="atLeast"/>
        <w:jc w:val="both"/>
        <w:textAlignment w:val="baseline"/>
        <w:rPr>
          <w:b w:val="0"/>
          <w:spacing w:val="-8"/>
          <w:sz w:val="24"/>
          <w:szCs w:val="24"/>
        </w:rPr>
      </w:pPr>
      <w:proofErr w:type="gramStart"/>
      <w:r w:rsidRPr="00ED41A6">
        <w:rPr>
          <w:b w:val="0"/>
          <w:spacing w:val="-8"/>
          <w:sz w:val="24"/>
          <w:szCs w:val="24"/>
        </w:rPr>
        <w:t>or</w:t>
      </w:r>
      <w:proofErr w:type="gramEnd"/>
      <w:r w:rsidRPr="00ED41A6">
        <w:rPr>
          <w:b w:val="0"/>
          <w:spacing w:val="-8"/>
          <w:sz w:val="24"/>
          <w:szCs w:val="24"/>
        </w:rPr>
        <w:t>:</w:t>
      </w:r>
    </w:p>
    <w:p w:rsidR="00F65548" w:rsidRPr="00ED41A6" w:rsidRDefault="00F65548" w:rsidP="00F65548">
      <w:pPr>
        <w:pStyle w:val="Heading3"/>
        <w:pBdr>
          <w:bottom w:val="dashed" w:sz="6" w:space="0" w:color="DDDDDD"/>
        </w:pBdr>
        <w:shd w:val="clear" w:color="auto" w:fill="D9D9D9" w:themeFill="background1" w:themeFillShade="D9"/>
        <w:spacing w:after="210" w:line="312" w:lineRule="atLeast"/>
        <w:jc w:val="both"/>
        <w:textAlignment w:val="baseline"/>
        <w:rPr>
          <w:b w:val="0"/>
          <w:spacing w:val="-8"/>
          <w:sz w:val="24"/>
          <w:szCs w:val="24"/>
        </w:rPr>
      </w:pPr>
      <w:proofErr w:type="spellStart"/>
      <w:proofErr w:type="gramStart"/>
      <w:r w:rsidRPr="00ED41A6">
        <w:rPr>
          <w:b w:val="0"/>
          <w:spacing w:val="-8"/>
          <w:sz w:val="24"/>
          <w:szCs w:val="24"/>
        </w:rPr>
        <w:t>sudo</w:t>
      </w:r>
      <w:proofErr w:type="spellEnd"/>
      <w:proofErr w:type="gramEnd"/>
      <w:r w:rsidRPr="00ED41A6">
        <w:rPr>
          <w:b w:val="0"/>
          <w:spacing w:val="-8"/>
          <w:sz w:val="24"/>
          <w:szCs w:val="24"/>
        </w:rPr>
        <w:t xml:space="preserve"> </w:t>
      </w:r>
      <w:proofErr w:type="spellStart"/>
      <w:r w:rsidRPr="00ED41A6">
        <w:rPr>
          <w:b w:val="0"/>
          <w:spacing w:val="-8"/>
          <w:sz w:val="24"/>
          <w:szCs w:val="24"/>
        </w:rPr>
        <w:t>sshd</w:t>
      </w:r>
      <w:proofErr w:type="spellEnd"/>
      <w:r w:rsidRPr="00ED41A6">
        <w:rPr>
          <w:b w:val="0"/>
          <w:spacing w:val="-8"/>
          <w:sz w:val="24"/>
          <w:szCs w:val="24"/>
        </w:rPr>
        <w:t xml:space="preserve"> service restart</w:t>
      </w:r>
    </w:p>
    <w:p w:rsidR="003B0EB5" w:rsidRDefault="00F65548" w:rsidP="004F01DA">
      <w:pPr>
        <w:pStyle w:val="Heading3"/>
        <w:pBdr>
          <w:bottom w:val="dashed" w:sz="6" w:space="0" w:color="DDDDDD"/>
        </w:pBdr>
        <w:spacing w:before="0" w:after="210" w:line="312" w:lineRule="atLeast"/>
        <w:jc w:val="both"/>
        <w:textAlignment w:val="baseline"/>
        <w:rPr>
          <w:b w:val="0"/>
          <w:spacing w:val="-8"/>
          <w:sz w:val="24"/>
          <w:szCs w:val="24"/>
        </w:rPr>
      </w:pPr>
      <w:r w:rsidRPr="00ED41A6">
        <w:rPr>
          <w:b w:val="0"/>
          <w:spacing w:val="-8"/>
          <w:sz w:val="24"/>
          <w:szCs w:val="24"/>
        </w:rPr>
        <w:t>Finally, enter the password to complete the process. As a result, the next SSH session will use the new settings.</w:t>
      </w:r>
    </w:p>
    <w:p w:rsidR="008921BB" w:rsidRPr="00ED41A6" w:rsidRDefault="008921BB" w:rsidP="004F01DA">
      <w:pPr>
        <w:pStyle w:val="Heading3"/>
        <w:pBdr>
          <w:bottom w:val="dashed" w:sz="6" w:space="0" w:color="DDDDDD"/>
        </w:pBdr>
        <w:spacing w:before="0" w:after="210" w:line="312" w:lineRule="atLeast"/>
        <w:jc w:val="both"/>
        <w:textAlignment w:val="baseline"/>
        <w:rPr>
          <w:b w:val="0"/>
          <w:spacing w:val="-8"/>
          <w:sz w:val="24"/>
          <w:szCs w:val="24"/>
        </w:rPr>
      </w:pPr>
    </w:p>
    <w:p w:rsidR="00AD41E3" w:rsidRPr="00ED41A6" w:rsidRDefault="00AD41E3" w:rsidP="008036C0">
      <w:pPr>
        <w:pStyle w:val="Heading3"/>
        <w:pBdr>
          <w:bottom w:val="dashed" w:sz="6" w:space="0" w:color="DDDDDD"/>
        </w:pBdr>
        <w:shd w:val="clear" w:color="auto" w:fill="FFFFFF"/>
        <w:spacing w:before="0" w:beforeAutospacing="0" w:after="210" w:afterAutospacing="0" w:line="312" w:lineRule="atLeast"/>
        <w:jc w:val="both"/>
        <w:textAlignment w:val="baseline"/>
        <w:rPr>
          <w:bCs w:val="0"/>
          <w:spacing w:val="-8"/>
          <w:sz w:val="24"/>
          <w:szCs w:val="24"/>
        </w:rPr>
      </w:pPr>
      <w:r w:rsidRPr="00ED41A6">
        <w:rPr>
          <w:bCs w:val="0"/>
          <w:spacing w:val="-8"/>
          <w:sz w:val="24"/>
          <w:szCs w:val="24"/>
        </w:rPr>
        <w:t>Array Initialization and Usage</w:t>
      </w:r>
    </w:p>
    <w:p w:rsidR="00AD41E3" w:rsidRPr="00ED41A6" w:rsidRDefault="00AD41E3" w:rsidP="008036C0">
      <w:pPr>
        <w:pStyle w:val="NormalWeb"/>
        <w:shd w:val="clear" w:color="auto" w:fill="FFFFFF"/>
        <w:spacing w:before="0" w:beforeAutospacing="0" w:after="0" w:afterAutospacing="0"/>
        <w:jc w:val="both"/>
        <w:textAlignment w:val="baseline"/>
      </w:pPr>
      <w:r w:rsidRPr="00ED41A6">
        <w:t>With newer versions of bash, it supports one-dimensional arrays. An array can be explicitly declared by the </w:t>
      </w:r>
      <w:r w:rsidRPr="00ED41A6">
        <w:rPr>
          <w:rStyle w:val="Emphasis"/>
          <w:bdr w:val="none" w:sz="0" w:space="0" w:color="auto" w:frame="1"/>
        </w:rPr>
        <w:t>declare</w:t>
      </w:r>
      <w:r w:rsidRPr="00ED41A6">
        <w:t> shell-</w:t>
      </w:r>
      <w:proofErr w:type="spellStart"/>
      <w:r w:rsidRPr="00ED41A6">
        <w:t>builtin</w:t>
      </w:r>
      <w:proofErr w:type="spellEnd"/>
      <w:r w:rsidRPr="00ED41A6">
        <w:t>.</w:t>
      </w:r>
    </w:p>
    <w:p w:rsidR="00AD41E3" w:rsidRPr="00ED41A6" w:rsidRDefault="00AD41E3" w:rsidP="008036C0">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jc w:val="both"/>
        <w:textAlignment w:val="baseline"/>
        <w:rPr>
          <w:rFonts w:ascii="Times New Roman" w:hAnsi="Times New Roman" w:cs="Times New Roman"/>
          <w:sz w:val="24"/>
          <w:szCs w:val="24"/>
        </w:rPr>
      </w:pPr>
      <w:proofErr w:type="gramStart"/>
      <w:r w:rsidRPr="00ED41A6">
        <w:rPr>
          <w:rFonts w:ascii="Times New Roman" w:hAnsi="Times New Roman" w:cs="Times New Roman"/>
          <w:sz w:val="24"/>
          <w:szCs w:val="24"/>
        </w:rPr>
        <w:t>declare</w:t>
      </w:r>
      <w:proofErr w:type="gramEnd"/>
      <w:r w:rsidRPr="00ED41A6">
        <w:rPr>
          <w:rFonts w:ascii="Times New Roman" w:hAnsi="Times New Roman" w:cs="Times New Roman"/>
          <w:sz w:val="24"/>
          <w:szCs w:val="24"/>
        </w:rPr>
        <w:t xml:space="preserve"> -a </w:t>
      </w:r>
      <w:proofErr w:type="spellStart"/>
      <w:r w:rsidRPr="00ED41A6">
        <w:rPr>
          <w:rFonts w:ascii="Times New Roman" w:hAnsi="Times New Roman" w:cs="Times New Roman"/>
          <w:sz w:val="24"/>
          <w:szCs w:val="24"/>
        </w:rPr>
        <w:t>var</w:t>
      </w:r>
      <w:proofErr w:type="spellEnd"/>
      <w:r w:rsidRPr="00ED41A6">
        <w:rPr>
          <w:rFonts w:ascii="Times New Roman" w:hAnsi="Times New Roman" w:cs="Times New Roman"/>
          <w:sz w:val="24"/>
          <w:szCs w:val="24"/>
        </w:rPr>
        <w:t xml:space="preserve">  </w:t>
      </w:r>
    </w:p>
    <w:p w:rsidR="00AD41E3" w:rsidRPr="00ED41A6" w:rsidRDefault="00AD41E3" w:rsidP="008036C0">
      <w:pPr>
        <w:pStyle w:val="NormalWeb"/>
        <w:shd w:val="clear" w:color="auto" w:fill="FFFFFF"/>
        <w:spacing w:before="0" w:beforeAutospacing="0" w:after="240" w:afterAutospacing="0"/>
        <w:jc w:val="both"/>
        <w:textAlignment w:val="baseline"/>
      </w:pPr>
      <w:r w:rsidRPr="00ED41A6">
        <w:t>But it is not necessary to declare array variables as above. We can insert individual elements to array directly as follows.</w:t>
      </w:r>
    </w:p>
    <w:p w:rsidR="003E6D1D" w:rsidRPr="00ED41A6" w:rsidRDefault="00AD41E3" w:rsidP="008036C0">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jc w:val="both"/>
        <w:textAlignment w:val="baseline"/>
        <w:rPr>
          <w:rFonts w:ascii="Times New Roman" w:hAnsi="Times New Roman" w:cs="Times New Roman"/>
          <w:sz w:val="24"/>
          <w:szCs w:val="24"/>
        </w:rPr>
      </w:pPr>
      <w:proofErr w:type="spellStart"/>
      <w:proofErr w:type="gramStart"/>
      <w:r w:rsidRPr="00ED41A6">
        <w:rPr>
          <w:rFonts w:ascii="Times New Roman" w:hAnsi="Times New Roman" w:cs="Times New Roman"/>
          <w:sz w:val="24"/>
          <w:szCs w:val="24"/>
        </w:rPr>
        <w:t>var</w:t>
      </w:r>
      <w:proofErr w:type="spellEnd"/>
      <w:r w:rsidRPr="00ED41A6">
        <w:rPr>
          <w:rFonts w:ascii="Times New Roman" w:hAnsi="Times New Roman" w:cs="Times New Roman"/>
          <w:sz w:val="24"/>
          <w:szCs w:val="24"/>
        </w:rPr>
        <w:t>[</w:t>
      </w:r>
      <w:proofErr w:type="gramEnd"/>
      <w:r w:rsidRPr="00ED41A6">
        <w:rPr>
          <w:rFonts w:ascii="Times New Roman" w:hAnsi="Times New Roman" w:cs="Times New Roman"/>
          <w:sz w:val="24"/>
          <w:szCs w:val="24"/>
        </w:rPr>
        <w:t>XX]=&lt;value&gt;</w:t>
      </w:r>
    </w:p>
    <w:p w:rsidR="00AD41E3" w:rsidRPr="00ED41A6" w:rsidRDefault="00AD41E3" w:rsidP="008036C0">
      <w:pPr>
        <w:pStyle w:val="NormalWeb"/>
        <w:shd w:val="clear" w:color="auto" w:fill="FFFFFF"/>
        <w:spacing w:before="0" w:beforeAutospacing="0" w:after="240" w:afterAutospacing="0"/>
        <w:jc w:val="both"/>
        <w:textAlignment w:val="baseline"/>
      </w:pPr>
      <w:r w:rsidRPr="00ED41A6">
        <w:lastRenderedPageBreak/>
        <w:t>Another convenient way of initializing an entire array is by using the pair of parenthesis as shown below.</w:t>
      </w:r>
    </w:p>
    <w:p w:rsidR="00AD41E3" w:rsidRPr="00ED41A6" w:rsidRDefault="00AD41E3" w:rsidP="008036C0">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jc w:val="both"/>
        <w:textAlignment w:val="baseline"/>
        <w:rPr>
          <w:rFonts w:ascii="Times New Roman" w:hAnsi="Times New Roman" w:cs="Times New Roman"/>
          <w:sz w:val="24"/>
          <w:szCs w:val="24"/>
        </w:rPr>
      </w:pPr>
      <w:proofErr w:type="spellStart"/>
      <w:proofErr w:type="gramStart"/>
      <w:r w:rsidRPr="00ED41A6">
        <w:rPr>
          <w:rFonts w:ascii="Times New Roman" w:hAnsi="Times New Roman" w:cs="Times New Roman"/>
          <w:sz w:val="24"/>
          <w:szCs w:val="24"/>
        </w:rPr>
        <w:t>var</w:t>
      </w:r>
      <w:proofErr w:type="spellEnd"/>
      <w:proofErr w:type="gramEnd"/>
      <w:r w:rsidRPr="00ED41A6">
        <w:rPr>
          <w:rFonts w:ascii="Times New Roman" w:hAnsi="Times New Roman" w:cs="Times New Roman"/>
          <w:sz w:val="24"/>
          <w:szCs w:val="24"/>
        </w:rPr>
        <w:t xml:space="preserve">=( element1 element2 element3 . . . </w:t>
      </w:r>
      <w:proofErr w:type="spellStart"/>
      <w:r w:rsidRPr="00ED41A6">
        <w:rPr>
          <w:rFonts w:ascii="Times New Roman" w:hAnsi="Times New Roman" w:cs="Times New Roman"/>
          <w:sz w:val="24"/>
          <w:szCs w:val="24"/>
        </w:rPr>
        <w:t>elementN</w:t>
      </w:r>
      <w:proofErr w:type="spellEnd"/>
      <w:r w:rsidRPr="00ED41A6">
        <w:rPr>
          <w:rFonts w:ascii="Times New Roman" w:hAnsi="Times New Roman" w:cs="Times New Roman"/>
          <w:sz w:val="24"/>
          <w:szCs w:val="24"/>
        </w:rPr>
        <w:t xml:space="preserve"> )</w:t>
      </w:r>
    </w:p>
    <w:p w:rsidR="00AD41E3" w:rsidRPr="00ED41A6" w:rsidRDefault="00AD41E3" w:rsidP="008036C0">
      <w:pPr>
        <w:pStyle w:val="NormalWeb"/>
        <w:shd w:val="clear" w:color="auto" w:fill="FFFFFF"/>
        <w:spacing w:before="0" w:beforeAutospacing="0" w:after="240" w:afterAutospacing="0"/>
        <w:jc w:val="both"/>
        <w:textAlignment w:val="baseline"/>
      </w:pPr>
      <w:r w:rsidRPr="00ED41A6">
        <w:t>There is yet another way of assigning values to arrays. This way of initialization is a sub-category of the previously explained method.</w:t>
      </w:r>
    </w:p>
    <w:p w:rsidR="00AD41E3" w:rsidRPr="00ED41A6" w:rsidRDefault="00AD41E3" w:rsidP="008036C0">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jc w:val="both"/>
        <w:textAlignment w:val="baseline"/>
        <w:rPr>
          <w:rFonts w:ascii="Times New Roman" w:hAnsi="Times New Roman" w:cs="Times New Roman"/>
          <w:sz w:val="24"/>
          <w:szCs w:val="24"/>
        </w:rPr>
      </w:pPr>
      <w:proofErr w:type="gramStart"/>
      <w:r w:rsidRPr="00ED41A6">
        <w:rPr>
          <w:rFonts w:ascii="Times New Roman" w:hAnsi="Times New Roman" w:cs="Times New Roman"/>
          <w:sz w:val="24"/>
          <w:szCs w:val="24"/>
        </w:rPr>
        <w:t>array</w:t>
      </w:r>
      <w:proofErr w:type="gramEnd"/>
      <w:r w:rsidRPr="00ED41A6">
        <w:rPr>
          <w:rFonts w:ascii="Times New Roman" w:hAnsi="Times New Roman" w:cs="Times New Roman"/>
          <w:sz w:val="24"/>
          <w:szCs w:val="24"/>
        </w:rPr>
        <w:t>=( [XX]=&lt;value&gt; [XX]=&lt;value&gt; . . . )</w:t>
      </w:r>
    </w:p>
    <w:p w:rsidR="00AD41E3" w:rsidRPr="00ED41A6" w:rsidRDefault="00AD41E3" w:rsidP="008036C0">
      <w:pPr>
        <w:pStyle w:val="NormalWeb"/>
        <w:shd w:val="clear" w:color="auto" w:fill="FFFFFF"/>
        <w:spacing w:before="0" w:beforeAutospacing="0" w:after="0" w:afterAutospacing="0"/>
        <w:jc w:val="both"/>
        <w:textAlignment w:val="baseline"/>
      </w:pPr>
      <w:r w:rsidRPr="00ED41A6">
        <w:t>We can also read/assign values to array during the execution time using the </w:t>
      </w:r>
      <w:r w:rsidRPr="00ED41A6">
        <w:rPr>
          <w:rStyle w:val="Emphasis"/>
          <w:bdr w:val="none" w:sz="0" w:space="0" w:color="auto" w:frame="1"/>
        </w:rPr>
        <w:t>read</w:t>
      </w:r>
      <w:r w:rsidRPr="00ED41A6">
        <w:t> shell-</w:t>
      </w:r>
      <w:proofErr w:type="spellStart"/>
      <w:r w:rsidRPr="00ED41A6">
        <w:t>builtin</w:t>
      </w:r>
      <w:proofErr w:type="spellEnd"/>
      <w:r w:rsidRPr="00ED41A6">
        <w:t>.</w:t>
      </w:r>
    </w:p>
    <w:p w:rsidR="00AD41E3" w:rsidRPr="00ED41A6" w:rsidRDefault="00AD41E3" w:rsidP="008036C0">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jc w:val="both"/>
        <w:textAlignment w:val="baseline"/>
        <w:rPr>
          <w:rFonts w:ascii="Times New Roman" w:hAnsi="Times New Roman" w:cs="Times New Roman"/>
          <w:sz w:val="24"/>
          <w:szCs w:val="24"/>
        </w:rPr>
      </w:pPr>
      <w:proofErr w:type="gramStart"/>
      <w:r w:rsidRPr="00ED41A6">
        <w:rPr>
          <w:rFonts w:ascii="Times New Roman" w:hAnsi="Times New Roman" w:cs="Times New Roman"/>
          <w:sz w:val="24"/>
          <w:szCs w:val="24"/>
        </w:rPr>
        <w:t>read</w:t>
      </w:r>
      <w:proofErr w:type="gramEnd"/>
      <w:r w:rsidRPr="00ED41A6">
        <w:rPr>
          <w:rFonts w:ascii="Times New Roman" w:hAnsi="Times New Roman" w:cs="Times New Roman"/>
          <w:sz w:val="24"/>
          <w:szCs w:val="24"/>
        </w:rPr>
        <w:t xml:space="preserve"> -a array</w:t>
      </w:r>
    </w:p>
    <w:p w:rsidR="00AD41E3" w:rsidRPr="00ED41A6" w:rsidRDefault="00AD41E3" w:rsidP="008036C0">
      <w:pPr>
        <w:pStyle w:val="NormalWeb"/>
        <w:shd w:val="clear" w:color="auto" w:fill="FFFFFF"/>
        <w:spacing w:before="0" w:beforeAutospacing="0" w:after="240" w:afterAutospacing="0"/>
        <w:jc w:val="both"/>
        <w:textAlignment w:val="baseline"/>
      </w:pPr>
      <w:r w:rsidRPr="00ED41A6">
        <w:t>Now upon executing the above statement inside a script, it waits for some input. We need to provide the array elements separated by space (and not carriage return). After entering the values press enter to terminate.</w:t>
      </w:r>
    </w:p>
    <w:p w:rsidR="00AD41E3" w:rsidRPr="00ED41A6" w:rsidRDefault="00AD41E3" w:rsidP="008036C0">
      <w:pPr>
        <w:pStyle w:val="NormalWeb"/>
        <w:shd w:val="clear" w:color="auto" w:fill="FFFFFF"/>
        <w:spacing w:before="0" w:beforeAutospacing="0" w:after="240" w:afterAutospacing="0"/>
        <w:jc w:val="both"/>
        <w:textAlignment w:val="baseline"/>
      </w:pPr>
      <w:r w:rsidRPr="00ED41A6">
        <w:t>To traverse through the array el</w:t>
      </w:r>
      <w:r w:rsidR="00AB0637" w:rsidRPr="00ED41A6">
        <w:t>ements we can also use for loop</w:t>
      </w:r>
    </w:p>
    <w:p w:rsidR="00BF00C8" w:rsidRPr="00ED41A6" w:rsidRDefault="00BF00C8" w:rsidP="005F6888">
      <w:pPr>
        <w:pStyle w:val="Textbody"/>
        <w:spacing w:after="0"/>
        <w:jc w:val="both"/>
        <w:rPr>
          <w:rFonts w:ascii="Times New Roman" w:hAnsi="Times New Roman" w:cs="Times New Roman"/>
        </w:rPr>
      </w:pPr>
      <w:bookmarkStart w:id="8" w:name="_GoBack"/>
      <w:bookmarkEnd w:id="8"/>
    </w:p>
    <w:p w:rsidR="000009F3" w:rsidRPr="00ED41A6" w:rsidRDefault="000009F3" w:rsidP="008036C0">
      <w:pPr>
        <w:pStyle w:val="Heading2"/>
        <w:spacing w:before="0"/>
        <w:jc w:val="both"/>
        <w:rPr>
          <w:rFonts w:ascii="Times New Roman" w:hAnsi="Times New Roman" w:cs="Times New Roman"/>
          <w:color w:val="auto"/>
          <w:sz w:val="24"/>
          <w:szCs w:val="24"/>
        </w:rPr>
      </w:pPr>
      <w:r w:rsidRPr="00ED41A6">
        <w:rPr>
          <w:rFonts w:ascii="Times New Roman" w:hAnsi="Times New Roman" w:cs="Times New Roman"/>
          <w:color w:val="auto"/>
          <w:sz w:val="24"/>
          <w:szCs w:val="24"/>
        </w:rPr>
        <w:t>EXPERIMENT 30</w:t>
      </w:r>
    </w:p>
    <w:p w:rsidR="000009F3" w:rsidRPr="00ED41A6" w:rsidRDefault="000009F3" w:rsidP="008036C0">
      <w:pPr>
        <w:jc w:val="both"/>
        <w:rPr>
          <w:rFonts w:ascii="Times New Roman" w:hAnsi="Times New Roman" w:cs="Times New Roman"/>
          <w:sz w:val="24"/>
          <w:szCs w:val="24"/>
        </w:rPr>
      </w:pPr>
    </w:p>
    <w:p w:rsidR="00BF00C8" w:rsidRPr="00ED41A6" w:rsidRDefault="00BF00C8" w:rsidP="008036C0">
      <w:pPr>
        <w:pStyle w:val="Heading2"/>
        <w:jc w:val="both"/>
        <w:rPr>
          <w:rFonts w:ascii="Times New Roman" w:hAnsi="Times New Roman" w:cs="Times New Roman"/>
          <w:color w:val="auto"/>
          <w:sz w:val="24"/>
          <w:szCs w:val="24"/>
        </w:rPr>
      </w:pPr>
      <w:r w:rsidRPr="00ED41A6">
        <w:rPr>
          <w:rFonts w:ascii="Times New Roman" w:hAnsi="Times New Roman" w:cs="Times New Roman"/>
          <w:color w:val="auto"/>
          <w:sz w:val="24"/>
          <w:szCs w:val="24"/>
        </w:rPr>
        <w:t>Write shell script to show various system configuration like</w:t>
      </w:r>
    </w:p>
    <w:p w:rsidR="00BF00C8" w:rsidRPr="00ED41A6" w:rsidRDefault="00BF00C8" w:rsidP="008036C0">
      <w:pPr>
        <w:pStyle w:val="Heading2"/>
        <w:jc w:val="both"/>
        <w:rPr>
          <w:rFonts w:ascii="Times New Roman" w:hAnsi="Times New Roman" w:cs="Times New Roman"/>
          <w:color w:val="auto"/>
          <w:sz w:val="24"/>
          <w:szCs w:val="24"/>
        </w:rPr>
      </w:pPr>
      <w:r w:rsidRPr="00ED41A6">
        <w:rPr>
          <w:rFonts w:ascii="Times New Roman" w:hAnsi="Times New Roman" w:cs="Times New Roman"/>
          <w:color w:val="auto"/>
          <w:sz w:val="24"/>
          <w:szCs w:val="24"/>
        </w:rPr>
        <w:t xml:space="preserve">1) Currently logged user and his </w:t>
      </w:r>
      <w:proofErr w:type="spellStart"/>
      <w:r w:rsidRPr="00ED41A6">
        <w:rPr>
          <w:rFonts w:ascii="Times New Roman" w:hAnsi="Times New Roman" w:cs="Times New Roman"/>
          <w:color w:val="auto"/>
          <w:sz w:val="24"/>
          <w:szCs w:val="24"/>
        </w:rPr>
        <w:t>logname</w:t>
      </w:r>
      <w:proofErr w:type="spellEnd"/>
      <w:r w:rsidRPr="00ED41A6">
        <w:rPr>
          <w:rFonts w:ascii="Times New Roman" w:hAnsi="Times New Roman" w:cs="Times New Roman"/>
          <w:color w:val="auto"/>
          <w:sz w:val="24"/>
          <w:szCs w:val="24"/>
        </w:rPr>
        <w:t xml:space="preserve"> 2) Your current shell 3) Your home directory 4) Your operating system type 5) Your current path setting</w:t>
      </w:r>
    </w:p>
    <w:p w:rsidR="00BF00C8" w:rsidRPr="00ED41A6" w:rsidRDefault="00BF00C8" w:rsidP="008036C0">
      <w:pPr>
        <w:jc w:val="both"/>
        <w:rPr>
          <w:rFonts w:ascii="Times New Roman" w:hAnsi="Times New Roman" w:cs="Times New Roman"/>
          <w:sz w:val="24"/>
          <w:szCs w:val="24"/>
        </w:rPr>
      </w:pPr>
    </w:p>
    <w:p w:rsidR="00BF00C8" w:rsidRPr="00ED41A6" w:rsidRDefault="00BF00C8" w:rsidP="008036C0">
      <w:pPr>
        <w:jc w:val="both"/>
        <w:rPr>
          <w:rFonts w:ascii="Times New Roman" w:hAnsi="Times New Roman" w:cs="Times New Roman"/>
          <w:sz w:val="24"/>
          <w:szCs w:val="24"/>
        </w:rPr>
      </w:pPr>
      <w:proofErr w:type="gramStart"/>
      <w:r w:rsidRPr="00ED41A6">
        <w:rPr>
          <w:rFonts w:ascii="Times New Roman" w:hAnsi="Times New Roman" w:cs="Times New Roman"/>
          <w:sz w:val="24"/>
          <w:szCs w:val="24"/>
        </w:rPr>
        <w:t>#!/</w:t>
      </w:r>
      <w:proofErr w:type="gramEnd"/>
      <w:r w:rsidRPr="00ED41A6">
        <w:rPr>
          <w:rFonts w:ascii="Times New Roman" w:hAnsi="Times New Roman" w:cs="Times New Roman"/>
          <w:sz w:val="24"/>
          <w:szCs w:val="24"/>
        </w:rPr>
        <w:t>bin/bash</w:t>
      </w:r>
    </w:p>
    <w:p w:rsidR="00BF00C8" w:rsidRPr="00ED41A6" w:rsidRDefault="00BF00C8" w:rsidP="008036C0">
      <w:pPr>
        <w:jc w:val="both"/>
        <w:rPr>
          <w:rFonts w:ascii="Times New Roman" w:hAnsi="Times New Roman" w:cs="Times New Roman"/>
          <w:sz w:val="24"/>
          <w:szCs w:val="24"/>
        </w:rPr>
      </w:pPr>
      <w:proofErr w:type="gramStart"/>
      <w:r w:rsidRPr="00ED41A6">
        <w:rPr>
          <w:rFonts w:ascii="Times New Roman" w:hAnsi="Times New Roman" w:cs="Times New Roman"/>
          <w:sz w:val="24"/>
          <w:szCs w:val="24"/>
        </w:rPr>
        <w:t>echo</w:t>
      </w:r>
      <w:proofErr w:type="gramEnd"/>
      <w:r w:rsidRPr="00ED41A6">
        <w:rPr>
          <w:rFonts w:ascii="Times New Roman" w:hAnsi="Times New Roman" w:cs="Times New Roman"/>
          <w:sz w:val="24"/>
          <w:szCs w:val="24"/>
        </w:rPr>
        <w:t xml:space="preserve"> -e "User name: $USER </w:t>
      </w:r>
    </w:p>
    <w:p w:rsidR="000009F3" w:rsidRPr="00ED41A6" w:rsidRDefault="000009F3" w:rsidP="008036C0">
      <w:pPr>
        <w:jc w:val="both"/>
        <w:rPr>
          <w:rFonts w:ascii="Times New Roman" w:hAnsi="Times New Roman" w:cs="Times New Roman"/>
          <w:sz w:val="24"/>
          <w:szCs w:val="24"/>
        </w:rPr>
      </w:pPr>
      <w:proofErr w:type="gramStart"/>
      <w:r w:rsidRPr="00ED41A6">
        <w:rPr>
          <w:rFonts w:ascii="Times New Roman" w:hAnsi="Times New Roman" w:cs="Times New Roman"/>
          <w:sz w:val="24"/>
          <w:szCs w:val="24"/>
        </w:rPr>
        <w:t>echo</w:t>
      </w:r>
      <w:proofErr w:type="gramEnd"/>
      <w:r w:rsidRPr="00ED41A6">
        <w:rPr>
          <w:rFonts w:ascii="Times New Roman" w:hAnsi="Times New Roman" w:cs="Times New Roman"/>
          <w:sz w:val="24"/>
          <w:szCs w:val="24"/>
        </w:rPr>
        <w:t xml:space="preserve"> -e "shell  name: $bash </w:t>
      </w:r>
    </w:p>
    <w:p w:rsidR="00BF00C8" w:rsidRPr="00ED41A6" w:rsidRDefault="00BF00C8" w:rsidP="008036C0">
      <w:pPr>
        <w:jc w:val="both"/>
        <w:rPr>
          <w:rFonts w:ascii="Times New Roman" w:hAnsi="Times New Roman" w:cs="Times New Roman"/>
          <w:sz w:val="24"/>
          <w:szCs w:val="24"/>
        </w:rPr>
      </w:pPr>
      <w:proofErr w:type="gramStart"/>
      <w:r w:rsidRPr="00ED41A6">
        <w:rPr>
          <w:rFonts w:ascii="Times New Roman" w:hAnsi="Times New Roman" w:cs="Times New Roman"/>
          <w:sz w:val="24"/>
          <w:szCs w:val="24"/>
        </w:rPr>
        <w:t>echo</w:t>
      </w:r>
      <w:proofErr w:type="gramEnd"/>
      <w:r w:rsidRPr="00ED41A6">
        <w:rPr>
          <w:rFonts w:ascii="Times New Roman" w:hAnsi="Times New Roman" w:cs="Times New Roman"/>
          <w:sz w:val="24"/>
          <w:szCs w:val="24"/>
        </w:rPr>
        <w:t xml:space="preserve"> -e "Current Shell: $SHELL"  </w:t>
      </w:r>
    </w:p>
    <w:p w:rsidR="00BF00C8" w:rsidRPr="00ED41A6" w:rsidRDefault="00BF00C8" w:rsidP="008036C0">
      <w:pPr>
        <w:jc w:val="both"/>
        <w:rPr>
          <w:rFonts w:ascii="Times New Roman" w:hAnsi="Times New Roman" w:cs="Times New Roman"/>
          <w:sz w:val="24"/>
          <w:szCs w:val="24"/>
        </w:rPr>
      </w:pPr>
      <w:proofErr w:type="gramStart"/>
      <w:r w:rsidRPr="00ED41A6">
        <w:rPr>
          <w:rFonts w:ascii="Times New Roman" w:hAnsi="Times New Roman" w:cs="Times New Roman"/>
          <w:sz w:val="24"/>
          <w:szCs w:val="24"/>
        </w:rPr>
        <w:t>echo</w:t>
      </w:r>
      <w:proofErr w:type="gramEnd"/>
      <w:r w:rsidRPr="00ED41A6">
        <w:rPr>
          <w:rFonts w:ascii="Times New Roman" w:hAnsi="Times New Roman" w:cs="Times New Roman"/>
          <w:sz w:val="24"/>
          <w:szCs w:val="24"/>
        </w:rPr>
        <w:t xml:space="preserve"> -e "Home Directory: $HOME" </w:t>
      </w:r>
    </w:p>
    <w:p w:rsidR="00BF00C8" w:rsidRPr="00ED41A6" w:rsidRDefault="00BF00C8" w:rsidP="008036C0">
      <w:pPr>
        <w:jc w:val="both"/>
        <w:rPr>
          <w:rFonts w:ascii="Times New Roman" w:hAnsi="Times New Roman" w:cs="Times New Roman"/>
          <w:sz w:val="24"/>
          <w:szCs w:val="24"/>
        </w:rPr>
      </w:pPr>
      <w:proofErr w:type="gramStart"/>
      <w:r w:rsidRPr="00ED41A6">
        <w:rPr>
          <w:rFonts w:ascii="Times New Roman" w:hAnsi="Times New Roman" w:cs="Times New Roman"/>
          <w:sz w:val="24"/>
          <w:szCs w:val="24"/>
        </w:rPr>
        <w:t>echo</w:t>
      </w:r>
      <w:proofErr w:type="gramEnd"/>
      <w:r w:rsidRPr="00ED41A6">
        <w:rPr>
          <w:rFonts w:ascii="Times New Roman" w:hAnsi="Times New Roman" w:cs="Times New Roman"/>
          <w:sz w:val="24"/>
          <w:szCs w:val="24"/>
        </w:rPr>
        <w:t xml:space="preserve"> -e "Your O/s Type: $OSTYPE" </w:t>
      </w:r>
    </w:p>
    <w:p w:rsidR="00BF00C8" w:rsidRPr="00ED41A6" w:rsidRDefault="00BF00C8" w:rsidP="008036C0">
      <w:pPr>
        <w:jc w:val="both"/>
        <w:rPr>
          <w:rFonts w:ascii="Times New Roman" w:hAnsi="Times New Roman" w:cs="Times New Roman"/>
          <w:sz w:val="24"/>
          <w:szCs w:val="24"/>
        </w:rPr>
      </w:pPr>
      <w:proofErr w:type="gramStart"/>
      <w:r w:rsidRPr="00ED41A6">
        <w:rPr>
          <w:rFonts w:ascii="Times New Roman" w:hAnsi="Times New Roman" w:cs="Times New Roman"/>
          <w:sz w:val="24"/>
          <w:szCs w:val="24"/>
        </w:rPr>
        <w:lastRenderedPageBreak/>
        <w:t>echo</w:t>
      </w:r>
      <w:proofErr w:type="gramEnd"/>
      <w:r w:rsidRPr="00ED41A6">
        <w:rPr>
          <w:rFonts w:ascii="Times New Roman" w:hAnsi="Times New Roman" w:cs="Times New Roman"/>
          <w:sz w:val="24"/>
          <w:szCs w:val="24"/>
        </w:rPr>
        <w:t xml:space="preserve"> -e "PATH: $PATH" </w:t>
      </w:r>
    </w:p>
    <w:p w:rsidR="00BF00C8" w:rsidRPr="00ED41A6" w:rsidRDefault="00BF00C8" w:rsidP="008036C0">
      <w:pPr>
        <w:jc w:val="both"/>
        <w:rPr>
          <w:rFonts w:ascii="Times New Roman" w:hAnsi="Times New Roman" w:cs="Times New Roman"/>
          <w:sz w:val="24"/>
          <w:szCs w:val="24"/>
        </w:rPr>
      </w:pPr>
      <w:proofErr w:type="gramStart"/>
      <w:r w:rsidRPr="00ED41A6">
        <w:rPr>
          <w:rFonts w:ascii="Times New Roman" w:hAnsi="Times New Roman" w:cs="Times New Roman"/>
          <w:sz w:val="24"/>
          <w:szCs w:val="24"/>
        </w:rPr>
        <w:t>echo</w:t>
      </w:r>
      <w:proofErr w:type="gramEnd"/>
      <w:r w:rsidRPr="00ED41A6">
        <w:rPr>
          <w:rFonts w:ascii="Times New Roman" w:hAnsi="Times New Roman" w:cs="Times New Roman"/>
          <w:sz w:val="24"/>
          <w:szCs w:val="24"/>
        </w:rPr>
        <w:t xml:space="preserve"> -e "Current directory: $</w:t>
      </w:r>
      <w:proofErr w:type="spellStart"/>
      <w:r w:rsidRPr="00ED41A6">
        <w:rPr>
          <w:rFonts w:ascii="Times New Roman" w:hAnsi="Times New Roman" w:cs="Times New Roman"/>
          <w:sz w:val="24"/>
          <w:szCs w:val="24"/>
        </w:rPr>
        <w:t>pwd</w:t>
      </w:r>
      <w:proofErr w:type="spellEnd"/>
      <w:r w:rsidRPr="00ED41A6">
        <w:rPr>
          <w:rFonts w:ascii="Times New Roman" w:hAnsi="Times New Roman" w:cs="Times New Roman"/>
          <w:sz w:val="24"/>
          <w:szCs w:val="24"/>
        </w:rPr>
        <w:t>`"</w:t>
      </w:r>
    </w:p>
    <w:p w:rsidR="00AB0637" w:rsidRPr="00ED41A6" w:rsidRDefault="00AB0637" w:rsidP="008036C0">
      <w:pPr>
        <w:pStyle w:val="NormalWeb"/>
        <w:shd w:val="clear" w:color="auto" w:fill="FFFFFF"/>
        <w:spacing w:before="0" w:beforeAutospacing="0" w:after="240" w:afterAutospacing="0"/>
        <w:jc w:val="both"/>
        <w:textAlignment w:val="baseline"/>
      </w:pPr>
    </w:p>
    <w:sectPr w:rsidR="00AB0637" w:rsidRPr="00ED41A6" w:rsidSect="000007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 w:name="Liberation Serif">
    <w:altName w:val="Times New Roman"/>
    <w:charset w:val="00"/>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Liberation Mono">
    <w:altName w:val="MS Gothic"/>
    <w:charset w:val="00"/>
    <w:family w:val="modern"/>
    <w:pitch w:val="fixed"/>
    <w:sig w:usb0="00000000" w:usb1="00000000" w:usb2="00000000" w:usb3="00000000" w:csb0="00000000" w:csb1="00000000"/>
  </w:font>
  <w:font w:name="Nimbus Mono L">
    <w:altName w:val="MS Gothic"/>
    <w:charset w:val="00"/>
    <w:family w:val="modern"/>
    <w:pitch w:val="fixed"/>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05960D2C"/>
    <w:multiLevelType w:val="multilevel"/>
    <w:tmpl w:val="2516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0864F5"/>
    <w:multiLevelType w:val="multilevel"/>
    <w:tmpl w:val="97E6C3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D064C0"/>
    <w:multiLevelType w:val="hybridMultilevel"/>
    <w:tmpl w:val="0B3C4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481445C"/>
    <w:multiLevelType w:val="multilevel"/>
    <w:tmpl w:val="8230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E54EB4"/>
    <w:multiLevelType w:val="multilevel"/>
    <w:tmpl w:val="4C9A0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6F4322"/>
    <w:multiLevelType w:val="multilevel"/>
    <w:tmpl w:val="7B9C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E1517A"/>
    <w:multiLevelType w:val="multilevel"/>
    <w:tmpl w:val="DC1A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155D74"/>
    <w:multiLevelType w:val="multilevel"/>
    <w:tmpl w:val="D8D01F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FD0D28"/>
    <w:multiLevelType w:val="multilevel"/>
    <w:tmpl w:val="DC7C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CA462D"/>
    <w:multiLevelType w:val="multilevel"/>
    <w:tmpl w:val="FE0EFF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A41878"/>
    <w:multiLevelType w:val="multilevel"/>
    <w:tmpl w:val="F6CA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6B76BE"/>
    <w:multiLevelType w:val="multilevel"/>
    <w:tmpl w:val="5DD40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C52836"/>
    <w:multiLevelType w:val="multilevel"/>
    <w:tmpl w:val="AD44A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5344C4"/>
    <w:multiLevelType w:val="multilevel"/>
    <w:tmpl w:val="8DBA9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3C537B"/>
    <w:multiLevelType w:val="multilevel"/>
    <w:tmpl w:val="B8D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0319F4"/>
    <w:multiLevelType w:val="multilevel"/>
    <w:tmpl w:val="CFC0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1340B8"/>
    <w:multiLevelType w:val="multilevel"/>
    <w:tmpl w:val="21CA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FF3601"/>
    <w:multiLevelType w:val="multilevel"/>
    <w:tmpl w:val="E042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num>
  <w:num w:numId="4">
    <w:abstractNumId w:val="10"/>
  </w:num>
  <w:num w:numId="5">
    <w:abstractNumId w:val="8"/>
  </w:num>
  <w:num w:numId="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6"/>
  </w:num>
  <w:num w:numId="8">
    <w:abstractNumId w:val="11"/>
  </w:num>
  <w:num w:numId="9">
    <w:abstractNumId w:val="4"/>
  </w:num>
  <w:num w:numId="10">
    <w:abstractNumId w:val="13"/>
  </w:num>
  <w:num w:numId="11">
    <w:abstractNumId w:val="0"/>
  </w:num>
  <w:num w:numId="12">
    <w:abstractNumId w:val="1"/>
  </w:num>
  <w:num w:numId="13">
    <w:abstractNumId w:val="17"/>
  </w:num>
  <w:num w:numId="14">
    <w:abstractNumId w:val="18"/>
  </w:num>
  <w:num w:numId="15">
    <w:abstractNumId w:val="14"/>
  </w:num>
  <w:num w:numId="16">
    <w:abstractNumId w:val="6"/>
  </w:num>
  <w:num w:numId="17">
    <w:abstractNumId w:val="7"/>
  </w:num>
  <w:num w:numId="18">
    <w:abstractNumId w:val="3"/>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8C364F"/>
    <w:rsid w:val="000007DC"/>
    <w:rsid w:val="000009F3"/>
    <w:rsid w:val="0001254A"/>
    <w:rsid w:val="000678D7"/>
    <w:rsid w:val="0007145D"/>
    <w:rsid w:val="000809A1"/>
    <w:rsid w:val="00091F21"/>
    <w:rsid w:val="000B440B"/>
    <w:rsid w:val="000E6543"/>
    <w:rsid w:val="00120FE5"/>
    <w:rsid w:val="00142509"/>
    <w:rsid w:val="001A4518"/>
    <w:rsid w:val="001F7BB9"/>
    <w:rsid w:val="00223213"/>
    <w:rsid w:val="0024048B"/>
    <w:rsid w:val="00252781"/>
    <w:rsid w:val="00274A42"/>
    <w:rsid w:val="0027567A"/>
    <w:rsid w:val="0028273D"/>
    <w:rsid w:val="002930B0"/>
    <w:rsid w:val="00296443"/>
    <w:rsid w:val="00300823"/>
    <w:rsid w:val="003164F5"/>
    <w:rsid w:val="0032008D"/>
    <w:rsid w:val="00325FFB"/>
    <w:rsid w:val="003B0EB5"/>
    <w:rsid w:val="003E6D1D"/>
    <w:rsid w:val="00410946"/>
    <w:rsid w:val="0041129A"/>
    <w:rsid w:val="004117D0"/>
    <w:rsid w:val="004635C6"/>
    <w:rsid w:val="00477EF4"/>
    <w:rsid w:val="004E588A"/>
    <w:rsid w:val="004F01DA"/>
    <w:rsid w:val="005859D0"/>
    <w:rsid w:val="005A5BBF"/>
    <w:rsid w:val="005F6888"/>
    <w:rsid w:val="00635581"/>
    <w:rsid w:val="00651885"/>
    <w:rsid w:val="006828CB"/>
    <w:rsid w:val="00697190"/>
    <w:rsid w:val="006A1C6B"/>
    <w:rsid w:val="006F2D21"/>
    <w:rsid w:val="00700BAB"/>
    <w:rsid w:val="00717C79"/>
    <w:rsid w:val="007744CF"/>
    <w:rsid w:val="00781AB1"/>
    <w:rsid w:val="0078224A"/>
    <w:rsid w:val="00795969"/>
    <w:rsid w:val="007A5A43"/>
    <w:rsid w:val="008036C0"/>
    <w:rsid w:val="00826230"/>
    <w:rsid w:val="00826AAB"/>
    <w:rsid w:val="00846283"/>
    <w:rsid w:val="00863ABC"/>
    <w:rsid w:val="008705EC"/>
    <w:rsid w:val="00873BF8"/>
    <w:rsid w:val="008921BB"/>
    <w:rsid w:val="008B1208"/>
    <w:rsid w:val="008C364F"/>
    <w:rsid w:val="00914F20"/>
    <w:rsid w:val="00936630"/>
    <w:rsid w:val="00945891"/>
    <w:rsid w:val="00974BE0"/>
    <w:rsid w:val="00975D16"/>
    <w:rsid w:val="00993CB2"/>
    <w:rsid w:val="00996CA8"/>
    <w:rsid w:val="009C472C"/>
    <w:rsid w:val="009E110D"/>
    <w:rsid w:val="009F6D13"/>
    <w:rsid w:val="00A327B4"/>
    <w:rsid w:val="00A764ED"/>
    <w:rsid w:val="00AB0637"/>
    <w:rsid w:val="00AD41E3"/>
    <w:rsid w:val="00AD560C"/>
    <w:rsid w:val="00B20F5C"/>
    <w:rsid w:val="00B2737A"/>
    <w:rsid w:val="00B605B5"/>
    <w:rsid w:val="00B7784C"/>
    <w:rsid w:val="00B8510C"/>
    <w:rsid w:val="00BC7764"/>
    <w:rsid w:val="00BF00C8"/>
    <w:rsid w:val="00C03A3F"/>
    <w:rsid w:val="00C16A50"/>
    <w:rsid w:val="00C55566"/>
    <w:rsid w:val="00D3035F"/>
    <w:rsid w:val="00D477B6"/>
    <w:rsid w:val="00D6128D"/>
    <w:rsid w:val="00DC06D8"/>
    <w:rsid w:val="00DD5056"/>
    <w:rsid w:val="00DF477D"/>
    <w:rsid w:val="00E62F81"/>
    <w:rsid w:val="00E6487B"/>
    <w:rsid w:val="00E762E4"/>
    <w:rsid w:val="00E87D3C"/>
    <w:rsid w:val="00ED41A6"/>
    <w:rsid w:val="00EF7FB0"/>
    <w:rsid w:val="00F65548"/>
    <w:rsid w:val="00F70471"/>
    <w:rsid w:val="00F84490"/>
    <w:rsid w:val="00F84870"/>
    <w:rsid w:val="00F84CEF"/>
    <w:rsid w:val="00FA1ABC"/>
    <w:rsid w:val="00FA7DF7"/>
    <w:rsid w:val="00FC2E55"/>
    <w:rsid w:val="00FD7B76"/>
    <w:rsid w:val="00FE606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7DC"/>
  </w:style>
  <w:style w:type="paragraph" w:styleId="Heading1">
    <w:name w:val="heading 1"/>
    <w:basedOn w:val="Normal"/>
    <w:next w:val="Normal"/>
    <w:link w:val="Heading1Char"/>
    <w:uiPriority w:val="9"/>
    <w:qFormat/>
    <w:rsid w:val="00DF47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04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C36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36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C364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36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364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C364F"/>
    <w:rPr>
      <w:rFonts w:ascii="Times New Roman" w:eastAsia="Times New Roman" w:hAnsi="Times New Roman" w:cs="Times New Roman"/>
      <w:b/>
      <w:bCs/>
      <w:sz w:val="20"/>
      <w:szCs w:val="20"/>
    </w:rPr>
  </w:style>
  <w:style w:type="paragraph" w:styleId="NormalWeb">
    <w:name w:val="Normal (Web)"/>
    <w:basedOn w:val="Normal"/>
    <w:uiPriority w:val="99"/>
    <w:unhideWhenUsed/>
    <w:rsid w:val="008C36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364F"/>
    <w:rPr>
      <w:b/>
      <w:bCs/>
    </w:rPr>
  </w:style>
  <w:style w:type="paragraph" w:styleId="HTMLPreformatted">
    <w:name w:val="HTML Preformatted"/>
    <w:basedOn w:val="Normal"/>
    <w:link w:val="HTMLPreformattedChar"/>
    <w:uiPriority w:val="99"/>
    <w:unhideWhenUsed/>
    <w:rsid w:val="008C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364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70471"/>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F70471"/>
    <w:rPr>
      <w:rFonts w:ascii="Courier New" w:eastAsia="Times New Roman" w:hAnsi="Courier New" w:cs="Courier New"/>
      <w:sz w:val="20"/>
      <w:szCs w:val="20"/>
    </w:rPr>
  </w:style>
  <w:style w:type="character" w:customStyle="1" w:styleId="token">
    <w:name w:val="token"/>
    <w:basedOn w:val="DefaultParagraphFont"/>
    <w:rsid w:val="00F70471"/>
  </w:style>
  <w:style w:type="character" w:customStyle="1" w:styleId="Heading1Char">
    <w:name w:val="Heading 1 Char"/>
    <w:basedOn w:val="DefaultParagraphFont"/>
    <w:link w:val="Heading1"/>
    <w:uiPriority w:val="9"/>
    <w:rsid w:val="00DF477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F477D"/>
    <w:rPr>
      <w:color w:val="0000FF"/>
      <w:u w:val="single"/>
    </w:rPr>
  </w:style>
  <w:style w:type="character" w:customStyle="1" w:styleId="mw-headline">
    <w:name w:val="mw-headline"/>
    <w:basedOn w:val="DefaultParagraphFont"/>
    <w:rsid w:val="00DF477D"/>
  </w:style>
  <w:style w:type="character" w:styleId="Emphasis">
    <w:name w:val="Emphasis"/>
    <w:basedOn w:val="DefaultParagraphFont"/>
    <w:uiPriority w:val="20"/>
    <w:qFormat/>
    <w:rsid w:val="00C03A3F"/>
    <w:rPr>
      <w:i/>
      <w:iCs/>
    </w:rPr>
  </w:style>
  <w:style w:type="paragraph" w:customStyle="1" w:styleId="Standard">
    <w:name w:val="Standard"/>
    <w:rsid w:val="00AB0637"/>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customStyle="1" w:styleId="Textbody">
    <w:name w:val="Text body"/>
    <w:basedOn w:val="Standard"/>
    <w:rsid w:val="00AB0637"/>
    <w:pPr>
      <w:spacing w:after="140" w:line="288" w:lineRule="auto"/>
    </w:pPr>
  </w:style>
  <w:style w:type="paragraph" w:customStyle="1" w:styleId="PreformattedText">
    <w:name w:val="Preformatted Text"/>
    <w:basedOn w:val="Standard"/>
    <w:rsid w:val="00AB0637"/>
    <w:rPr>
      <w:rFonts w:ascii="Liberation Mono" w:eastAsia="Nimbus Mono L" w:hAnsi="Liberation Mono" w:cs="Liberation Mono"/>
      <w:sz w:val="20"/>
      <w:szCs w:val="20"/>
    </w:rPr>
  </w:style>
  <w:style w:type="character" w:customStyle="1" w:styleId="StrongEmphasis">
    <w:name w:val="Strong Emphasis"/>
    <w:rsid w:val="00AB0637"/>
    <w:rPr>
      <w:b/>
      <w:bCs/>
    </w:rPr>
  </w:style>
  <w:style w:type="paragraph" w:customStyle="1" w:styleId="TableContents">
    <w:name w:val="Table Contents"/>
    <w:basedOn w:val="Standard"/>
    <w:rsid w:val="00E762E4"/>
    <w:pPr>
      <w:suppressLineNumbers/>
    </w:pPr>
  </w:style>
  <w:style w:type="paragraph" w:customStyle="1" w:styleId="normal0">
    <w:name w:val="normal"/>
    <w:rsid w:val="00410946"/>
    <w:pPr>
      <w:spacing w:after="0"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4109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410946"/>
    <w:pPr>
      <w:spacing w:after="120" w:line="276" w:lineRule="auto"/>
    </w:pPr>
    <w:rPr>
      <w:rFonts w:ascii="Calibri" w:eastAsia="Calibri" w:hAnsi="Calibri" w:cs="Times New Roman"/>
    </w:rPr>
  </w:style>
  <w:style w:type="character" w:customStyle="1" w:styleId="BodyTextChar">
    <w:name w:val="Body Text Char"/>
    <w:basedOn w:val="DefaultParagraphFont"/>
    <w:link w:val="BodyText"/>
    <w:uiPriority w:val="99"/>
    <w:rsid w:val="00410946"/>
    <w:rPr>
      <w:rFonts w:ascii="Calibri" w:eastAsia="Calibri" w:hAnsi="Calibri" w:cs="Times New Roman"/>
    </w:rPr>
  </w:style>
  <w:style w:type="paragraph" w:styleId="BalloonText">
    <w:name w:val="Balloon Text"/>
    <w:basedOn w:val="Normal"/>
    <w:link w:val="BalloonTextChar"/>
    <w:uiPriority w:val="99"/>
    <w:semiHidden/>
    <w:unhideWhenUsed/>
    <w:rsid w:val="00410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946"/>
    <w:rPr>
      <w:rFonts w:ascii="Tahoma" w:hAnsi="Tahoma" w:cs="Tahoma"/>
      <w:sz w:val="16"/>
      <w:szCs w:val="16"/>
    </w:rPr>
  </w:style>
  <w:style w:type="character" w:customStyle="1" w:styleId="com">
    <w:name w:val="com"/>
    <w:basedOn w:val="DefaultParagraphFont"/>
    <w:rsid w:val="00974BE0"/>
  </w:style>
  <w:style w:type="character" w:customStyle="1" w:styleId="pln">
    <w:name w:val="pln"/>
    <w:basedOn w:val="DefaultParagraphFont"/>
    <w:rsid w:val="00974BE0"/>
  </w:style>
  <w:style w:type="character" w:customStyle="1" w:styleId="pun">
    <w:name w:val="pun"/>
    <w:basedOn w:val="DefaultParagraphFont"/>
    <w:rsid w:val="00974BE0"/>
  </w:style>
  <w:style w:type="character" w:customStyle="1" w:styleId="lit">
    <w:name w:val="lit"/>
    <w:basedOn w:val="DefaultParagraphFont"/>
    <w:rsid w:val="00974BE0"/>
  </w:style>
  <w:style w:type="character" w:customStyle="1" w:styleId="kwd">
    <w:name w:val="kwd"/>
    <w:basedOn w:val="DefaultParagraphFont"/>
    <w:rsid w:val="00974BE0"/>
  </w:style>
  <w:style w:type="character" w:customStyle="1" w:styleId="str">
    <w:name w:val="str"/>
    <w:basedOn w:val="DefaultParagraphFont"/>
    <w:rsid w:val="00974BE0"/>
  </w:style>
  <w:style w:type="character" w:customStyle="1" w:styleId="highlight">
    <w:name w:val="highlight"/>
    <w:basedOn w:val="DefaultParagraphFont"/>
    <w:rsid w:val="00FC2E55"/>
  </w:style>
  <w:style w:type="character" w:styleId="HTMLTypewriter">
    <w:name w:val="HTML Typewriter"/>
    <w:basedOn w:val="DefaultParagraphFont"/>
    <w:uiPriority w:val="99"/>
    <w:semiHidden/>
    <w:unhideWhenUsed/>
    <w:rsid w:val="005A5BBF"/>
    <w:rPr>
      <w:rFonts w:ascii="Courier New" w:eastAsia="Times New Roman" w:hAnsi="Courier New" w:cs="Courier New"/>
      <w:sz w:val="20"/>
      <w:szCs w:val="20"/>
    </w:rPr>
  </w:style>
  <w:style w:type="paragraph" w:styleId="ListParagraph">
    <w:name w:val="List Paragraph"/>
    <w:basedOn w:val="Normal"/>
    <w:uiPriority w:val="34"/>
    <w:qFormat/>
    <w:rsid w:val="00091F21"/>
    <w:pPr>
      <w:ind w:left="720"/>
      <w:contextualSpacing/>
    </w:pPr>
  </w:style>
</w:styles>
</file>

<file path=word/webSettings.xml><?xml version="1.0" encoding="utf-8"?>
<w:webSettings xmlns:r="http://schemas.openxmlformats.org/officeDocument/2006/relationships" xmlns:w="http://schemas.openxmlformats.org/wordprocessingml/2006/main">
  <w:divs>
    <w:div w:id="17581786">
      <w:bodyDiv w:val="1"/>
      <w:marLeft w:val="0"/>
      <w:marRight w:val="0"/>
      <w:marTop w:val="0"/>
      <w:marBottom w:val="0"/>
      <w:divBdr>
        <w:top w:val="none" w:sz="0" w:space="0" w:color="auto"/>
        <w:left w:val="none" w:sz="0" w:space="0" w:color="auto"/>
        <w:bottom w:val="none" w:sz="0" w:space="0" w:color="auto"/>
        <w:right w:val="none" w:sz="0" w:space="0" w:color="auto"/>
      </w:divBdr>
      <w:divsChild>
        <w:div w:id="1397630476">
          <w:marLeft w:val="0"/>
          <w:marRight w:val="0"/>
          <w:marTop w:val="0"/>
          <w:marBottom w:val="0"/>
          <w:divBdr>
            <w:top w:val="none" w:sz="0" w:space="0" w:color="auto"/>
            <w:left w:val="none" w:sz="0" w:space="0" w:color="auto"/>
            <w:bottom w:val="none" w:sz="0" w:space="0" w:color="auto"/>
            <w:right w:val="none" w:sz="0" w:space="0" w:color="auto"/>
          </w:divBdr>
        </w:div>
        <w:div w:id="510417619">
          <w:marLeft w:val="0"/>
          <w:marRight w:val="0"/>
          <w:marTop w:val="0"/>
          <w:marBottom w:val="0"/>
          <w:divBdr>
            <w:top w:val="none" w:sz="0" w:space="0" w:color="auto"/>
            <w:left w:val="none" w:sz="0" w:space="0" w:color="auto"/>
            <w:bottom w:val="none" w:sz="0" w:space="0" w:color="auto"/>
            <w:right w:val="none" w:sz="0" w:space="0" w:color="auto"/>
          </w:divBdr>
        </w:div>
      </w:divsChild>
    </w:div>
    <w:div w:id="30349566">
      <w:bodyDiv w:val="1"/>
      <w:marLeft w:val="0"/>
      <w:marRight w:val="0"/>
      <w:marTop w:val="0"/>
      <w:marBottom w:val="0"/>
      <w:divBdr>
        <w:top w:val="none" w:sz="0" w:space="0" w:color="auto"/>
        <w:left w:val="none" w:sz="0" w:space="0" w:color="auto"/>
        <w:bottom w:val="none" w:sz="0" w:space="0" w:color="auto"/>
        <w:right w:val="none" w:sz="0" w:space="0" w:color="auto"/>
      </w:divBdr>
      <w:divsChild>
        <w:div w:id="467478453">
          <w:marLeft w:val="0"/>
          <w:marRight w:val="0"/>
          <w:marTop w:val="0"/>
          <w:marBottom w:val="0"/>
          <w:divBdr>
            <w:top w:val="none" w:sz="0" w:space="0" w:color="auto"/>
            <w:left w:val="none" w:sz="0" w:space="0" w:color="auto"/>
            <w:bottom w:val="none" w:sz="0" w:space="0" w:color="auto"/>
            <w:right w:val="none" w:sz="0" w:space="0" w:color="auto"/>
          </w:divBdr>
        </w:div>
        <w:div w:id="1390764342">
          <w:marLeft w:val="0"/>
          <w:marRight w:val="0"/>
          <w:marTop w:val="0"/>
          <w:marBottom w:val="0"/>
          <w:divBdr>
            <w:top w:val="none" w:sz="0" w:space="0" w:color="auto"/>
            <w:left w:val="none" w:sz="0" w:space="0" w:color="auto"/>
            <w:bottom w:val="none" w:sz="0" w:space="0" w:color="auto"/>
            <w:right w:val="none" w:sz="0" w:space="0" w:color="auto"/>
          </w:divBdr>
        </w:div>
      </w:divsChild>
    </w:div>
    <w:div w:id="40522365">
      <w:bodyDiv w:val="1"/>
      <w:marLeft w:val="0"/>
      <w:marRight w:val="0"/>
      <w:marTop w:val="0"/>
      <w:marBottom w:val="0"/>
      <w:divBdr>
        <w:top w:val="none" w:sz="0" w:space="0" w:color="auto"/>
        <w:left w:val="none" w:sz="0" w:space="0" w:color="auto"/>
        <w:bottom w:val="none" w:sz="0" w:space="0" w:color="auto"/>
        <w:right w:val="none" w:sz="0" w:space="0" w:color="auto"/>
      </w:divBdr>
    </w:div>
    <w:div w:id="41946388">
      <w:bodyDiv w:val="1"/>
      <w:marLeft w:val="0"/>
      <w:marRight w:val="0"/>
      <w:marTop w:val="0"/>
      <w:marBottom w:val="0"/>
      <w:divBdr>
        <w:top w:val="none" w:sz="0" w:space="0" w:color="auto"/>
        <w:left w:val="none" w:sz="0" w:space="0" w:color="auto"/>
        <w:bottom w:val="none" w:sz="0" w:space="0" w:color="auto"/>
        <w:right w:val="none" w:sz="0" w:space="0" w:color="auto"/>
      </w:divBdr>
    </w:div>
    <w:div w:id="43454524">
      <w:bodyDiv w:val="1"/>
      <w:marLeft w:val="0"/>
      <w:marRight w:val="0"/>
      <w:marTop w:val="0"/>
      <w:marBottom w:val="0"/>
      <w:divBdr>
        <w:top w:val="none" w:sz="0" w:space="0" w:color="auto"/>
        <w:left w:val="none" w:sz="0" w:space="0" w:color="auto"/>
        <w:bottom w:val="none" w:sz="0" w:space="0" w:color="auto"/>
        <w:right w:val="none" w:sz="0" w:space="0" w:color="auto"/>
      </w:divBdr>
    </w:div>
    <w:div w:id="75445425">
      <w:bodyDiv w:val="1"/>
      <w:marLeft w:val="0"/>
      <w:marRight w:val="0"/>
      <w:marTop w:val="0"/>
      <w:marBottom w:val="0"/>
      <w:divBdr>
        <w:top w:val="none" w:sz="0" w:space="0" w:color="auto"/>
        <w:left w:val="none" w:sz="0" w:space="0" w:color="auto"/>
        <w:bottom w:val="none" w:sz="0" w:space="0" w:color="auto"/>
        <w:right w:val="none" w:sz="0" w:space="0" w:color="auto"/>
      </w:divBdr>
    </w:div>
    <w:div w:id="102923137">
      <w:bodyDiv w:val="1"/>
      <w:marLeft w:val="0"/>
      <w:marRight w:val="0"/>
      <w:marTop w:val="0"/>
      <w:marBottom w:val="0"/>
      <w:divBdr>
        <w:top w:val="none" w:sz="0" w:space="0" w:color="auto"/>
        <w:left w:val="none" w:sz="0" w:space="0" w:color="auto"/>
        <w:bottom w:val="none" w:sz="0" w:space="0" w:color="auto"/>
        <w:right w:val="none" w:sz="0" w:space="0" w:color="auto"/>
      </w:divBdr>
    </w:div>
    <w:div w:id="113520365">
      <w:bodyDiv w:val="1"/>
      <w:marLeft w:val="0"/>
      <w:marRight w:val="0"/>
      <w:marTop w:val="0"/>
      <w:marBottom w:val="0"/>
      <w:divBdr>
        <w:top w:val="none" w:sz="0" w:space="0" w:color="auto"/>
        <w:left w:val="none" w:sz="0" w:space="0" w:color="auto"/>
        <w:bottom w:val="none" w:sz="0" w:space="0" w:color="auto"/>
        <w:right w:val="none" w:sz="0" w:space="0" w:color="auto"/>
      </w:divBdr>
    </w:div>
    <w:div w:id="116074374">
      <w:bodyDiv w:val="1"/>
      <w:marLeft w:val="0"/>
      <w:marRight w:val="0"/>
      <w:marTop w:val="0"/>
      <w:marBottom w:val="0"/>
      <w:divBdr>
        <w:top w:val="none" w:sz="0" w:space="0" w:color="auto"/>
        <w:left w:val="none" w:sz="0" w:space="0" w:color="auto"/>
        <w:bottom w:val="none" w:sz="0" w:space="0" w:color="auto"/>
        <w:right w:val="none" w:sz="0" w:space="0" w:color="auto"/>
      </w:divBdr>
    </w:div>
    <w:div w:id="119304634">
      <w:bodyDiv w:val="1"/>
      <w:marLeft w:val="0"/>
      <w:marRight w:val="0"/>
      <w:marTop w:val="0"/>
      <w:marBottom w:val="0"/>
      <w:divBdr>
        <w:top w:val="none" w:sz="0" w:space="0" w:color="auto"/>
        <w:left w:val="none" w:sz="0" w:space="0" w:color="auto"/>
        <w:bottom w:val="none" w:sz="0" w:space="0" w:color="auto"/>
        <w:right w:val="none" w:sz="0" w:space="0" w:color="auto"/>
      </w:divBdr>
    </w:div>
    <w:div w:id="122692961">
      <w:bodyDiv w:val="1"/>
      <w:marLeft w:val="0"/>
      <w:marRight w:val="0"/>
      <w:marTop w:val="0"/>
      <w:marBottom w:val="0"/>
      <w:divBdr>
        <w:top w:val="none" w:sz="0" w:space="0" w:color="auto"/>
        <w:left w:val="none" w:sz="0" w:space="0" w:color="auto"/>
        <w:bottom w:val="none" w:sz="0" w:space="0" w:color="auto"/>
        <w:right w:val="none" w:sz="0" w:space="0" w:color="auto"/>
      </w:divBdr>
    </w:div>
    <w:div w:id="130830986">
      <w:bodyDiv w:val="1"/>
      <w:marLeft w:val="0"/>
      <w:marRight w:val="0"/>
      <w:marTop w:val="0"/>
      <w:marBottom w:val="0"/>
      <w:divBdr>
        <w:top w:val="none" w:sz="0" w:space="0" w:color="auto"/>
        <w:left w:val="none" w:sz="0" w:space="0" w:color="auto"/>
        <w:bottom w:val="none" w:sz="0" w:space="0" w:color="auto"/>
        <w:right w:val="none" w:sz="0" w:space="0" w:color="auto"/>
      </w:divBdr>
    </w:div>
    <w:div w:id="174153023">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sChild>
        <w:div w:id="86075314">
          <w:marLeft w:val="0"/>
          <w:marRight w:val="0"/>
          <w:marTop w:val="0"/>
          <w:marBottom w:val="0"/>
          <w:divBdr>
            <w:top w:val="none" w:sz="0" w:space="0" w:color="auto"/>
            <w:left w:val="none" w:sz="0" w:space="0" w:color="auto"/>
            <w:bottom w:val="none" w:sz="0" w:space="0" w:color="auto"/>
            <w:right w:val="none" w:sz="0" w:space="0" w:color="auto"/>
          </w:divBdr>
        </w:div>
        <w:div w:id="1327515319">
          <w:marLeft w:val="0"/>
          <w:marRight w:val="0"/>
          <w:marTop w:val="0"/>
          <w:marBottom w:val="0"/>
          <w:divBdr>
            <w:top w:val="none" w:sz="0" w:space="0" w:color="auto"/>
            <w:left w:val="none" w:sz="0" w:space="0" w:color="auto"/>
            <w:bottom w:val="none" w:sz="0" w:space="0" w:color="auto"/>
            <w:right w:val="none" w:sz="0" w:space="0" w:color="auto"/>
          </w:divBdr>
        </w:div>
      </w:divsChild>
    </w:div>
    <w:div w:id="179511517">
      <w:bodyDiv w:val="1"/>
      <w:marLeft w:val="0"/>
      <w:marRight w:val="0"/>
      <w:marTop w:val="0"/>
      <w:marBottom w:val="0"/>
      <w:divBdr>
        <w:top w:val="none" w:sz="0" w:space="0" w:color="auto"/>
        <w:left w:val="none" w:sz="0" w:space="0" w:color="auto"/>
        <w:bottom w:val="none" w:sz="0" w:space="0" w:color="auto"/>
        <w:right w:val="none" w:sz="0" w:space="0" w:color="auto"/>
      </w:divBdr>
      <w:divsChild>
        <w:div w:id="965351353">
          <w:marLeft w:val="0"/>
          <w:marRight w:val="0"/>
          <w:marTop w:val="0"/>
          <w:marBottom w:val="0"/>
          <w:divBdr>
            <w:top w:val="none" w:sz="0" w:space="0" w:color="auto"/>
            <w:left w:val="none" w:sz="0" w:space="0" w:color="auto"/>
            <w:bottom w:val="none" w:sz="0" w:space="0" w:color="auto"/>
            <w:right w:val="none" w:sz="0" w:space="0" w:color="auto"/>
          </w:divBdr>
        </w:div>
        <w:div w:id="471143602">
          <w:marLeft w:val="0"/>
          <w:marRight w:val="0"/>
          <w:marTop w:val="0"/>
          <w:marBottom w:val="0"/>
          <w:divBdr>
            <w:top w:val="none" w:sz="0" w:space="0" w:color="auto"/>
            <w:left w:val="none" w:sz="0" w:space="0" w:color="auto"/>
            <w:bottom w:val="none" w:sz="0" w:space="0" w:color="auto"/>
            <w:right w:val="none" w:sz="0" w:space="0" w:color="auto"/>
          </w:divBdr>
        </w:div>
      </w:divsChild>
    </w:div>
    <w:div w:id="185679600">
      <w:bodyDiv w:val="1"/>
      <w:marLeft w:val="0"/>
      <w:marRight w:val="0"/>
      <w:marTop w:val="0"/>
      <w:marBottom w:val="0"/>
      <w:divBdr>
        <w:top w:val="none" w:sz="0" w:space="0" w:color="auto"/>
        <w:left w:val="none" w:sz="0" w:space="0" w:color="auto"/>
        <w:bottom w:val="none" w:sz="0" w:space="0" w:color="auto"/>
        <w:right w:val="none" w:sz="0" w:space="0" w:color="auto"/>
      </w:divBdr>
    </w:div>
    <w:div w:id="201672619">
      <w:bodyDiv w:val="1"/>
      <w:marLeft w:val="0"/>
      <w:marRight w:val="0"/>
      <w:marTop w:val="0"/>
      <w:marBottom w:val="0"/>
      <w:divBdr>
        <w:top w:val="none" w:sz="0" w:space="0" w:color="auto"/>
        <w:left w:val="none" w:sz="0" w:space="0" w:color="auto"/>
        <w:bottom w:val="none" w:sz="0" w:space="0" w:color="auto"/>
        <w:right w:val="none" w:sz="0" w:space="0" w:color="auto"/>
      </w:divBdr>
    </w:div>
    <w:div w:id="223567553">
      <w:bodyDiv w:val="1"/>
      <w:marLeft w:val="0"/>
      <w:marRight w:val="0"/>
      <w:marTop w:val="0"/>
      <w:marBottom w:val="0"/>
      <w:divBdr>
        <w:top w:val="none" w:sz="0" w:space="0" w:color="auto"/>
        <w:left w:val="none" w:sz="0" w:space="0" w:color="auto"/>
        <w:bottom w:val="none" w:sz="0" w:space="0" w:color="auto"/>
        <w:right w:val="none" w:sz="0" w:space="0" w:color="auto"/>
      </w:divBdr>
    </w:div>
    <w:div w:id="224487623">
      <w:bodyDiv w:val="1"/>
      <w:marLeft w:val="0"/>
      <w:marRight w:val="0"/>
      <w:marTop w:val="0"/>
      <w:marBottom w:val="0"/>
      <w:divBdr>
        <w:top w:val="none" w:sz="0" w:space="0" w:color="auto"/>
        <w:left w:val="none" w:sz="0" w:space="0" w:color="auto"/>
        <w:bottom w:val="none" w:sz="0" w:space="0" w:color="auto"/>
        <w:right w:val="none" w:sz="0" w:space="0" w:color="auto"/>
      </w:divBdr>
    </w:div>
    <w:div w:id="244654522">
      <w:bodyDiv w:val="1"/>
      <w:marLeft w:val="0"/>
      <w:marRight w:val="0"/>
      <w:marTop w:val="0"/>
      <w:marBottom w:val="0"/>
      <w:divBdr>
        <w:top w:val="none" w:sz="0" w:space="0" w:color="auto"/>
        <w:left w:val="none" w:sz="0" w:space="0" w:color="auto"/>
        <w:bottom w:val="none" w:sz="0" w:space="0" w:color="auto"/>
        <w:right w:val="none" w:sz="0" w:space="0" w:color="auto"/>
      </w:divBdr>
    </w:div>
    <w:div w:id="271058021">
      <w:bodyDiv w:val="1"/>
      <w:marLeft w:val="0"/>
      <w:marRight w:val="0"/>
      <w:marTop w:val="0"/>
      <w:marBottom w:val="0"/>
      <w:divBdr>
        <w:top w:val="none" w:sz="0" w:space="0" w:color="auto"/>
        <w:left w:val="none" w:sz="0" w:space="0" w:color="auto"/>
        <w:bottom w:val="none" w:sz="0" w:space="0" w:color="auto"/>
        <w:right w:val="none" w:sz="0" w:space="0" w:color="auto"/>
      </w:divBdr>
    </w:div>
    <w:div w:id="297810035">
      <w:bodyDiv w:val="1"/>
      <w:marLeft w:val="0"/>
      <w:marRight w:val="0"/>
      <w:marTop w:val="0"/>
      <w:marBottom w:val="0"/>
      <w:divBdr>
        <w:top w:val="none" w:sz="0" w:space="0" w:color="auto"/>
        <w:left w:val="none" w:sz="0" w:space="0" w:color="auto"/>
        <w:bottom w:val="none" w:sz="0" w:space="0" w:color="auto"/>
        <w:right w:val="none" w:sz="0" w:space="0" w:color="auto"/>
      </w:divBdr>
    </w:div>
    <w:div w:id="326326613">
      <w:bodyDiv w:val="1"/>
      <w:marLeft w:val="0"/>
      <w:marRight w:val="0"/>
      <w:marTop w:val="0"/>
      <w:marBottom w:val="0"/>
      <w:divBdr>
        <w:top w:val="none" w:sz="0" w:space="0" w:color="auto"/>
        <w:left w:val="none" w:sz="0" w:space="0" w:color="auto"/>
        <w:bottom w:val="none" w:sz="0" w:space="0" w:color="auto"/>
        <w:right w:val="none" w:sz="0" w:space="0" w:color="auto"/>
      </w:divBdr>
    </w:div>
    <w:div w:id="350763061">
      <w:bodyDiv w:val="1"/>
      <w:marLeft w:val="0"/>
      <w:marRight w:val="0"/>
      <w:marTop w:val="0"/>
      <w:marBottom w:val="0"/>
      <w:divBdr>
        <w:top w:val="none" w:sz="0" w:space="0" w:color="auto"/>
        <w:left w:val="none" w:sz="0" w:space="0" w:color="auto"/>
        <w:bottom w:val="none" w:sz="0" w:space="0" w:color="auto"/>
        <w:right w:val="none" w:sz="0" w:space="0" w:color="auto"/>
      </w:divBdr>
    </w:div>
    <w:div w:id="384110046">
      <w:bodyDiv w:val="1"/>
      <w:marLeft w:val="0"/>
      <w:marRight w:val="0"/>
      <w:marTop w:val="0"/>
      <w:marBottom w:val="0"/>
      <w:divBdr>
        <w:top w:val="none" w:sz="0" w:space="0" w:color="auto"/>
        <w:left w:val="none" w:sz="0" w:space="0" w:color="auto"/>
        <w:bottom w:val="none" w:sz="0" w:space="0" w:color="auto"/>
        <w:right w:val="none" w:sz="0" w:space="0" w:color="auto"/>
      </w:divBdr>
      <w:divsChild>
        <w:div w:id="972637798">
          <w:marLeft w:val="0"/>
          <w:marRight w:val="0"/>
          <w:marTop w:val="300"/>
          <w:marBottom w:val="300"/>
          <w:divBdr>
            <w:top w:val="single" w:sz="6" w:space="0" w:color="000000"/>
            <w:left w:val="single" w:sz="6" w:space="0" w:color="000000"/>
            <w:bottom w:val="single" w:sz="6" w:space="23" w:color="000000"/>
            <w:right w:val="single" w:sz="6" w:space="0" w:color="000000"/>
          </w:divBdr>
        </w:div>
        <w:div w:id="1394160012">
          <w:marLeft w:val="0"/>
          <w:marRight w:val="0"/>
          <w:marTop w:val="300"/>
          <w:marBottom w:val="300"/>
          <w:divBdr>
            <w:top w:val="single" w:sz="6" w:space="0" w:color="000000"/>
            <w:left w:val="single" w:sz="6" w:space="0" w:color="000000"/>
            <w:bottom w:val="single" w:sz="6" w:space="23" w:color="000000"/>
            <w:right w:val="single" w:sz="6" w:space="0" w:color="000000"/>
          </w:divBdr>
        </w:div>
        <w:div w:id="1569881683">
          <w:marLeft w:val="0"/>
          <w:marRight w:val="0"/>
          <w:marTop w:val="0"/>
          <w:marBottom w:val="300"/>
          <w:divBdr>
            <w:top w:val="single" w:sz="6" w:space="30" w:color="E3E3E3"/>
            <w:left w:val="single" w:sz="6" w:space="31" w:color="E3E3E3"/>
            <w:bottom w:val="single" w:sz="6" w:space="14" w:color="E3E3E3"/>
            <w:right w:val="single" w:sz="6" w:space="14" w:color="E3E3E3"/>
          </w:divBdr>
        </w:div>
        <w:div w:id="229578617">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424813978">
      <w:bodyDiv w:val="1"/>
      <w:marLeft w:val="0"/>
      <w:marRight w:val="0"/>
      <w:marTop w:val="0"/>
      <w:marBottom w:val="0"/>
      <w:divBdr>
        <w:top w:val="none" w:sz="0" w:space="0" w:color="auto"/>
        <w:left w:val="none" w:sz="0" w:space="0" w:color="auto"/>
        <w:bottom w:val="none" w:sz="0" w:space="0" w:color="auto"/>
        <w:right w:val="none" w:sz="0" w:space="0" w:color="auto"/>
      </w:divBdr>
    </w:div>
    <w:div w:id="497382566">
      <w:bodyDiv w:val="1"/>
      <w:marLeft w:val="0"/>
      <w:marRight w:val="0"/>
      <w:marTop w:val="0"/>
      <w:marBottom w:val="0"/>
      <w:divBdr>
        <w:top w:val="none" w:sz="0" w:space="0" w:color="auto"/>
        <w:left w:val="none" w:sz="0" w:space="0" w:color="auto"/>
        <w:bottom w:val="none" w:sz="0" w:space="0" w:color="auto"/>
        <w:right w:val="none" w:sz="0" w:space="0" w:color="auto"/>
      </w:divBdr>
    </w:div>
    <w:div w:id="510992437">
      <w:bodyDiv w:val="1"/>
      <w:marLeft w:val="0"/>
      <w:marRight w:val="0"/>
      <w:marTop w:val="0"/>
      <w:marBottom w:val="0"/>
      <w:divBdr>
        <w:top w:val="none" w:sz="0" w:space="0" w:color="auto"/>
        <w:left w:val="none" w:sz="0" w:space="0" w:color="auto"/>
        <w:bottom w:val="none" w:sz="0" w:space="0" w:color="auto"/>
        <w:right w:val="none" w:sz="0" w:space="0" w:color="auto"/>
      </w:divBdr>
    </w:div>
    <w:div w:id="521284812">
      <w:bodyDiv w:val="1"/>
      <w:marLeft w:val="0"/>
      <w:marRight w:val="0"/>
      <w:marTop w:val="0"/>
      <w:marBottom w:val="0"/>
      <w:divBdr>
        <w:top w:val="none" w:sz="0" w:space="0" w:color="auto"/>
        <w:left w:val="none" w:sz="0" w:space="0" w:color="auto"/>
        <w:bottom w:val="none" w:sz="0" w:space="0" w:color="auto"/>
        <w:right w:val="none" w:sz="0" w:space="0" w:color="auto"/>
      </w:divBdr>
      <w:divsChild>
        <w:div w:id="1423914628">
          <w:marLeft w:val="0"/>
          <w:marRight w:val="0"/>
          <w:marTop w:val="0"/>
          <w:marBottom w:val="0"/>
          <w:divBdr>
            <w:top w:val="none" w:sz="0" w:space="0" w:color="auto"/>
            <w:left w:val="none" w:sz="0" w:space="0" w:color="auto"/>
            <w:bottom w:val="none" w:sz="0" w:space="0" w:color="auto"/>
            <w:right w:val="none" w:sz="0" w:space="0" w:color="auto"/>
          </w:divBdr>
          <w:divsChild>
            <w:div w:id="277299694">
              <w:marLeft w:val="0"/>
              <w:marRight w:val="0"/>
              <w:marTop w:val="0"/>
              <w:marBottom w:val="200"/>
              <w:divBdr>
                <w:top w:val="none" w:sz="0" w:space="0" w:color="auto"/>
                <w:left w:val="none" w:sz="0" w:space="0" w:color="auto"/>
                <w:bottom w:val="none" w:sz="0" w:space="0" w:color="auto"/>
                <w:right w:val="none" w:sz="0" w:space="0" w:color="auto"/>
              </w:divBdr>
              <w:divsChild>
                <w:div w:id="1066491264">
                  <w:marLeft w:val="0"/>
                  <w:marRight w:val="0"/>
                  <w:marTop w:val="0"/>
                  <w:marBottom w:val="0"/>
                  <w:divBdr>
                    <w:top w:val="none" w:sz="0" w:space="0" w:color="auto"/>
                    <w:left w:val="none" w:sz="0" w:space="0" w:color="auto"/>
                    <w:bottom w:val="none" w:sz="0" w:space="0" w:color="auto"/>
                    <w:right w:val="none" w:sz="0" w:space="0" w:color="auto"/>
                  </w:divBdr>
                  <w:divsChild>
                    <w:div w:id="1616596215">
                      <w:marLeft w:val="0"/>
                      <w:marRight w:val="0"/>
                      <w:marTop w:val="0"/>
                      <w:marBottom w:val="0"/>
                      <w:divBdr>
                        <w:top w:val="none" w:sz="0" w:space="0" w:color="auto"/>
                        <w:left w:val="none" w:sz="0" w:space="0" w:color="auto"/>
                        <w:bottom w:val="none" w:sz="0" w:space="0" w:color="auto"/>
                        <w:right w:val="none" w:sz="0" w:space="0" w:color="auto"/>
                      </w:divBdr>
                      <w:divsChild>
                        <w:div w:id="1026909327">
                          <w:marLeft w:val="0"/>
                          <w:marRight w:val="0"/>
                          <w:marTop w:val="0"/>
                          <w:marBottom w:val="0"/>
                          <w:divBdr>
                            <w:top w:val="none" w:sz="0" w:space="0" w:color="auto"/>
                            <w:left w:val="none" w:sz="0" w:space="0" w:color="auto"/>
                            <w:bottom w:val="none" w:sz="0" w:space="0" w:color="auto"/>
                            <w:right w:val="none" w:sz="0" w:space="0" w:color="auto"/>
                          </w:divBdr>
                          <w:divsChild>
                            <w:div w:id="4005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8305">
                  <w:marLeft w:val="0"/>
                  <w:marRight w:val="0"/>
                  <w:marTop w:val="0"/>
                  <w:marBottom w:val="0"/>
                  <w:divBdr>
                    <w:top w:val="none" w:sz="0" w:space="0" w:color="auto"/>
                    <w:left w:val="none" w:sz="0" w:space="0" w:color="auto"/>
                    <w:bottom w:val="none" w:sz="0" w:space="0" w:color="auto"/>
                    <w:right w:val="none" w:sz="0" w:space="0" w:color="auto"/>
                  </w:divBdr>
                  <w:divsChild>
                    <w:div w:id="522936699">
                      <w:marLeft w:val="0"/>
                      <w:marRight w:val="0"/>
                      <w:marTop w:val="0"/>
                      <w:marBottom w:val="0"/>
                      <w:divBdr>
                        <w:top w:val="none" w:sz="0" w:space="0" w:color="auto"/>
                        <w:left w:val="none" w:sz="0" w:space="0" w:color="auto"/>
                        <w:bottom w:val="none" w:sz="0" w:space="0" w:color="auto"/>
                        <w:right w:val="none" w:sz="0" w:space="0" w:color="auto"/>
                      </w:divBdr>
                      <w:divsChild>
                        <w:div w:id="892085014">
                          <w:marLeft w:val="0"/>
                          <w:marRight w:val="0"/>
                          <w:marTop w:val="0"/>
                          <w:marBottom w:val="0"/>
                          <w:divBdr>
                            <w:top w:val="none" w:sz="0" w:space="0" w:color="auto"/>
                            <w:left w:val="none" w:sz="0" w:space="0" w:color="auto"/>
                            <w:bottom w:val="none" w:sz="0" w:space="0" w:color="auto"/>
                            <w:right w:val="none" w:sz="0" w:space="0" w:color="auto"/>
                          </w:divBdr>
                          <w:divsChild>
                            <w:div w:id="706413084">
                              <w:marLeft w:val="0"/>
                              <w:marRight w:val="0"/>
                              <w:marTop w:val="0"/>
                              <w:marBottom w:val="0"/>
                              <w:divBdr>
                                <w:top w:val="none" w:sz="0" w:space="0" w:color="auto"/>
                                <w:left w:val="none" w:sz="0" w:space="0" w:color="auto"/>
                                <w:bottom w:val="none" w:sz="0" w:space="0" w:color="auto"/>
                                <w:right w:val="none" w:sz="0" w:space="0" w:color="auto"/>
                              </w:divBdr>
                            </w:div>
                            <w:div w:id="1930843829">
                              <w:marLeft w:val="0"/>
                              <w:marRight w:val="0"/>
                              <w:marTop w:val="0"/>
                              <w:marBottom w:val="0"/>
                              <w:divBdr>
                                <w:top w:val="none" w:sz="0" w:space="0" w:color="auto"/>
                                <w:left w:val="none" w:sz="0" w:space="0" w:color="auto"/>
                                <w:bottom w:val="none" w:sz="0" w:space="0" w:color="auto"/>
                                <w:right w:val="none" w:sz="0" w:space="0" w:color="auto"/>
                              </w:divBdr>
                            </w:div>
                            <w:div w:id="1891071018">
                              <w:marLeft w:val="0"/>
                              <w:marRight w:val="0"/>
                              <w:marTop w:val="0"/>
                              <w:marBottom w:val="0"/>
                              <w:divBdr>
                                <w:top w:val="none" w:sz="0" w:space="0" w:color="auto"/>
                                <w:left w:val="none" w:sz="0" w:space="0" w:color="auto"/>
                                <w:bottom w:val="none" w:sz="0" w:space="0" w:color="auto"/>
                                <w:right w:val="none" w:sz="0" w:space="0" w:color="auto"/>
                              </w:divBdr>
                            </w:div>
                            <w:div w:id="283122394">
                              <w:marLeft w:val="0"/>
                              <w:marRight w:val="0"/>
                              <w:marTop w:val="0"/>
                              <w:marBottom w:val="0"/>
                              <w:divBdr>
                                <w:top w:val="none" w:sz="0" w:space="0" w:color="auto"/>
                                <w:left w:val="none" w:sz="0" w:space="0" w:color="auto"/>
                                <w:bottom w:val="none" w:sz="0" w:space="0" w:color="auto"/>
                                <w:right w:val="none" w:sz="0" w:space="0" w:color="auto"/>
                              </w:divBdr>
                            </w:div>
                            <w:div w:id="522866247">
                              <w:marLeft w:val="0"/>
                              <w:marRight w:val="0"/>
                              <w:marTop w:val="0"/>
                              <w:marBottom w:val="0"/>
                              <w:divBdr>
                                <w:top w:val="none" w:sz="0" w:space="0" w:color="auto"/>
                                <w:left w:val="none" w:sz="0" w:space="0" w:color="auto"/>
                                <w:bottom w:val="none" w:sz="0" w:space="0" w:color="auto"/>
                                <w:right w:val="none" w:sz="0" w:space="0" w:color="auto"/>
                              </w:divBdr>
                            </w:div>
                            <w:div w:id="472262513">
                              <w:marLeft w:val="0"/>
                              <w:marRight w:val="0"/>
                              <w:marTop w:val="0"/>
                              <w:marBottom w:val="0"/>
                              <w:divBdr>
                                <w:top w:val="none" w:sz="0" w:space="0" w:color="auto"/>
                                <w:left w:val="none" w:sz="0" w:space="0" w:color="auto"/>
                                <w:bottom w:val="none" w:sz="0" w:space="0" w:color="auto"/>
                                <w:right w:val="none" w:sz="0" w:space="0" w:color="auto"/>
                              </w:divBdr>
                            </w:div>
                            <w:div w:id="1071469149">
                              <w:marLeft w:val="0"/>
                              <w:marRight w:val="0"/>
                              <w:marTop w:val="0"/>
                              <w:marBottom w:val="0"/>
                              <w:divBdr>
                                <w:top w:val="none" w:sz="0" w:space="0" w:color="auto"/>
                                <w:left w:val="none" w:sz="0" w:space="0" w:color="auto"/>
                                <w:bottom w:val="none" w:sz="0" w:space="0" w:color="auto"/>
                                <w:right w:val="none" w:sz="0" w:space="0" w:color="auto"/>
                              </w:divBdr>
                            </w:div>
                            <w:div w:id="1545559537">
                              <w:marLeft w:val="0"/>
                              <w:marRight w:val="0"/>
                              <w:marTop w:val="0"/>
                              <w:marBottom w:val="0"/>
                              <w:divBdr>
                                <w:top w:val="none" w:sz="0" w:space="0" w:color="auto"/>
                                <w:left w:val="none" w:sz="0" w:space="0" w:color="auto"/>
                                <w:bottom w:val="none" w:sz="0" w:space="0" w:color="auto"/>
                                <w:right w:val="none" w:sz="0" w:space="0" w:color="auto"/>
                              </w:divBdr>
                            </w:div>
                            <w:div w:id="203057840">
                              <w:marLeft w:val="0"/>
                              <w:marRight w:val="0"/>
                              <w:marTop w:val="0"/>
                              <w:marBottom w:val="0"/>
                              <w:divBdr>
                                <w:top w:val="none" w:sz="0" w:space="0" w:color="auto"/>
                                <w:left w:val="none" w:sz="0" w:space="0" w:color="auto"/>
                                <w:bottom w:val="none" w:sz="0" w:space="0" w:color="auto"/>
                                <w:right w:val="none" w:sz="0" w:space="0" w:color="auto"/>
                              </w:divBdr>
                            </w:div>
                            <w:div w:id="292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738949">
          <w:marLeft w:val="0"/>
          <w:marRight w:val="0"/>
          <w:marTop w:val="0"/>
          <w:marBottom w:val="200"/>
          <w:divBdr>
            <w:top w:val="none" w:sz="0" w:space="0" w:color="auto"/>
            <w:left w:val="none" w:sz="0" w:space="0" w:color="auto"/>
            <w:bottom w:val="none" w:sz="0" w:space="0" w:color="auto"/>
            <w:right w:val="none" w:sz="0" w:space="0" w:color="auto"/>
          </w:divBdr>
          <w:divsChild>
            <w:div w:id="1442846277">
              <w:marLeft w:val="0"/>
              <w:marRight w:val="0"/>
              <w:marTop w:val="0"/>
              <w:marBottom w:val="0"/>
              <w:divBdr>
                <w:top w:val="none" w:sz="0" w:space="0" w:color="auto"/>
                <w:left w:val="none" w:sz="0" w:space="0" w:color="auto"/>
                <w:bottom w:val="none" w:sz="0" w:space="0" w:color="auto"/>
                <w:right w:val="none" w:sz="0" w:space="0" w:color="auto"/>
              </w:divBdr>
              <w:divsChild>
                <w:div w:id="1906987790">
                  <w:marLeft w:val="0"/>
                  <w:marRight w:val="0"/>
                  <w:marTop w:val="0"/>
                  <w:marBottom w:val="0"/>
                  <w:divBdr>
                    <w:top w:val="none" w:sz="0" w:space="0" w:color="auto"/>
                    <w:left w:val="none" w:sz="0" w:space="0" w:color="auto"/>
                    <w:bottom w:val="none" w:sz="0" w:space="0" w:color="auto"/>
                    <w:right w:val="none" w:sz="0" w:space="0" w:color="auto"/>
                  </w:divBdr>
                  <w:divsChild>
                    <w:div w:id="1319260866">
                      <w:marLeft w:val="0"/>
                      <w:marRight w:val="0"/>
                      <w:marTop w:val="0"/>
                      <w:marBottom w:val="0"/>
                      <w:divBdr>
                        <w:top w:val="none" w:sz="0" w:space="0" w:color="auto"/>
                        <w:left w:val="none" w:sz="0" w:space="0" w:color="auto"/>
                        <w:bottom w:val="none" w:sz="0" w:space="0" w:color="auto"/>
                        <w:right w:val="none" w:sz="0" w:space="0" w:color="auto"/>
                      </w:divBdr>
                      <w:divsChild>
                        <w:div w:id="2025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18421">
              <w:marLeft w:val="0"/>
              <w:marRight w:val="0"/>
              <w:marTop w:val="0"/>
              <w:marBottom w:val="0"/>
              <w:divBdr>
                <w:top w:val="none" w:sz="0" w:space="0" w:color="auto"/>
                <w:left w:val="none" w:sz="0" w:space="0" w:color="auto"/>
                <w:bottom w:val="none" w:sz="0" w:space="0" w:color="auto"/>
                <w:right w:val="none" w:sz="0" w:space="0" w:color="auto"/>
              </w:divBdr>
              <w:divsChild>
                <w:div w:id="1761442039">
                  <w:marLeft w:val="0"/>
                  <w:marRight w:val="0"/>
                  <w:marTop w:val="0"/>
                  <w:marBottom w:val="0"/>
                  <w:divBdr>
                    <w:top w:val="none" w:sz="0" w:space="0" w:color="auto"/>
                    <w:left w:val="none" w:sz="0" w:space="0" w:color="auto"/>
                    <w:bottom w:val="none" w:sz="0" w:space="0" w:color="auto"/>
                    <w:right w:val="none" w:sz="0" w:space="0" w:color="auto"/>
                  </w:divBdr>
                  <w:divsChild>
                    <w:div w:id="509640462">
                      <w:marLeft w:val="0"/>
                      <w:marRight w:val="0"/>
                      <w:marTop w:val="0"/>
                      <w:marBottom w:val="0"/>
                      <w:divBdr>
                        <w:top w:val="none" w:sz="0" w:space="0" w:color="auto"/>
                        <w:left w:val="none" w:sz="0" w:space="0" w:color="auto"/>
                        <w:bottom w:val="none" w:sz="0" w:space="0" w:color="auto"/>
                        <w:right w:val="none" w:sz="0" w:space="0" w:color="auto"/>
                      </w:divBdr>
                      <w:divsChild>
                        <w:div w:id="1908228684">
                          <w:marLeft w:val="0"/>
                          <w:marRight w:val="0"/>
                          <w:marTop w:val="0"/>
                          <w:marBottom w:val="0"/>
                          <w:divBdr>
                            <w:top w:val="none" w:sz="0" w:space="0" w:color="auto"/>
                            <w:left w:val="none" w:sz="0" w:space="0" w:color="auto"/>
                            <w:bottom w:val="none" w:sz="0" w:space="0" w:color="auto"/>
                            <w:right w:val="none" w:sz="0" w:space="0" w:color="auto"/>
                          </w:divBdr>
                        </w:div>
                        <w:div w:id="104734354">
                          <w:marLeft w:val="0"/>
                          <w:marRight w:val="0"/>
                          <w:marTop w:val="0"/>
                          <w:marBottom w:val="0"/>
                          <w:divBdr>
                            <w:top w:val="none" w:sz="0" w:space="0" w:color="auto"/>
                            <w:left w:val="none" w:sz="0" w:space="0" w:color="auto"/>
                            <w:bottom w:val="none" w:sz="0" w:space="0" w:color="auto"/>
                            <w:right w:val="none" w:sz="0" w:space="0" w:color="auto"/>
                          </w:divBdr>
                        </w:div>
                        <w:div w:id="1537809936">
                          <w:marLeft w:val="0"/>
                          <w:marRight w:val="0"/>
                          <w:marTop w:val="0"/>
                          <w:marBottom w:val="0"/>
                          <w:divBdr>
                            <w:top w:val="none" w:sz="0" w:space="0" w:color="auto"/>
                            <w:left w:val="none" w:sz="0" w:space="0" w:color="auto"/>
                            <w:bottom w:val="none" w:sz="0" w:space="0" w:color="auto"/>
                            <w:right w:val="none" w:sz="0" w:space="0" w:color="auto"/>
                          </w:divBdr>
                        </w:div>
                        <w:div w:id="1650862430">
                          <w:marLeft w:val="0"/>
                          <w:marRight w:val="0"/>
                          <w:marTop w:val="0"/>
                          <w:marBottom w:val="0"/>
                          <w:divBdr>
                            <w:top w:val="none" w:sz="0" w:space="0" w:color="auto"/>
                            <w:left w:val="none" w:sz="0" w:space="0" w:color="auto"/>
                            <w:bottom w:val="none" w:sz="0" w:space="0" w:color="auto"/>
                            <w:right w:val="none" w:sz="0" w:space="0" w:color="auto"/>
                          </w:divBdr>
                        </w:div>
                        <w:div w:id="359011205">
                          <w:marLeft w:val="0"/>
                          <w:marRight w:val="0"/>
                          <w:marTop w:val="0"/>
                          <w:marBottom w:val="0"/>
                          <w:divBdr>
                            <w:top w:val="none" w:sz="0" w:space="0" w:color="auto"/>
                            <w:left w:val="none" w:sz="0" w:space="0" w:color="auto"/>
                            <w:bottom w:val="none" w:sz="0" w:space="0" w:color="auto"/>
                            <w:right w:val="none" w:sz="0" w:space="0" w:color="auto"/>
                          </w:divBdr>
                        </w:div>
                        <w:div w:id="1913080515">
                          <w:marLeft w:val="0"/>
                          <w:marRight w:val="0"/>
                          <w:marTop w:val="0"/>
                          <w:marBottom w:val="0"/>
                          <w:divBdr>
                            <w:top w:val="none" w:sz="0" w:space="0" w:color="auto"/>
                            <w:left w:val="none" w:sz="0" w:space="0" w:color="auto"/>
                            <w:bottom w:val="none" w:sz="0" w:space="0" w:color="auto"/>
                            <w:right w:val="none" w:sz="0" w:space="0" w:color="auto"/>
                          </w:divBdr>
                        </w:div>
                        <w:div w:id="1221214189">
                          <w:marLeft w:val="0"/>
                          <w:marRight w:val="0"/>
                          <w:marTop w:val="0"/>
                          <w:marBottom w:val="0"/>
                          <w:divBdr>
                            <w:top w:val="none" w:sz="0" w:space="0" w:color="auto"/>
                            <w:left w:val="none" w:sz="0" w:space="0" w:color="auto"/>
                            <w:bottom w:val="none" w:sz="0" w:space="0" w:color="auto"/>
                            <w:right w:val="none" w:sz="0" w:space="0" w:color="auto"/>
                          </w:divBdr>
                        </w:div>
                        <w:div w:id="197476070">
                          <w:marLeft w:val="0"/>
                          <w:marRight w:val="0"/>
                          <w:marTop w:val="0"/>
                          <w:marBottom w:val="0"/>
                          <w:divBdr>
                            <w:top w:val="none" w:sz="0" w:space="0" w:color="auto"/>
                            <w:left w:val="none" w:sz="0" w:space="0" w:color="auto"/>
                            <w:bottom w:val="none" w:sz="0" w:space="0" w:color="auto"/>
                            <w:right w:val="none" w:sz="0" w:space="0" w:color="auto"/>
                          </w:divBdr>
                        </w:div>
                        <w:div w:id="624509660">
                          <w:marLeft w:val="0"/>
                          <w:marRight w:val="0"/>
                          <w:marTop w:val="0"/>
                          <w:marBottom w:val="0"/>
                          <w:divBdr>
                            <w:top w:val="none" w:sz="0" w:space="0" w:color="auto"/>
                            <w:left w:val="none" w:sz="0" w:space="0" w:color="auto"/>
                            <w:bottom w:val="none" w:sz="0" w:space="0" w:color="auto"/>
                            <w:right w:val="none" w:sz="0" w:space="0" w:color="auto"/>
                          </w:divBdr>
                        </w:div>
                        <w:div w:id="13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4319">
          <w:marLeft w:val="0"/>
          <w:marRight w:val="0"/>
          <w:marTop w:val="0"/>
          <w:marBottom w:val="0"/>
          <w:divBdr>
            <w:top w:val="none" w:sz="0" w:space="0" w:color="auto"/>
            <w:left w:val="none" w:sz="0" w:space="0" w:color="auto"/>
            <w:bottom w:val="none" w:sz="0" w:space="0" w:color="auto"/>
            <w:right w:val="none" w:sz="0" w:space="0" w:color="auto"/>
          </w:divBdr>
          <w:divsChild>
            <w:div w:id="1053695599">
              <w:marLeft w:val="0"/>
              <w:marRight w:val="0"/>
              <w:marTop w:val="0"/>
              <w:marBottom w:val="200"/>
              <w:divBdr>
                <w:top w:val="none" w:sz="0" w:space="0" w:color="auto"/>
                <w:left w:val="none" w:sz="0" w:space="0" w:color="auto"/>
                <w:bottom w:val="none" w:sz="0" w:space="0" w:color="auto"/>
                <w:right w:val="none" w:sz="0" w:space="0" w:color="auto"/>
              </w:divBdr>
              <w:divsChild>
                <w:div w:id="1908418541">
                  <w:marLeft w:val="0"/>
                  <w:marRight w:val="0"/>
                  <w:marTop w:val="0"/>
                  <w:marBottom w:val="0"/>
                  <w:divBdr>
                    <w:top w:val="none" w:sz="0" w:space="0" w:color="auto"/>
                    <w:left w:val="none" w:sz="0" w:space="0" w:color="auto"/>
                    <w:bottom w:val="none" w:sz="0" w:space="0" w:color="auto"/>
                    <w:right w:val="none" w:sz="0" w:space="0" w:color="auto"/>
                  </w:divBdr>
                  <w:divsChild>
                    <w:div w:id="428888983">
                      <w:marLeft w:val="0"/>
                      <w:marRight w:val="0"/>
                      <w:marTop w:val="0"/>
                      <w:marBottom w:val="0"/>
                      <w:divBdr>
                        <w:top w:val="none" w:sz="0" w:space="0" w:color="auto"/>
                        <w:left w:val="none" w:sz="0" w:space="0" w:color="auto"/>
                        <w:bottom w:val="none" w:sz="0" w:space="0" w:color="auto"/>
                        <w:right w:val="none" w:sz="0" w:space="0" w:color="auto"/>
                      </w:divBdr>
                      <w:divsChild>
                        <w:div w:id="664472841">
                          <w:marLeft w:val="0"/>
                          <w:marRight w:val="0"/>
                          <w:marTop w:val="0"/>
                          <w:marBottom w:val="0"/>
                          <w:divBdr>
                            <w:top w:val="none" w:sz="0" w:space="0" w:color="auto"/>
                            <w:left w:val="none" w:sz="0" w:space="0" w:color="auto"/>
                            <w:bottom w:val="none" w:sz="0" w:space="0" w:color="auto"/>
                            <w:right w:val="none" w:sz="0" w:space="0" w:color="auto"/>
                          </w:divBdr>
                          <w:divsChild>
                            <w:div w:id="10653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01560">
                  <w:marLeft w:val="0"/>
                  <w:marRight w:val="0"/>
                  <w:marTop w:val="0"/>
                  <w:marBottom w:val="0"/>
                  <w:divBdr>
                    <w:top w:val="none" w:sz="0" w:space="0" w:color="auto"/>
                    <w:left w:val="none" w:sz="0" w:space="0" w:color="auto"/>
                    <w:bottom w:val="none" w:sz="0" w:space="0" w:color="auto"/>
                    <w:right w:val="none" w:sz="0" w:space="0" w:color="auto"/>
                  </w:divBdr>
                  <w:divsChild>
                    <w:div w:id="1046680943">
                      <w:marLeft w:val="0"/>
                      <w:marRight w:val="0"/>
                      <w:marTop w:val="0"/>
                      <w:marBottom w:val="0"/>
                      <w:divBdr>
                        <w:top w:val="none" w:sz="0" w:space="0" w:color="auto"/>
                        <w:left w:val="none" w:sz="0" w:space="0" w:color="auto"/>
                        <w:bottom w:val="none" w:sz="0" w:space="0" w:color="auto"/>
                        <w:right w:val="none" w:sz="0" w:space="0" w:color="auto"/>
                      </w:divBdr>
                      <w:divsChild>
                        <w:div w:id="63379566">
                          <w:marLeft w:val="0"/>
                          <w:marRight w:val="0"/>
                          <w:marTop w:val="0"/>
                          <w:marBottom w:val="0"/>
                          <w:divBdr>
                            <w:top w:val="none" w:sz="0" w:space="0" w:color="auto"/>
                            <w:left w:val="none" w:sz="0" w:space="0" w:color="auto"/>
                            <w:bottom w:val="none" w:sz="0" w:space="0" w:color="auto"/>
                            <w:right w:val="none" w:sz="0" w:space="0" w:color="auto"/>
                          </w:divBdr>
                          <w:divsChild>
                            <w:div w:id="819618798">
                              <w:marLeft w:val="0"/>
                              <w:marRight w:val="0"/>
                              <w:marTop w:val="0"/>
                              <w:marBottom w:val="0"/>
                              <w:divBdr>
                                <w:top w:val="none" w:sz="0" w:space="0" w:color="auto"/>
                                <w:left w:val="none" w:sz="0" w:space="0" w:color="auto"/>
                                <w:bottom w:val="none" w:sz="0" w:space="0" w:color="auto"/>
                                <w:right w:val="none" w:sz="0" w:space="0" w:color="auto"/>
                              </w:divBdr>
                            </w:div>
                            <w:div w:id="920718500">
                              <w:marLeft w:val="0"/>
                              <w:marRight w:val="0"/>
                              <w:marTop w:val="0"/>
                              <w:marBottom w:val="0"/>
                              <w:divBdr>
                                <w:top w:val="none" w:sz="0" w:space="0" w:color="auto"/>
                                <w:left w:val="none" w:sz="0" w:space="0" w:color="auto"/>
                                <w:bottom w:val="none" w:sz="0" w:space="0" w:color="auto"/>
                                <w:right w:val="none" w:sz="0" w:space="0" w:color="auto"/>
                              </w:divBdr>
                            </w:div>
                            <w:div w:id="14237637">
                              <w:marLeft w:val="0"/>
                              <w:marRight w:val="0"/>
                              <w:marTop w:val="0"/>
                              <w:marBottom w:val="0"/>
                              <w:divBdr>
                                <w:top w:val="none" w:sz="0" w:space="0" w:color="auto"/>
                                <w:left w:val="none" w:sz="0" w:space="0" w:color="auto"/>
                                <w:bottom w:val="none" w:sz="0" w:space="0" w:color="auto"/>
                                <w:right w:val="none" w:sz="0" w:space="0" w:color="auto"/>
                              </w:divBdr>
                            </w:div>
                            <w:div w:id="266932494">
                              <w:marLeft w:val="0"/>
                              <w:marRight w:val="0"/>
                              <w:marTop w:val="0"/>
                              <w:marBottom w:val="0"/>
                              <w:divBdr>
                                <w:top w:val="none" w:sz="0" w:space="0" w:color="auto"/>
                                <w:left w:val="none" w:sz="0" w:space="0" w:color="auto"/>
                                <w:bottom w:val="none" w:sz="0" w:space="0" w:color="auto"/>
                                <w:right w:val="none" w:sz="0" w:space="0" w:color="auto"/>
                              </w:divBdr>
                            </w:div>
                            <w:div w:id="1535996885">
                              <w:marLeft w:val="0"/>
                              <w:marRight w:val="0"/>
                              <w:marTop w:val="0"/>
                              <w:marBottom w:val="0"/>
                              <w:divBdr>
                                <w:top w:val="none" w:sz="0" w:space="0" w:color="auto"/>
                                <w:left w:val="none" w:sz="0" w:space="0" w:color="auto"/>
                                <w:bottom w:val="none" w:sz="0" w:space="0" w:color="auto"/>
                                <w:right w:val="none" w:sz="0" w:space="0" w:color="auto"/>
                              </w:divBdr>
                            </w:div>
                            <w:div w:id="1354645273">
                              <w:marLeft w:val="0"/>
                              <w:marRight w:val="0"/>
                              <w:marTop w:val="0"/>
                              <w:marBottom w:val="0"/>
                              <w:divBdr>
                                <w:top w:val="none" w:sz="0" w:space="0" w:color="auto"/>
                                <w:left w:val="none" w:sz="0" w:space="0" w:color="auto"/>
                                <w:bottom w:val="none" w:sz="0" w:space="0" w:color="auto"/>
                                <w:right w:val="none" w:sz="0" w:space="0" w:color="auto"/>
                              </w:divBdr>
                            </w:div>
                            <w:div w:id="786239171">
                              <w:marLeft w:val="0"/>
                              <w:marRight w:val="0"/>
                              <w:marTop w:val="0"/>
                              <w:marBottom w:val="0"/>
                              <w:divBdr>
                                <w:top w:val="none" w:sz="0" w:space="0" w:color="auto"/>
                                <w:left w:val="none" w:sz="0" w:space="0" w:color="auto"/>
                                <w:bottom w:val="none" w:sz="0" w:space="0" w:color="auto"/>
                                <w:right w:val="none" w:sz="0" w:space="0" w:color="auto"/>
                              </w:divBdr>
                            </w:div>
                            <w:div w:id="1702433192">
                              <w:marLeft w:val="0"/>
                              <w:marRight w:val="0"/>
                              <w:marTop w:val="0"/>
                              <w:marBottom w:val="0"/>
                              <w:divBdr>
                                <w:top w:val="none" w:sz="0" w:space="0" w:color="auto"/>
                                <w:left w:val="none" w:sz="0" w:space="0" w:color="auto"/>
                                <w:bottom w:val="none" w:sz="0" w:space="0" w:color="auto"/>
                                <w:right w:val="none" w:sz="0" w:space="0" w:color="auto"/>
                              </w:divBdr>
                            </w:div>
                            <w:div w:id="1632637261">
                              <w:marLeft w:val="0"/>
                              <w:marRight w:val="0"/>
                              <w:marTop w:val="0"/>
                              <w:marBottom w:val="0"/>
                              <w:divBdr>
                                <w:top w:val="none" w:sz="0" w:space="0" w:color="auto"/>
                                <w:left w:val="none" w:sz="0" w:space="0" w:color="auto"/>
                                <w:bottom w:val="none" w:sz="0" w:space="0" w:color="auto"/>
                                <w:right w:val="none" w:sz="0" w:space="0" w:color="auto"/>
                              </w:divBdr>
                            </w:div>
                            <w:div w:id="9206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753504">
          <w:marLeft w:val="0"/>
          <w:marRight w:val="0"/>
          <w:marTop w:val="0"/>
          <w:marBottom w:val="0"/>
          <w:divBdr>
            <w:top w:val="none" w:sz="0" w:space="0" w:color="auto"/>
            <w:left w:val="none" w:sz="0" w:space="0" w:color="auto"/>
            <w:bottom w:val="none" w:sz="0" w:space="0" w:color="auto"/>
            <w:right w:val="none" w:sz="0" w:space="0" w:color="auto"/>
          </w:divBdr>
          <w:divsChild>
            <w:div w:id="2000108985">
              <w:marLeft w:val="0"/>
              <w:marRight w:val="0"/>
              <w:marTop w:val="0"/>
              <w:marBottom w:val="200"/>
              <w:divBdr>
                <w:top w:val="none" w:sz="0" w:space="0" w:color="auto"/>
                <w:left w:val="none" w:sz="0" w:space="0" w:color="auto"/>
                <w:bottom w:val="none" w:sz="0" w:space="0" w:color="auto"/>
                <w:right w:val="none" w:sz="0" w:space="0" w:color="auto"/>
              </w:divBdr>
              <w:divsChild>
                <w:div w:id="613249923">
                  <w:marLeft w:val="0"/>
                  <w:marRight w:val="0"/>
                  <w:marTop w:val="0"/>
                  <w:marBottom w:val="0"/>
                  <w:divBdr>
                    <w:top w:val="none" w:sz="0" w:space="0" w:color="auto"/>
                    <w:left w:val="none" w:sz="0" w:space="0" w:color="auto"/>
                    <w:bottom w:val="none" w:sz="0" w:space="0" w:color="auto"/>
                    <w:right w:val="none" w:sz="0" w:space="0" w:color="auto"/>
                  </w:divBdr>
                  <w:divsChild>
                    <w:div w:id="1651400451">
                      <w:marLeft w:val="0"/>
                      <w:marRight w:val="0"/>
                      <w:marTop w:val="0"/>
                      <w:marBottom w:val="0"/>
                      <w:divBdr>
                        <w:top w:val="none" w:sz="0" w:space="0" w:color="auto"/>
                        <w:left w:val="none" w:sz="0" w:space="0" w:color="auto"/>
                        <w:bottom w:val="none" w:sz="0" w:space="0" w:color="auto"/>
                        <w:right w:val="none" w:sz="0" w:space="0" w:color="auto"/>
                      </w:divBdr>
                      <w:divsChild>
                        <w:div w:id="585696452">
                          <w:marLeft w:val="0"/>
                          <w:marRight w:val="0"/>
                          <w:marTop w:val="0"/>
                          <w:marBottom w:val="0"/>
                          <w:divBdr>
                            <w:top w:val="none" w:sz="0" w:space="0" w:color="auto"/>
                            <w:left w:val="none" w:sz="0" w:space="0" w:color="auto"/>
                            <w:bottom w:val="none" w:sz="0" w:space="0" w:color="auto"/>
                            <w:right w:val="none" w:sz="0" w:space="0" w:color="auto"/>
                          </w:divBdr>
                          <w:divsChild>
                            <w:div w:id="713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709899">
                  <w:marLeft w:val="0"/>
                  <w:marRight w:val="0"/>
                  <w:marTop w:val="0"/>
                  <w:marBottom w:val="0"/>
                  <w:divBdr>
                    <w:top w:val="none" w:sz="0" w:space="0" w:color="auto"/>
                    <w:left w:val="none" w:sz="0" w:space="0" w:color="auto"/>
                    <w:bottom w:val="none" w:sz="0" w:space="0" w:color="auto"/>
                    <w:right w:val="none" w:sz="0" w:space="0" w:color="auto"/>
                  </w:divBdr>
                  <w:divsChild>
                    <w:div w:id="1205605701">
                      <w:marLeft w:val="0"/>
                      <w:marRight w:val="0"/>
                      <w:marTop w:val="0"/>
                      <w:marBottom w:val="0"/>
                      <w:divBdr>
                        <w:top w:val="none" w:sz="0" w:space="0" w:color="auto"/>
                        <w:left w:val="none" w:sz="0" w:space="0" w:color="auto"/>
                        <w:bottom w:val="none" w:sz="0" w:space="0" w:color="auto"/>
                        <w:right w:val="none" w:sz="0" w:space="0" w:color="auto"/>
                      </w:divBdr>
                      <w:divsChild>
                        <w:div w:id="2086417737">
                          <w:marLeft w:val="0"/>
                          <w:marRight w:val="0"/>
                          <w:marTop w:val="0"/>
                          <w:marBottom w:val="0"/>
                          <w:divBdr>
                            <w:top w:val="none" w:sz="0" w:space="0" w:color="auto"/>
                            <w:left w:val="none" w:sz="0" w:space="0" w:color="auto"/>
                            <w:bottom w:val="none" w:sz="0" w:space="0" w:color="auto"/>
                            <w:right w:val="none" w:sz="0" w:space="0" w:color="auto"/>
                          </w:divBdr>
                          <w:divsChild>
                            <w:div w:id="499809266">
                              <w:marLeft w:val="0"/>
                              <w:marRight w:val="0"/>
                              <w:marTop w:val="0"/>
                              <w:marBottom w:val="0"/>
                              <w:divBdr>
                                <w:top w:val="none" w:sz="0" w:space="0" w:color="auto"/>
                                <w:left w:val="none" w:sz="0" w:space="0" w:color="auto"/>
                                <w:bottom w:val="none" w:sz="0" w:space="0" w:color="auto"/>
                                <w:right w:val="none" w:sz="0" w:space="0" w:color="auto"/>
                              </w:divBdr>
                            </w:div>
                            <w:div w:id="776366101">
                              <w:marLeft w:val="0"/>
                              <w:marRight w:val="0"/>
                              <w:marTop w:val="0"/>
                              <w:marBottom w:val="0"/>
                              <w:divBdr>
                                <w:top w:val="none" w:sz="0" w:space="0" w:color="auto"/>
                                <w:left w:val="none" w:sz="0" w:space="0" w:color="auto"/>
                                <w:bottom w:val="none" w:sz="0" w:space="0" w:color="auto"/>
                                <w:right w:val="none" w:sz="0" w:space="0" w:color="auto"/>
                              </w:divBdr>
                            </w:div>
                            <w:div w:id="389765226">
                              <w:marLeft w:val="0"/>
                              <w:marRight w:val="0"/>
                              <w:marTop w:val="0"/>
                              <w:marBottom w:val="0"/>
                              <w:divBdr>
                                <w:top w:val="none" w:sz="0" w:space="0" w:color="auto"/>
                                <w:left w:val="none" w:sz="0" w:space="0" w:color="auto"/>
                                <w:bottom w:val="none" w:sz="0" w:space="0" w:color="auto"/>
                                <w:right w:val="none" w:sz="0" w:space="0" w:color="auto"/>
                              </w:divBdr>
                            </w:div>
                            <w:div w:id="1916627340">
                              <w:marLeft w:val="0"/>
                              <w:marRight w:val="0"/>
                              <w:marTop w:val="0"/>
                              <w:marBottom w:val="0"/>
                              <w:divBdr>
                                <w:top w:val="none" w:sz="0" w:space="0" w:color="auto"/>
                                <w:left w:val="none" w:sz="0" w:space="0" w:color="auto"/>
                                <w:bottom w:val="none" w:sz="0" w:space="0" w:color="auto"/>
                                <w:right w:val="none" w:sz="0" w:space="0" w:color="auto"/>
                              </w:divBdr>
                            </w:div>
                            <w:div w:id="1431896964">
                              <w:marLeft w:val="0"/>
                              <w:marRight w:val="0"/>
                              <w:marTop w:val="0"/>
                              <w:marBottom w:val="0"/>
                              <w:divBdr>
                                <w:top w:val="none" w:sz="0" w:space="0" w:color="auto"/>
                                <w:left w:val="none" w:sz="0" w:space="0" w:color="auto"/>
                                <w:bottom w:val="none" w:sz="0" w:space="0" w:color="auto"/>
                                <w:right w:val="none" w:sz="0" w:space="0" w:color="auto"/>
                              </w:divBdr>
                            </w:div>
                            <w:div w:id="1638875666">
                              <w:marLeft w:val="0"/>
                              <w:marRight w:val="0"/>
                              <w:marTop w:val="0"/>
                              <w:marBottom w:val="0"/>
                              <w:divBdr>
                                <w:top w:val="none" w:sz="0" w:space="0" w:color="auto"/>
                                <w:left w:val="none" w:sz="0" w:space="0" w:color="auto"/>
                                <w:bottom w:val="none" w:sz="0" w:space="0" w:color="auto"/>
                                <w:right w:val="none" w:sz="0" w:space="0" w:color="auto"/>
                              </w:divBdr>
                            </w:div>
                            <w:div w:id="1027370582">
                              <w:marLeft w:val="0"/>
                              <w:marRight w:val="0"/>
                              <w:marTop w:val="0"/>
                              <w:marBottom w:val="0"/>
                              <w:divBdr>
                                <w:top w:val="none" w:sz="0" w:space="0" w:color="auto"/>
                                <w:left w:val="none" w:sz="0" w:space="0" w:color="auto"/>
                                <w:bottom w:val="none" w:sz="0" w:space="0" w:color="auto"/>
                                <w:right w:val="none" w:sz="0" w:space="0" w:color="auto"/>
                              </w:divBdr>
                            </w:div>
                            <w:div w:id="2095739183">
                              <w:marLeft w:val="0"/>
                              <w:marRight w:val="0"/>
                              <w:marTop w:val="0"/>
                              <w:marBottom w:val="0"/>
                              <w:divBdr>
                                <w:top w:val="none" w:sz="0" w:space="0" w:color="auto"/>
                                <w:left w:val="none" w:sz="0" w:space="0" w:color="auto"/>
                                <w:bottom w:val="none" w:sz="0" w:space="0" w:color="auto"/>
                                <w:right w:val="none" w:sz="0" w:space="0" w:color="auto"/>
                              </w:divBdr>
                            </w:div>
                            <w:div w:id="1193226746">
                              <w:marLeft w:val="0"/>
                              <w:marRight w:val="0"/>
                              <w:marTop w:val="0"/>
                              <w:marBottom w:val="0"/>
                              <w:divBdr>
                                <w:top w:val="none" w:sz="0" w:space="0" w:color="auto"/>
                                <w:left w:val="none" w:sz="0" w:space="0" w:color="auto"/>
                                <w:bottom w:val="none" w:sz="0" w:space="0" w:color="auto"/>
                                <w:right w:val="none" w:sz="0" w:space="0" w:color="auto"/>
                              </w:divBdr>
                            </w:div>
                            <w:div w:id="17548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787673">
          <w:marLeft w:val="0"/>
          <w:marRight w:val="0"/>
          <w:marTop w:val="0"/>
          <w:marBottom w:val="0"/>
          <w:divBdr>
            <w:top w:val="none" w:sz="0" w:space="0" w:color="auto"/>
            <w:left w:val="none" w:sz="0" w:space="0" w:color="auto"/>
            <w:bottom w:val="none" w:sz="0" w:space="0" w:color="auto"/>
            <w:right w:val="none" w:sz="0" w:space="0" w:color="auto"/>
          </w:divBdr>
          <w:divsChild>
            <w:div w:id="1120606004">
              <w:marLeft w:val="0"/>
              <w:marRight w:val="0"/>
              <w:marTop w:val="0"/>
              <w:marBottom w:val="200"/>
              <w:divBdr>
                <w:top w:val="none" w:sz="0" w:space="0" w:color="auto"/>
                <w:left w:val="none" w:sz="0" w:space="0" w:color="auto"/>
                <w:bottom w:val="none" w:sz="0" w:space="0" w:color="auto"/>
                <w:right w:val="none" w:sz="0" w:space="0" w:color="auto"/>
              </w:divBdr>
              <w:divsChild>
                <w:div w:id="758480565">
                  <w:marLeft w:val="0"/>
                  <w:marRight w:val="0"/>
                  <w:marTop w:val="0"/>
                  <w:marBottom w:val="0"/>
                  <w:divBdr>
                    <w:top w:val="none" w:sz="0" w:space="0" w:color="auto"/>
                    <w:left w:val="none" w:sz="0" w:space="0" w:color="auto"/>
                    <w:bottom w:val="none" w:sz="0" w:space="0" w:color="auto"/>
                    <w:right w:val="none" w:sz="0" w:space="0" w:color="auto"/>
                  </w:divBdr>
                  <w:divsChild>
                    <w:div w:id="1616016974">
                      <w:marLeft w:val="0"/>
                      <w:marRight w:val="0"/>
                      <w:marTop w:val="0"/>
                      <w:marBottom w:val="0"/>
                      <w:divBdr>
                        <w:top w:val="none" w:sz="0" w:space="0" w:color="auto"/>
                        <w:left w:val="none" w:sz="0" w:space="0" w:color="auto"/>
                        <w:bottom w:val="none" w:sz="0" w:space="0" w:color="auto"/>
                        <w:right w:val="none" w:sz="0" w:space="0" w:color="auto"/>
                      </w:divBdr>
                      <w:divsChild>
                        <w:div w:id="1037898549">
                          <w:marLeft w:val="0"/>
                          <w:marRight w:val="0"/>
                          <w:marTop w:val="0"/>
                          <w:marBottom w:val="0"/>
                          <w:divBdr>
                            <w:top w:val="none" w:sz="0" w:space="0" w:color="auto"/>
                            <w:left w:val="none" w:sz="0" w:space="0" w:color="auto"/>
                            <w:bottom w:val="none" w:sz="0" w:space="0" w:color="auto"/>
                            <w:right w:val="none" w:sz="0" w:space="0" w:color="auto"/>
                          </w:divBdr>
                          <w:divsChild>
                            <w:div w:id="19844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26257">
                  <w:marLeft w:val="0"/>
                  <w:marRight w:val="0"/>
                  <w:marTop w:val="0"/>
                  <w:marBottom w:val="0"/>
                  <w:divBdr>
                    <w:top w:val="none" w:sz="0" w:space="0" w:color="auto"/>
                    <w:left w:val="none" w:sz="0" w:space="0" w:color="auto"/>
                    <w:bottom w:val="none" w:sz="0" w:space="0" w:color="auto"/>
                    <w:right w:val="none" w:sz="0" w:space="0" w:color="auto"/>
                  </w:divBdr>
                  <w:divsChild>
                    <w:div w:id="742292052">
                      <w:marLeft w:val="0"/>
                      <w:marRight w:val="0"/>
                      <w:marTop w:val="0"/>
                      <w:marBottom w:val="0"/>
                      <w:divBdr>
                        <w:top w:val="none" w:sz="0" w:space="0" w:color="auto"/>
                        <w:left w:val="none" w:sz="0" w:space="0" w:color="auto"/>
                        <w:bottom w:val="none" w:sz="0" w:space="0" w:color="auto"/>
                        <w:right w:val="none" w:sz="0" w:space="0" w:color="auto"/>
                      </w:divBdr>
                      <w:divsChild>
                        <w:div w:id="654187383">
                          <w:marLeft w:val="0"/>
                          <w:marRight w:val="0"/>
                          <w:marTop w:val="0"/>
                          <w:marBottom w:val="0"/>
                          <w:divBdr>
                            <w:top w:val="none" w:sz="0" w:space="0" w:color="auto"/>
                            <w:left w:val="none" w:sz="0" w:space="0" w:color="auto"/>
                            <w:bottom w:val="none" w:sz="0" w:space="0" w:color="auto"/>
                            <w:right w:val="none" w:sz="0" w:space="0" w:color="auto"/>
                          </w:divBdr>
                          <w:divsChild>
                            <w:div w:id="381710626">
                              <w:marLeft w:val="0"/>
                              <w:marRight w:val="0"/>
                              <w:marTop w:val="0"/>
                              <w:marBottom w:val="0"/>
                              <w:divBdr>
                                <w:top w:val="none" w:sz="0" w:space="0" w:color="auto"/>
                                <w:left w:val="none" w:sz="0" w:space="0" w:color="auto"/>
                                <w:bottom w:val="none" w:sz="0" w:space="0" w:color="auto"/>
                                <w:right w:val="none" w:sz="0" w:space="0" w:color="auto"/>
                              </w:divBdr>
                            </w:div>
                            <w:div w:id="1577209447">
                              <w:marLeft w:val="0"/>
                              <w:marRight w:val="0"/>
                              <w:marTop w:val="0"/>
                              <w:marBottom w:val="0"/>
                              <w:divBdr>
                                <w:top w:val="none" w:sz="0" w:space="0" w:color="auto"/>
                                <w:left w:val="none" w:sz="0" w:space="0" w:color="auto"/>
                                <w:bottom w:val="none" w:sz="0" w:space="0" w:color="auto"/>
                                <w:right w:val="none" w:sz="0" w:space="0" w:color="auto"/>
                              </w:divBdr>
                            </w:div>
                            <w:div w:id="1948124515">
                              <w:marLeft w:val="0"/>
                              <w:marRight w:val="0"/>
                              <w:marTop w:val="0"/>
                              <w:marBottom w:val="0"/>
                              <w:divBdr>
                                <w:top w:val="none" w:sz="0" w:space="0" w:color="auto"/>
                                <w:left w:val="none" w:sz="0" w:space="0" w:color="auto"/>
                                <w:bottom w:val="none" w:sz="0" w:space="0" w:color="auto"/>
                                <w:right w:val="none" w:sz="0" w:space="0" w:color="auto"/>
                              </w:divBdr>
                            </w:div>
                            <w:div w:id="636105994">
                              <w:marLeft w:val="0"/>
                              <w:marRight w:val="0"/>
                              <w:marTop w:val="0"/>
                              <w:marBottom w:val="0"/>
                              <w:divBdr>
                                <w:top w:val="none" w:sz="0" w:space="0" w:color="auto"/>
                                <w:left w:val="none" w:sz="0" w:space="0" w:color="auto"/>
                                <w:bottom w:val="none" w:sz="0" w:space="0" w:color="auto"/>
                                <w:right w:val="none" w:sz="0" w:space="0" w:color="auto"/>
                              </w:divBdr>
                            </w:div>
                            <w:div w:id="1277061101">
                              <w:marLeft w:val="0"/>
                              <w:marRight w:val="0"/>
                              <w:marTop w:val="0"/>
                              <w:marBottom w:val="0"/>
                              <w:divBdr>
                                <w:top w:val="none" w:sz="0" w:space="0" w:color="auto"/>
                                <w:left w:val="none" w:sz="0" w:space="0" w:color="auto"/>
                                <w:bottom w:val="none" w:sz="0" w:space="0" w:color="auto"/>
                                <w:right w:val="none" w:sz="0" w:space="0" w:color="auto"/>
                              </w:divBdr>
                            </w:div>
                            <w:div w:id="463473952">
                              <w:marLeft w:val="0"/>
                              <w:marRight w:val="0"/>
                              <w:marTop w:val="0"/>
                              <w:marBottom w:val="0"/>
                              <w:divBdr>
                                <w:top w:val="none" w:sz="0" w:space="0" w:color="auto"/>
                                <w:left w:val="none" w:sz="0" w:space="0" w:color="auto"/>
                                <w:bottom w:val="none" w:sz="0" w:space="0" w:color="auto"/>
                                <w:right w:val="none" w:sz="0" w:space="0" w:color="auto"/>
                              </w:divBdr>
                            </w:div>
                            <w:div w:id="156576683">
                              <w:marLeft w:val="0"/>
                              <w:marRight w:val="0"/>
                              <w:marTop w:val="0"/>
                              <w:marBottom w:val="0"/>
                              <w:divBdr>
                                <w:top w:val="none" w:sz="0" w:space="0" w:color="auto"/>
                                <w:left w:val="none" w:sz="0" w:space="0" w:color="auto"/>
                                <w:bottom w:val="none" w:sz="0" w:space="0" w:color="auto"/>
                                <w:right w:val="none" w:sz="0" w:space="0" w:color="auto"/>
                              </w:divBdr>
                            </w:div>
                            <w:div w:id="1604802305">
                              <w:marLeft w:val="0"/>
                              <w:marRight w:val="0"/>
                              <w:marTop w:val="0"/>
                              <w:marBottom w:val="0"/>
                              <w:divBdr>
                                <w:top w:val="none" w:sz="0" w:space="0" w:color="auto"/>
                                <w:left w:val="none" w:sz="0" w:space="0" w:color="auto"/>
                                <w:bottom w:val="none" w:sz="0" w:space="0" w:color="auto"/>
                                <w:right w:val="none" w:sz="0" w:space="0" w:color="auto"/>
                              </w:divBdr>
                            </w:div>
                            <w:div w:id="15690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627826">
          <w:marLeft w:val="0"/>
          <w:marRight w:val="0"/>
          <w:marTop w:val="0"/>
          <w:marBottom w:val="0"/>
          <w:divBdr>
            <w:top w:val="none" w:sz="0" w:space="0" w:color="auto"/>
            <w:left w:val="none" w:sz="0" w:space="0" w:color="auto"/>
            <w:bottom w:val="none" w:sz="0" w:space="0" w:color="auto"/>
            <w:right w:val="none" w:sz="0" w:space="0" w:color="auto"/>
          </w:divBdr>
          <w:divsChild>
            <w:div w:id="841551261">
              <w:marLeft w:val="0"/>
              <w:marRight w:val="0"/>
              <w:marTop w:val="0"/>
              <w:marBottom w:val="200"/>
              <w:divBdr>
                <w:top w:val="none" w:sz="0" w:space="0" w:color="auto"/>
                <w:left w:val="none" w:sz="0" w:space="0" w:color="auto"/>
                <w:bottom w:val="none" w:sz="0" w:space="0" w:color="auto"/>
                <w:right w:val="none" w:sz="0" w:space="0" w:color="auto"/>
              </w:divBdr>
              <w:divsChild>
                <w:div w:id="1128357710">
                  <w:marLeft w:val="0"/>
                  <w:marRight w:val="0"/>
                  <w:marTop w:val="0"/>
                  <w:marBottom w:val="0"/>
                  <w:divBdr>
                    <w:top w:val="none" w:sz="0" w:space="0" w:color="auto"/>
                    <w:left w:val="none" w:sz="0" w:space="0" w:color="auto"/>
                    <w:bottom w:val="none" w:sz="0" w:space="0" w:color="auto"/>
                    <w:right w:val="none" w:sz="0" w:space="0" w:color="auto"/>
                  </w:divBdr>
                  <w:divsChild>
                    <w:div w:id="389422407">
                      <w:marLeft w:val="0"/>
                      <w:marRight w:val="0"/>
                      <w:marTop w:val="0"/>
                      <w:marBottom w:val="0"/>
                      <w:divBdr>
                        <w:top w:val="none" w:sz="0" w:space="0" w:color="auto"/>
                        <w:left w:val="none" w:sz="0" w:space="0" w:color="auto"/>
                        <w:bottom w:val="none" w:sz="0" w:space="0" w:color="auto"/>
                        <w:right w:val="none" w:sz="0" w:space="0" w:color="auto"/>
                      </w:divBdr>
                      <w:divsChild>
                        <w:div w:id="1351106275">
                          <w:marLeft w:val="0"/>
                          <w:marRight w:val="0"/>
                          <w:marTop w:val="0"/>
                          <w:marBottom w:val="0"/>
                          <w:divBdr>
                            <w:top w:val="none" w:sz="0" w:space="0" w:color="auto"/>
                            <w:left w:val="none" w:sz="0" w:space="0" w:color="auto"/>
                            <w:bottom w:val="none" w:sz="0" w:space="0" w:color="auto"/>
                            <w:right w:val="none" w:sz="0" w:space="0" w:color="auto"/>
                          </w:divBdr>
                          <w:divsChild>
                            <w:div w:id="14979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83676">
                  <w:marLeft w:val="0"/>
                  <w:marRight w:val="0"/>
                  <w:marTop w:val="0"/>
                  <w:marBottom w:val="0"/>
                  <w:divBdr>
                    <w:top w:val="none" w:sz="0" w:space="0" w:color="auto"/>
                    <w:left w:val="none" w:sz="0" w:space="0" w:color="auto"/>
                    <w:bottom w:val="none" w:sz="0" w:space="0" w:color="auto"/>
                    <w:right w:val="none" w:sz="0" w:space="0" w:color="auto"/>
                  </w:divBdr>
                  <w:divsChild>
                    <w:div w:id="375349506">
                      <w:marLeft w:val="0"/>
                      <w:marRight w:val="0"/>
                      <w:marTop w:val="0"/>
                      <w:marBottom w:val="0"/>
                      <w:divBdr>
                        <w:top w:val="none" w:sz="0" w:space="0" w:color="auto"/>
                        <w:left w:val="none" w:sz="0" w:space="0" w:color="auto"/>
                        <w:bottom w:val="none" w:sz="0" w:space="0" w:color="auto"/>
                        <w:right w:val="none" w:sz="0" w:space="0" w:color="auto"/>
                      </w:divBdr>
                      <w:divsChild>
                        <w:div w:id="1731490611">
                          <w:marLeft w:val="0"/>
                          <w:marRight w:val="0"/>
                          <w:marTop w:val="0"/>
                          <w:marBottom w:val="0"/>
                          <w:divBdr>
                            <w:top w:val="none" w:sz="0" w:space="0" w:color="auto"/>
                            <w:left w:val="none" w:sz="0" w:space="0" w:color="auto"/>
                            <w:bottom w:val="none" w:sz="0" w:space="0" w:color="auto"/>
                            <w:right w:val="none" w:sz="0" w:space="0" w:color="auto"/>
                          </w:divBdr>
                          <w:divsChild>
                            <w:div w:id="1726221886">
                              <w:marLeft w:val="0"/>
                              <w:marRight w:val="0"/>
                              <w:marTop w:val="0"/>
                              <w:marBottom w:val="0"/>
                              <w:divBdr>
                                <w:top w:val="none" w:sz="0" w:space="0" w:color="auto"/>
                                <w:left w:val="none" w:sz="0" w:space="0" w:color="auto"/>
                                <w:bottom w:val="none" w:sz="0" w:space="0" w:color="auto"/>
                                <w:right w:val="none" w:sz="0" w:space="0" w:color="auto"/>
                              </w:divBdr>
                            </w:div>
                            <w:div w:id="1875919292">
                              <w:marLeft w:val="0"/>
                              <w:marRight w:val="0"/>
                              <w:marTop w:val="0"/>
                              <w:marBottom w:val="0"/>
                              <w:divBdr>
                                <w:top w:val="none" w:sz="0" w:space="0" w:color="auto"/>
                                <w:left w:val="none" w:sz="0" w:space="0" w:color="auto"/>
                                <w:bottom w:val="none" w:sz="0" w:space="0" w:color="auto"/>
                                <w:right w:val="none" w:sz="0" w:space="0" w:color="auto"/>
                              </w:divBdr>
                            </w:div>
                            <w:div w:id="1943948235">
                              <w:marLeft w:val="0"/>
                              <w:marRight w:val="0"/>
                              <w:marTop w:val="0"/>
                              <w:marBottom w:val="0"/>
                              <w:divBdr>
                                <w:top w:val="none" w:sz="0" w:space="0" w:color="auto"/>
                                <w:left w:val="none" w:sz="0" w:space="0" w:color="auto"/>
                                <w:bottom w:val="none" w:sz="0" w:space="0" w:color="auto"/>
                                <w:right w:val="none" w:sz="0" w:space="0" w:color="auto"/>
                              </w:divBdr>
                            </w:div>
                            <w:div w:id="1051686819">
                              <w:marLeft w:val="0"/>
                              <w:marRight w:val="0"/>
                              <w:marTop w:val="0"/>
                              <w:marBottom w:val="0"/>
                              <w:divBdr>
                                <w:top w:val="none" w:sz="0" w:space="0" w:color="auto"/>
                                <w:left w:val="none" w:sz="0" w:space="0" w:color="auto"/>
                                <w:bottom w:val="none" w:sz="0" w:space="0" w:color="auto"/>
                                <w:right w:val="none" w:sz="0" w:space="0" w:color="auto"/>
                              </w:divBdr>
                            </w:div>
                            <w:div w:id="1350595443">
                              <w:marLeft w:val="0"/>
                              <w:marRight w:val="0"/>
                              <w:marTop w:val="0"/>
                              <w:marBottom w:val="0"/>
                              <w:divBdr>
                                <w:top w:val="none" w:sz="0" w:space="0" w:color="auto"/>
                                <w:left w:val="none" w:sz="0" w:space="0" w:color="auto"/>
                                <w:bottom w:val="none" w:sz="0" w:space="0" w:color="auto"/>
                                <w:right w:val="none" w:sz="0" w:space="0" w:color="auto"/>
                              </w:divBdr>
                            </w:div>
                            <w:div w:id="838809076">
                              <w:marLeft w:val="0"/>
                              <w:marRight w:val="0"/>
                              <w:marTop w:val="0"/>
                              <w:marBottom w:val="0"/>
                              <w:divBdr>
                                <w:top w:val="none" w:sz="0" w:space="0" w:color="auto"/>
                                <w:left w:val="none" w:sz="0" w:space="0" w:color="auto"/>
                                <w:bottom w:val="none" w:sz="0" w:space="0" w:color="auto"/>
                                <w:right w:val="none" w:sz="0" w:space="0" w:color="auto"/>
                              </w:divBdr>
                            </w:div>
                            <w:div w:id="1905409397">
                              <w:marLeft w:val="0"/>
                              <w:marRight w:val="0"/>
                              <w:marTop w:val="0"/>
                              <w:marBottom w:val="0"/>
                              <w:divBdr>
                                <w:top w:val="none" w:sz="0" w:space="0" w:color="auto"/>
                                <w:left w:val="none" w:sz="0" w:space="0" w:color="auto"/>
                                <w:bottom w:val="none" w:sz="0" w:space="0" w:color="auto"/>
                                <w:right w:val="none" w:sz="0" w:space="0" w:color="auto"/>
                              </w:divBdr>
                            </w:div>
                            <w:div w:id="1357467196">
                              <w:marLeft w:val="0"/>
                              <w:marRight w:val="0"/>
                              <w:marTop w:val="0"/>
                              <w:marBottom w:val="0"/>
                              <w:divBdr>
                                <w:top w:val="none" w:sz="0" w:space="0" w:color="auto"/>
                                <w:left w:val="none" w:sz="0" w:space="0" w:color="auto"/>
                                <w:bottom w:val="none" w:sz="0" w:space="0" w:color="auto"/>
                                <w:right w:val="none" w:sz="0" w:space="0" w:color="auto"/>
                              </w:divBdr>
                            </w:div>
                            <w:div w:id="17530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062695">
      <w:bodyDiv w:val="1"/>
      <w:marLeft w:val="0"/>
      <w:marRight w:val="0"/>
      <w:marTop w:val="0"/>
      <w:marBottom w:val="0"/>
      <w:divBdr>
        <w:top w:val="none" w:sz="0" w:space="0" w:color="auto"/>
        <w:left w:val="none" w:sz="0" w:space="0" w:color="auto"/>
        <w:bottom w:val="none" w:sz="0" w:space="0" w:color="auto"/>
        <w:right w:val="none" w:sz="0" w:space="0" w:color="auto"/>
      </w:divBdr>
    </w:div>
    <w:div w:id="540169735">
      <w:bodyDiv w:val="1"/>
      <w:marLeft w:val="0"/>
      <w:marRight w:val="0"/>
      <w:marTop w:val="0"/>
      <w:marBottom w:val="0"/>
      <w:divBdr>
        <w:top w:val="none" w:sz="0" w:space="0" w:color="auto"/>
        <w:left w:val="none" w:sz="0" w:space="0" w:color="auto"/>
        <w:bottom w:val="none" w:sz="0" w:space="0" w:color="auto"/>
        <w:right w:val="none" w:sz="0" w:space="0" w:color="auto"/>
      </w:divBdr>
    </w:div>
    <w:div w:id="566116620">
      <w:bodyDiv w:val="1"/>
      <w:marLeft w:val="0"/>
      <w:marRight w:val="0"/>
      <w:marTop w:val="0"/>
      <w:marBottom w:val="0"/>
      <w:divBdr>
        <w:top w:val="none" w:sz="0" w:space="0" w:color="auto"/>
        <w:left w:val="none" w:sz="0" w:space="0" w:color="auto"/>
        <w:bottom w:val="none" w:sz="0" w:space="0" w:color="auto"/>
        <w:right w:val="none" w:sz="0" w:space="0" w:color="auto"/>
      </w:divBdr>
    </w:div>
    <w:div w:id="666590058">
      <w:bodyDiv w:val="1"/>
      <w:marLeft w:val="0"/>
      <w:marRight w:val="0"/>
      <w:marTop w:val="0"/>
      <w:marBottom w:val="0"/>
      <w:divBdr>
        <w:top w:val="none" w:sz="0" w:space="0" w:color="auto"/>
        <w:left w:val="none" w:sz="0" w:space="0" w:color="auto"/>
        <w:bottom w:val="none" w:sz="0" w:space="0" w:color="auto"/>
        <w:right w:val="none" w:sz="0" w:space="0" w:color="auto"/>
      </w:divBdr>
    </w:div>
    <w:div w:id="677580688">
      <w:bodyDiv w:val="1"/>
      <w:marLeft w:val="0"/>
      <w:marRight w:val="0"/>
      <w:marTop w:val="0"/>
      <w:marBottom w:val="0"/>
      <w:divBdr>
        <w:top w:val="none" w:sz="0" w:space="0" w:color="auto"/>
        <w:left w:val="none" w:sz="0" w:space="0" w:color="auto"/>
        <w:bottom w:val="none" w:sz="0" w:space="0" w:color="auto"/>
        <w:right w:val="none" w:sz="0" w:space="0" w:color="auto"/>
      </w:divBdr>
      <w:divsChild>
        <w:div w:id="1779444855">
          <w:marLeft w:val="0"/>
          <w:marRight w:val="0"/>
          <w:marTop w:val="701"/>
          <w:marBottom w:val="0"/>
          <w:divBdr>
            <w:top w:val="none" w:sz="0" w:space="0" w:color="auto"/>
            <w:left w:val="none" w:sz="0" w:space="0" w:color="auto"/>
            <w:bottom w:val="none" w:sz="0" w:space="0" w:color="auto"/>
            <w:right w:val="none" w:sz="0" w:space="0" w:color="auto"/>
          </w:divBdr>
        </w:div>
        <w:div w:id="1540974720">
          <w:marLeft w:val="0"/>
          <w:marRight w:val="0"/>
          <w:marTop w:val="701"/>
          <w:marBottom w:val="0"/>
          <w:divBdr>
            <w:top w:val="none" w:sz="0" w:space="0" w:color="auto"/>
            <w:left w:val="none" w:sz="0" w:space="0" w:color="auto"/>
            <w:bottom w:val="none" w:sz="0" w:space="0" w:color="auto"/>
            <w:right w:val="none" w:sz="0" w:space="0" w:color="auto"/>
          </w:divBdr>
        </w:div>
        <w:div w:id="235172954">
          <w:marLeft w:val="0"/>
          <w:marRight w:val="0"/>
          <w:marTop w:val="701"/>
          <w:marBottom w:val="0"/>
          <w:divBdr>
            <w:top w:val="none" w:sz="0" w:space="0" w:color="auto"/>
            <w:left w:val="none" w:sz="0" w:space="0" w:color="auto"/>
            <w:bottom w:val="none" w:sz="0" w:space="0" w:color="auto"/>
            <w:right w:val="none" w:sz="0" w:space="0" w:color="auto"/>
          </w:divBdr>
        </w:div>
        <w:div w:id="1086539195">
          <w:marLeft w:val="0"/>
          <w:marRight w:val="0"/>
          <w:marTop w:val="701"/>
          <w:marBottom w:val="0"/>
          <w:divBdr>
            <w:top w:val="none" w:sz="0" w:space="0" w:color="auto"/>
            <w:left w:val="none" w:sz="0" w:space="0" w:color="auto"/>
            <w:bottom w:val="none" w:sz="0" w:space="0" w:color="auto"/>
            <w:right w:val="none" w:sz="0" w:space="0" w:color="auto"/>
          </w:divBdr>
        </w:div>
        <w:div w:id="1043289581">
          <w:marLeft w:val="0"/>
          <w:marRight w:val="0"/>
          <w:marTop w:val="701"/>
          <w:marBottom w:val="0"/>
          <w:divBdr>
            <w:top w:val="none" w:sz="0" w:space="0" w:color="auto"/>
            <w:left w:val="none" w:sz="0" w:space="0" w:color="auto"/>
            <w:bottom w:val="none" w:sz="0" w:space="0" w:color="auto"/>
            <w:right w:val="none" w:sz="0" w:space="0" w:color="auto"/>
          </w:divBdr>
        </w:div>
        <w:div w:id="50003976">
          <w:marLeft w:val="0"/>
          <w:marRight w:val="0"/>
          <w:marTop w:val="701"/>
          <w:marBottom w:val="0"/>
          <w:divBdr>
            <w:top w:val="none" w:sz="0" w:space="0" w:color="auto"/>
            <w:left w:val="none" w:sz="0" w:space="0" w:color="auto"/>
            <w:bottom w:val="none" w:sz="0" w:space="0" w:color="auto"/>
            <w:right w:val="none" w:sz="0" w:space="0" w:color="auto"/>
          </w:divBdr>
        </w:div>
      </w:divsChild>
    </w:div>
    <w:div w:id="680014901">
      <w:bodyDiv w:val="1"/>
      <w:marLeft w:val="0"/>
      <w:marRight w:val="0"/>
      <w:marTop w:val="0"/>
      <w:marBottom w:val="0"/>
      <w:divBdr>
        <w:top w:val="none" w:sz="0" w:space="0" w:color="auto"/>
        <w:left w:val="none" w:sz="0" w:space="0" w:color="auto"/>
        <w:bottom w:val="none" w:sz="0" w:space="0" w:color="auto"/>
        <w:right w:val="none" w:sz="0" w:space="0" w:color="auto"/>
      </w:divBdr>
    </w:div>
    <w:div w:id="717554129">
      <w:bodyDiv w:val="1"/>
      <w:marLeft w:val="0"/>
      <w:marRight w:val="0"/>
      <w:marTop w:val="0"/>
      <w:marBottom w:val="0"/>
      <w:divBdr>
        <w:top w:val="none" w:sz="0" w:space="0" w:color="auto"/>
        <w:left w:val="none" w:sz="0" w:space="0" w:color="auto"/>
        <w:bottom w:val="none" w:sz="0" w:space="0" w:color="auto"/>
        <w:right w:val="none" w:sz="0" w:space="0" w:color="auto"/>
      </w:divBdr>
    </w:div>
    <w:div w:id="741950520">
      <w:bodyDiv w:val="1"/>
      <w:marLeft w:val="0"/>
      <w:marRight w:val="0"/>
      <w:marTop w:val="0"/>
      <w:marBottom w:val="0"/>
      <w:divBdr>
        <w:top w:val="none" w:sz="0" w:space="0" w:color="auto"/>
        <w:left w:val="none" w:sz="0" w:space="0" w:color="auto"/>
        <w:bottom w:val="none" w:sz="0" w:space="0" w:color="auto"/>
        <w:right w:val="none" w:sz="0" w:space="0" w:color="auto"/>
      </w:divBdr>
    </w:div>
    <w:div w:id="752356253">
      <w:bodyDiv w:val="1"/>
      <w:marLeft w:val="0"/>
      <w:marRight w:val="0"/>
      <w:marTop w:val="0"/>
      <w:marBottom w:val="0"/>
      <w:divBdr>
        <w:top w:val="none" w:sz="0" w:space="0" w:color="auto"/>
        <w:left w:val="none" w:sz="0" w:space="0" w:color="auto"/>
        <w:bottom w:val="none" w:sz="0" w:space="0" w:color="auto"/>
        <w:right w:val="none" w:sz="0" w:space="0" w:color="auto"/>
      </w:divBdr>
    </w:div>
    <w:div w:id="763958193">
      <w:bodyDiv w:val="1"/>
      <w:marLeft w:val="0"/>
      <w:marRight w:val="0"/>
      <w:marTop w:val="0"/>
      <w:marBottom w:val="0"/>
      <w:divBdr>
        <w:top w:val="none" w:sz="0" w:space="0" w:color="auto"/>
        <w:left w:val="none" w:sz="0" w:space="0" w:color="auto"/>
        <w:bottom w:val="none" w:sz="0" w:space="0" w:color="auto"/>
        <w:right w:val="none" w:sz="0" w:space="0" w:color="auto"/>
      </w:divBdr>
      <w:divsChild>
        <w:div w:id="1887326602">
          <w:marLeft w:val="0"/>
          <w:marRight w:val="0"/>
          <w:marTop w:val="0"/>
          <w:marBottom w:val="0"/>
          <w:divBdr>
            <w:top w:val="none" w:sz="0" w:space="0" w:color="auto"/>
            <w:left w:val="none" w:sz="0" w:space="0" w:color="auto"/>
            <w:bottom w:val="none" w:sz="0" w:space="0" w:color="auto"/>
            <w:right w:val="none" w:sz="0" w:space="0" w:color="auto"/>
          </w:divBdr>
        </w:div>
      </w:divsChild>
    </w:div>
    <w:div w:id="782501021">
      <w:bodyDiv w:val="1"/>
      <w:marLeft w:val="0"/>
      <w:marRight w:val="0"/>
      <w:marTop w:val="0"/>
      <w:marBottom w:val="0"/>
      <w:divBdr>
        <w:top w:val="none" w:sz="0" w:space="0" w:color="auto"/>
        <w:left w:val="none" w:sz="0" w:space="0" w:color="auto"/>
        <w:bottom w:val="none" w:sz="0" w:space="0" w:color="auto"/>
        <w:right w:val="none" w:sz="0" w:space="0" w:color="auto"/>
      </w:divBdr>
    </w:div>
    <w:div w:id="789206973">
      <w:bodyDiv w:val="1"/>
      <w:marLeft w:val="0"/>
      <w:marRight w:val="0"/>
      <w:marTop w:val="0"/>
      <w:marBottom w:val="0"/>
      <w:divBdr>
        <w:top w:val="none" w:sz="0" w:space="0" w:color="auto"/>
        <w:left w:val="none" w:sz="0" w:space="0" w:color="auto"/>
        <w:bottom w:val="none" w:sz="0" w:space="0" w:color="auto"/>
        <w:right w:val="none" w:sz="0" w:space="0" w:color="auto"/>
      </w:divBdr>
      <w:divsChild>
        <w:div w:id="342517355">
          <w:marLeft w:val="0"/>
          <w:marRight w:val="0"/>
          <w:marTop w:val="701"/>
          <w:marBottom w:val="0"/>
          <w:divBdr>
            <w:top w:val="none" w:sz="0" w:space="0" w:color="auto"/>
            <w:left w:val="none" w:sz="0" w:space="0" w:color="auto"/>
            <w:bottom w:val="none" w:sz="0" w:space="0" w:color="auto"/>
            <w:right w:val="none" w:sz="0" w:space="0" w:color="auto"/>
          </w:divBdr>
        </w:div>
        <w:div w:id="1024936279">
          <w:marLeft w:val="0"/>
          <w:marRight w:val="0"/>
          <w:marTop w:val="701"/>
          <w:marBottom w:val="0"/>
          <w:divBdr>
            <w:top w:val="none" w:sz="0" w:space="0" w:color="auto"/>
            <w:left w:val="none" w:sz="0" w:space="0" w:color="auto"/>
            <w:bottom w:val="none" w:sz="0" w:space="0" w:color="auto"/>
            <w:right w:val="none" w:sz="0" w:space="0" w:color="auto"/>
          </w:divBdr>
        </w:div>
      </w:divsChild>
    </w:div>
    <w:div w:id="826436554">
      <w:bodyDiv w:val="1"/>
      <w:marLeft w:val="0"/>
      <w:marRight w:val="0"/>
      <w:marTop w:val="0"/>
      <w:marBottom w:val="0"/>
      <w:divBdr>
        <w:top w:val="none" w:sz="0" w:space="0" w:color="auto"/>
        <w:left w:val="none" w:sz="0" w:space="0" w:color="auto"/>
        <w:bottom w:val="none" w:sz="0" w:space="0" w:color="auto"/>
        <w:right w:val="none" w:sz="0" w:space="0" w:color="auto"/>
      </w:divBdr>
      <w:divsChild>
        <w:div w:id="143352869">
          <w:marLeft w:val="0"/>
          <w:marRight w:val="0"/>
          <w:marTop w:val="0"/>
          <w:marBottom w:val="0"/>
          <w:divBdr>
            <w:top w:val="none" w:sz="0" w:space="0" w:color="auto"/>
            <w:left w:val="none" w:sz="0" w:space="0" w:color="auto"/>
            <w:bottom w:val="none" w:sz="0" w:space="0" w:color="auto"/>
            <w:right w:val="none" w:sz="0" w:space="0" w:color="auto"/>
          </w:divBdr>
        </w:div>
        <w:div w:id="2094694193">
          <w:marLeft w:val="0"/>
          <w:marRight w:val="0"/>
          <w:marTop w:val="0"/>
          <w:marBottom w:val="0"/>
          <w:divBdr>
            <w:top w:val="none" w:sz="0" w:space="0" w:color="auto"/>
            <w:left w:val="none" w:sz="0" w:space="0" w:color="auto"/>
            <w:bottom w:val="none" w:sz="0" w:space="0" w:color="auto"/>
            <w:right w:val="none" w:sz="0" w:space="0" w:color="auto"/>
          </w:divBdr>
        </w:div>
      </w:divsChild>
    </w:div>
    <w:div w:id="850026556">
      <w:bodyDiv w:val="1"/>
      <w:marLeft w:val="0"/>
      <w:marRight w:val="0"/>
      <w:marTop w:val="0"/>
      <w:marBottom w:val="0"/>
      <w:divBdr>
        <w:top w:val="none" w:sz="0" w:space="0" w:color="auto"/>
        <w:left w:val="none" w:sz="0" w:space="0" w:color="auto"/>
        <w:bottom w:val="none" w:sz="0" w:space="0" w:color="auto"/>
        <w:right w:val="none" w:sz="0" w:space="0" w:color="auto"/>
      </w:divBdr>
    </w:div>
    <w:div w:id="858158217">
      <w:bodyDiv w:val="1"/>
      <w:marLeft w:val="0"/>
      <w:marRight w:val="0"/>
      <w:marTop w:val="0"/>
      <w:marBottom w:val="0"/>
      <w:divBdr>
        <w:top w:val="none" w:sz="0" w:space="0" w:color="auto"/>
        <w:left w:val="none" w:sz="0" w:space="0" w:color="auto"/>
        <w:bottom w:val="none" w:sz="0" w:space="0" w:color="auto"/>
        <w:right w:val="none" w:sz="0" w:space="0" w:color="auto"/>
      </w:divBdr>
    </w:div>
    <w:div w:id="871502042">
      <w:bodyDiv w:val="1"/>
      <w:marLeft w:val="0"/>
      <w:marRight w:val="0"/>
      <w:marTop w:val="0"/>
      <w:marBottom w:val="0"/>
      <w:divBdr>
        <w:top w:val="none" w:sz="0" w:space="0" w:color="auto"/>
        <w:left w:val="none" w:sz="0" w:space="0" w:color="auto"/>
        <w:bottom w:val="none" w:sz="0" w:space="0" w:color="auto"/>
        <w:right w:val="none" w:sz="0" w:space="0" w:color="auto"/>
      </w:divBdr>
    </w:div>
    <w:div w:id="881287280">
      <w:bodyDiv w:val="1"/>
      <w:marLeft w:val="0"/>
      <w:marRight w:val="0"/>
      <w:marTop w:val="0"/>
      <w:marBottom w:val="0"/>
      <w:divBdr>
        <w:top w:val="none" w:sz="0" w:space="0" w:color="auto"/>
        <w:left w:val="none" w:sz="0" w:space="0" w:color="auto"/>
        <w:bottom w:val="none" w:sz="0" w:space="0" w:color="auto"/>
        <w:right w:val="none" w:sz="0" w:space="0" w:color="auto"/>
      </w:divBdr>
    </w:div>
    <w:div w:id="891622519">
      <w:bodyDiv w:val="1"/>
      <w:marLeft w:val="0"/>
      <w:marRight w:val="0"/>
      <w:marTop w:val="0"/>
      <w:marBottom w:val="0"/>
      <w:divBdr>
        <w:top w:val="none" w:sz="0" w:space="0" w:color="auto"/>
        <w:left w:val="none" w:sz="0" w:space="0" w:color="auto"/>
        <w:bottom w:val="none" w:sz="0" w:space="0" w:color="auto"/>
        <w:right w:val="none" w:sz="0" w:space="0" w:color="auto"/>
      </w:divBdr>
    </w:div>
    <w:div w:id="892542934">
      <w:bodyDiv w:val="1"/>
      <w:marLeft w:val="0"/>
      <w:marRight w:val="0"/>
      <w:marTop w:val="0"/>
      <w:marBottom w:val="0"/>
      <w:divBdr>
        <w:top w:val="none" w:sz="0" w:space="0" w:color="auto"/>
        <w:left w:val="none" w:sz="0" w:space="0" w:color="auto"/>
        <w:bottom w:val="none" w:sz="0" w:space="0" w:color="auto"/>
        <w:right w:val="none" w:sz="0" w:space="0" w:color="auto"/>
      </w:divBdr>
    </w:div>
    <w:div w:id="909461924">
      <w:bodyDiv w:val="1"/>
      <w:marLeft w:val="0"/>
      <w:marRight w:val="0"/>
      <w:marTop w:val="0"/>
      <w:marBottom w:val="0"/>
      <w:divBdr>
        <w:top w:val="none" w:sz="0" w:space="0" w:color="auto"/>
        <w:left w:val="none" w:sz="0" w:space="0" w:color="auto"/>
        <w:bottom w:val="none" w:sz="0" w:space="0" w:color="auto"/>
        <w:right w:val="none" w:sz="0" w:space="0" w:color="auto"/>
      </w:divBdr>
    </w:div>
    <w:div w:id="909847213">
      <w:bodyDiv w:val="1"/>
      <w:marLeft w:val="0"/>
      <w:marRight w:val="0"/>
      <w:marTop w:val="0"/>
      <w:marBottom w:val="0"/>
      <w:divBdr>
        <w:top w:val="none" w:sz="0" w:space="0" w:color="auto"/>
        <w:left w:val="none" w:sz="0" w:space="0" w:color="auto"/>
        <w:bottom w:val="none" w:sz="0" w:space="0" w:color="auto"/>
        <w:right w:val="none" w:sz="0" w:space="0" w:color="auto"/>
      </w:divBdr>
      <w:divsChild>
        <w:div w:id="1772041400">
          <w:marLeft w:val="0"/>
          <w:marRight w:val="0"/>
          <w:marTop w:val="701"/>
          <w:marBottom w:val="0"/>
          <w:divBdr>
            <w:top w:val="none" w:sz="0" w:space="0" w:color="auto"/>
            <w:left w:val="none" w:sz="0" w:space="0" w:color="auto"/>
            <w:bottom w:val="none" w:sz="0" w:space="0" w:color="auto"/>
            <w:right w:val="none" w:sz="0" w:space="0" w:color="auto"/>
          </w:divBdr>
        </w:div>
        <w:div w:id="2087877749">
          <w:marLeft w:val="0"/>
          <w:marRight w:val="0"/>
          <w:marTop w:val="701"/>
          <w:marBottom w:val="0"/>
          <w:divBdr>
            <w:top w:val="none" w:sz="0" w:space="0" w:color="auto"/>
            <w:left w:val="none" w:sz="0" w:space="0" w:color="auto"/>
            <w:bottom w:val="none" w:sz="0" w:space="0" w:color="auto"/>
            <w:right w:val="none" w:sz="0" w:space="0" w:color="auto"/>
          </w:divBdr>
        </w:div>
      </w:divsChild>
    </w:div>
    <w:div w:id="943461207">
      <w:bodyDiv w:val="1"/>
      <w:marLeft w:val="0"/>
      <w:marRight w:val="0"/>
      <w:marTop w:val="0"/>
      <w:marBottom w:val="0"/>
      <w:divBdr>
        <w:top w:val="none" w:sz="0" w:space="0" w:color="auto"/>
        <w:left w:val="none" w:sz="0" w:space="0" w:color="auto"/>
        <w:bottom w:val="none" w:sz="0" w:space="0" w:color="auto"/>
        <w:right w:val="none" w:sz="0" w:space="0" w:color="auto"/>
      </w:divBdr>
    </w:div>
    <w:div w:id="955988733">
      <w:bodyDiv w:val="1"/>
      <w:marLeft w:val="0"/>
      <w:marRight w:val="0"/>
      <w:marTop w:val="0"/>
      <w:marBottom w:val="0"/>
      <w:divBdr>
        <w:top w:val="none" w:sz="0" w:space="0" w:color="auto"/>
        <w:left w:val="none" w:sz="0" w:space="0" w:color="auto"/>
        <w:bottom w:val="none" w:sz="0" w:space="0" w:color="auto"/>
        <w:right w:val="none" w:sz="0" w:space="0" w:color="auto"/>
      </w:divBdr>
    </w:div>
    <w:div w:id="965047614">
      <w:bodyDiv w:val="1"/>
      <w:marLeft w:val="0"/>
      <w:marRight w:val="0"/>
      <w:marTop w:val="0"/>
      <w:marBottom w:val="0"/>
      <w:divBdr>
        <w:top w:val="none" w:sz="0" w:space="0" w:color="auto"/>
        <w:left w:val="none" w:sz="0" w:space="0" w:color="auto"/>
        <w:bottom w:val="none" w:sz="0" w:space="0" w:color="auto"/>
        <w:right w:val="none" w:sz="0" w:space="0" w:color="auto"/>
      </w:divBdr>
      <w:divsChild>
        <w:div w:id="168252565">
          <w:marLeft w:val="0"/>
          <w:marRight w:val="0"/>
          <w:marTop w:val="701"/>
          <w:marBottom w:val="0"/>
          <w:divBdr>
            <w:top w:val="none" w:sz="0" w:space="0" w:color="auto"/>
            <w:left w:val="none" w:sz="0" w:space="0" w:color="auto"/>
            <w:bottom w:val="none" w:sz="0" w:space="0" w:color="auto"/>
            <w:right w:val="none" w:sz="0" w:space="0" w:color="auto"/>
          </w:divBdr>
        </w:div>
        <w:div w:id="99841220">
          <w:marLeft w:val="0"/>
          <w:marRight w:val="0"/>
          <w:marTop w:val="701"/>
          <w:marBottom w:val="0"/>
          <w:divBdr>
            <w:top w:val="none" w:sz="0" w:space="0" w:color="auto"/>
            <w:left w:val="none" w:sz="0" w:space="0" w:color="auto"/>
            <w:bottom w:val="none" w:sz="0" w:space="0" w:color="auto"/>
            <w:right w:val="none" w:sz="0" w:space="0" w:color="auto"/>
          </w:divBdr>
        </w:div>
      </w:divsChild>
    </w:div>
    <w:div w:id="970938865">
      <w:bodyDiv w:val="1"/>
      <w:marLeft w:val="0"/>
      <w:marRight w:val="0"/>
      <w:marTop w:val="0"/>
      <w:marBottom w:val="0"/>
      <w:divBdr>
        <w:top w:val="none" w:sz="0" w:space="0" w:color="auto"/>
        <w:left w:val="none" w:sz="0" w:space="0" w:color="auto"/>
        <w:bottom w:val="none" w:sz="0" w:space="0" w:color="auto"/>
        <w:right w:val="none" w:sz="0" w:space="0" w:color="auto"/>
      </w:divBdr>
      <w:divsChild>
        <w:div w:id="812140455">
          <w:marLeft w:val="0"/>
          <w:marRight w:val="0"/>
          <w:marTop w:val="0"/>
          <w:marBottom w:val="0"/>
          <w:divBdr>
            <w:top w:val="none" w:sz="0" w:space="0" w:color="auto"/>
            <w:left w:val="none" w:sz="0" w:space="0" w:color="auto"/>
            <w:bottom w:val="none" w:sz="0" w:space="0" w:color="auto"/>
            <w:right w:val="none" w:sz="0" w:space="0" w:color="auto"/>
          </w:divBdr>
          <w:divsChild>
            <w:div w:id="1486898132">
              <w:marLeft w:val="0"/>
              <w:marRight w:val="0"/>
              <w:marTop w:val="0"/>
              <w:marBottom w:val="200"/>
              <w:divBdr>
                <w:top w:val="none" w:sz="0" w:space="0" w:color="auto"/>
                <w:left w:val="none" w:sz="0" w:space="0" w:color="auto"/>
                <w:bottom w:val="none" w:sz="0" w:space="0" w:color="auto"/>
                <w:right w:val="none" w:sz="0" w:space="0" w:color="auto"/>
              </w:divBdr>
              <w:divsChild>
                <w:div w:id="1849054739">
                  <w:marLeft w:val="0"/>
                  <w:marRight w:val="0"/>
                  <w:marTop w:val="0"/>
                  <w:marBottom w:val="0"/>
                  <w:divBdr>
                    <w:top w:val="none" w:sz="0" w:space="0" w:color="auto"/>
                    <w:left w:val="none" w:sz="0" w:space="0" w:color="auto"/>
                    <w:bottom w:val="none" w:sz="0" w:space="0" w:color="auto"/>
                    <w:right w:val="none" w:sz="0" w:space="0" w:color="auto"/>
                  </w:divBdr>
                  <w:divsChild>
                    <w:div w:id="1995143596">
                      <w:marLeft w:val="0"/>
                      <w:marRight w:val="0"/>
                      <w:marTop w:val="0"/>
                      <w:marBottom w:val="0"/>
                      <w:divBdr>
                        <w:top w:val="none" w:sz="0" w:space="0" w:color="auto"/>
                        <w:left w:val="none" w:sz="0" w:space="0" w:color="auto"/>
                        <w:bottom w:val="none" w:sz="0" w:space="0" w:color="auto"/>
                        <w:right w:val="none" w:sz="0" w:space="0" w:color="auto"/>
                      </w:divBdr>
                      <w:divsChild>
                        <w:div w:id="1180238681">
                          <w:marLeft w:val="0"/>
                          <w:marRight w:val="0"/>
                          <w:marTop w:val="0"/>
                          <w:marBottom w:val="0"/>
                          <w:divBdr>
                            <w:top w:val="none" w:sz="0" w:space="0" w:color="auto"/>
                            <w:left w:val="none" w:sz="0" w:space="0" w:color="auto"/>
                            <w:bottom w:val="none" w:sz="0" w:space="0" w:color="auto"/>
                            <w:right w:val="none" w:sz="0" w:space="0" w:color="auto"/>
                          </w:divBdr>
                          <w:divsChild>
                            <w:div w:id="10116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5486">
                  <w:marLeft w:val="0"/>
                  <w:marRight w:val="0"/>
                  <w:marTop w:val="0"/>
                  <w:marBottom w:val="0"/>
                  <w:divBdr>
                    <w:top w:val="none" w:sz="0" w:space="0" w:color="auto"/>
                    <w:left w:val="none" w:sz="0" w:space="0" w:color="auto"/>
                    <w:bottom w:val="none" w:sz="0" w:space="0" w:color="auto"/>
                    <w:right w:val="none" w:sz="0" w:space="0" w:color="auto"/>
                  </w:divBdr>
                  <w:divsChild>
                    <w:div w:id="247229747">
                      <w:marLeft w:val="0"/>
                      <w:marRight w:val="0"/>
                      <w:marTop w:val="0"/>
                      <w:marBottom w:val="0"/>
                      <w:divBdr>
                        <w:top w:val="none" w:sz="0" w:space="0" w:color="auto"/>
                        <w:left w:val="none" w:sz="0" w:space="0" w:color="auto"/>
                        <w:bottom w:val="none" w:sz="0" w:space="0" w:color="auto"/>
                        <w:right w:val="none" w:sz="0" w:space="0" w:color="auto"/>
                      </w:divBdr>
                      <w:divsChild>
                        <w:div w:id="1373842499">
                          <w:marLeft w:val="0"/>
                          <w:marRight w:val="0"/>
                          <w:marTop w:val="0"/>
                          <w:marBottom w:val="0"/>
                          <w:divBdr>
                            <w:top w:val="none" w:sz="0" w:space="0" w:color="auto"/>
                            <w:left w:val="none" w:sz="0" w:space="0" w:color="auto"/>
                            <w:bottom w:val="none" w:sz="0" w:space="0" w:color="auto"/>
                            <w:right w:val="none" w:sz="0" w:space="0" w:color="auto"/>
                          </w:divBdr>
                          <w:divsChild>
                            <w:div w:id="1039277859">
                              <w:marLeft w:val="0"/>
                              <w:marRight w:val="0"/>
                              <w:marTop w:val="0"/>
                              <w:marBottom w:val="0"/>
                              <w:divBdr>
                                <w:top w:val="none" w:sz="0" w:space="0" w:color="auto"/>
                                <w:left w:val="none" w:sz="0" w:space="0" w:color="auto"/>
                                <w:bottom w:val="none" w:sz="0" w:space="0" w:color="auto"/>
                                <w:right w:val="none" w:sz="0" w:space="0" w:color="auto"/>
                              </w:divBdr>
                            </w:div>
                            <w:div w:id="331185304">
                              <w:marLeft w:val="0"/>
                              <w:marRight w:val="0"/>
                              <w:marTop w:val="0"/>
                              <w:marBottom w:val="0"/>
                              <w:divBdr>
                                <w:top w:val="none" w:sz="0" w:space="0" w:color="auto"/>
                                <w:left w:val="none" w:sz="0" w:space="0" w:color="auto"/>
                                <w:bottom w:val="none" w:sz="0" w:space="0" w:color="auto"/>
                                <w:right w:val="none" w:sz="0" w:space="0" w:color="auto"/>
                              </w:divBdr>
                            </w:div>
                            <w:div w:id="2071145350">
                              <w:marLeft w:val="0"/>
                              <w:marRight w:val="0"/>
                              <w:marTop w:val="0"/>
                              <w:marBottom w:val="0"/>
                              <w:divBdr>
                                <w:top w:val="none" w:sz="0" w:space="0" w:color="auto"/>
                                <w:left w:val="none" w:sz="0" w:space="0" w:color="auto"/>
                                <w:bottom w:val="none" w:sz="0" w:space="0" w:color="auto"/>
                                <w:right w:val="none" w:sz="0" w:space="0" w:color="auto"/>
                              </w:divBdr>
                            </w:div>
                            <w:div w:id="1262297428">
                              <w:marLeft w:val="0"/>
                              <w:marRight w:val="0"/>
                              <w:marTop w:val="0"/>
                              <w:marBottom w:val="0"/>
                              <w:divBdr>
                                <w:top w:val="none" w:sz="0" w:space="0" w:color="auto"/>
                                <w:left w:val="none" w:sz="0" w:space="0" w:color="auto"/>
                                <w:bottom w:val="none" w:sz="0" w:space="0" w:color="auto"/>
                                <w:right w:val="none" w:sz="0" w:space="0" w:color="auto"/>
                              </w:divBdr>
                            </w:div>
                            <w:div w:id="506289464">
                              <w:marLeft w:val="0"/>
                              <w:marRight w:val="0"/>
                              <w:marTop w:val="0"/>
                              <w:marBottom w:val="0"/>
                              <w:divBdr>
                                <w:top w:val="none" w:sz="0" w:space="0" w:color="auto"/>
                                <w:left w:val="none" w:sz="0" w:space="0" w:color="auto"/>
                                <w:bottom w:val="none" w:sz="0" w:space="0" w:color="auto"/>
                                <w:right w:val="none" w:sz="0" w:space="0" w:color="auto"/>
                              </w:divBdr>
                            </w:div>
                            <w:div w:id="1084297762">
                              <w:marLeft w:val="0"/>
                              <w:marRight w:val="0"/>
                              <w:marTop w:val="0"/>
                              <w:marBottom w:val="0"/>
                              <w:divBdr>
                                <w:top w:val="none" w:sz="0" w:space="0" w:color="auto"/>
                                <w:left w:val="none" w:sz="0" w:space="0" w:color="auto"/>
                                <w:bottom w:val="none" w:sz="0" w:space="0" w:color="auto"/>
                                <w:right w:val="none" w:sz="0" w:space="0" w:color="auto"/>
                              </w:divBdr>
                            </w:div>
                            <w:div w:id="949706521">
                              <w:marLeft w:val="0"/>
                              <w:marRight w:val="0"/>
                              <w:marTop w:val="0"/>
                              <w:marBottom w:val="0"/>
                              <w:divBdr>
                                <w:top w:val="none" w:sz="0" w:space="0" w:color="auto"/>
                                <w:left w:val="none" w:sz="0" w:space="0" w:color="auto"/>
                                <w:bottom w:val="none" w:sz="0" w:space="0" w:color="auto"/>
                                <w:right w:val="none" w:sz="0" w:space="0" w:color="auto"/>
                              </w:divBdr>
                            </w:div>
                            <w:div w:id="1978996493">
                              <w:marLeft w:val="0"/>
                              <w:marRight w:val="0"/>
                              <w:marTop w:val="0"/>
                              <w:marBottom w:val="0"/>
                              <w:divBdr>
                                <w:top w:val="none" w:sz="0" w:space="0" w:color="auto"/>
                                <w:left w:val="none" w:sz="0" w:space="0" w:color="auto"/>
                                <w:bottom w:val="none" w:sz="0" w:space="0" w:color="auto"/>
                                <w:right w:val="none" w:sz="0" w:space="0" w:color="auto"/>
                              </w:divBdr>
                            </w:div>
                            <w:div w:id="1341665258">
                              <w:marLeft w:val="0"/>
                              <w:marRight w:val="0"/>
                              <w:marTop w:val="0"/>
                              <w:marBottom w:val="0"/>
                              <w:divBdr>
                                <w:top w:val="none" w:sz="0" w:space="0" w:color="auto"/>
                                <w:left w:val="none" w:sz="0" w:space="0" w:color="auto"/>
                                <w:bottom w:val="none" w:sz="0" w:space="0" w:color="auto"/>
                                <w:right w:val="none" w:sz="0" w:space="0" w:color="auto"/>
                              </w:divBdr>
                            </w:div>
                            <w:div w:id="11699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819569">
          <w:marLeft w:val="0"/>
          <w:marRight w:val="0"/>
          <w:marTop w:val="0"/>
          <w:marBottom w:val="200"/>
          <w:divBdr>
            <w:top w:val="none" w:sz="0" w:space="0" w:color="auto"/>
            <w:left w:val="none" w:sz="0" w:space="0" w:color="auto"/>
            <w:bottom w:val="none" w:sz="0" w:space="0" w:color="auto"/>
            <w:right w:val="none" w:sz="0" w:space="0" w:color="auto"/>
          </w:divBdr>
          <w:divsChild>
            <w:div w:id="1829588338">
              <w:marLeft w:val="0"/>
              <w:marRight w:val="0"/>
              <w:marTop w:val="0"/>
              <w:marBottom w:val="0"/>
              <w:divBdr>
                <w:top w:val="none" w:sz="0" w:space="0" w:color="auto"/>
                <w:left w:val="none" w:sz="0" w:space="0" w:color="auto"/>
                <w:bottom w:val="none" w:sz="0" w:space="0" w:color="auto"/>
                <w:right w:val="none" w:sz="0" w:space="0" w:color="auto"/>
              </w:divBdr>
              <w:divsChild>
                <w:div w:id="113914603">
                  <w:marLeft w:val="0"/>
                  <w:marRight w:val="0"/>
                  <w:marTop w:val="0"/>
                  <w:marBottom w:val="0"/>
                  <w:divBdr>
                    <w:top w:val="none" w:sz="0" w:space="0" w:color="auto"/>
                    <w:left w:val="none" w:sz="0" w:space="0" w:color="auto"/>
                    <w:bottom w:val="none" w:sz="0" w:space="0" w:color="auto"/>
                    <w:right w:val="none" w:sz="0" w:space="0" w:color="auto"/>
                  </w:divBdr>
                  <w:divsChild>
                    <w:div w:id="452940042">
                      <w:marLeft w:val="0"/>
                      <w:marRight w:val="0"/>
                      <w:marTop w:val="0"/>
                      <w:marBottom w:val="0"/>
                      <w:divBdr>
                        <w:top w:val="none" w:sz="0" w:space="0" w:color="auto"/>
                        <w:left w:val="none" w:sz="0" w:space="0" w:color="auto"/>
                        <w:bottom w:val="none" w:sz="0" w:space="0" w:color="auto"/>
                        <w:right w:val="none" w:sz="0" w:space="0" w:color="auto"/>
                      </w:divBdr>
                      <w:divsChild>
                        <w:div w:id="17038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647970">
              <w:marLeft w:val="0"/>
              <w:marRight w:val="0"/>
              <w:marTop w:val="0"/>
              <w:marBottom w:val="0"/>
              <w:divBdr>
                <w:top w:val="none" w:sz="0" w:space="0" w:color="auto"/>
                <w:left w:val="none" w:sz="0" w:space="0" w:color="auto"/>
                <w:bottom w:val="none" w:sz="0" w:space="0" w:color="auto"/>
                <w:right w:val="none" w:sz="0" w:space="0" w:color="auto"/>
              </w:divBdr>
              <w:divsChild>
                <w:div w:id="61291170">
                  <w:marLeft w:val="0"/>
                  <w:marRight w:val="0"/>
                  <w:marTop w:val="0"/>
                  <w:marBottom w:val="0"/>
                  <w:divBdr>
                    <w:top w:val="none" w:sz="0" w:space="0" w:color="auto"/>
                    <w:left w:val="none" w:sz="0" w:space="0" w:color="auto"/>
                    <w:bottom w:val="none" w:sz="0" w:space="0" w:color="auto"/>
                    <w:right w:val="none" w:sz="0" w:space="0" w:color="auto"/>
                  </w:divBdr>
                  <w:divsChild>
                    <w:div w:id="547423739">
                      <w:marLeft w:val="0"/>
                      <w:marRight w:val="0"/>
                      <w:marTop w:val="0"/>
                      <w:marBottom w:val="0"/>
                      <w:divBdr>
                        <w:top w:val="none" w:sz="0" w:space="0" w:color="auto"/>
                        <w:left w:val="none" w:sz="0" w:space="0" w:color="auto"/>
                        <w:bottom w:val="none" w:sz="0" w:space="0" w:color="auto"/>
                        <w:right w:val="none" w:sz="0" w:space="0" w:color="auto"/>
                      </w:divBdr>
                      <w:divsChild>
                        <w:div w:id="560215516">
                          <w:marLeft w:val="0"/>
                          <w:marRight w:val="0"/>
                          <w:marTop w:val="0"/>
                          <w:marBottom w:val="0"/>
                          <w:divBdr>
                            <w:top w:val="none" w:sz="0" w:space="0" w:color="auto"/>
                            <w:left w:val="none" w:sz="0" w:space="0" w:color="auto"/>
                            <w:bottom w:val="none" w:sz="0" w:space="0" w:color="auto"/>
                            <w:right w:val="none" w:sz="0" w:space="0" w:color="auto"/>
                          </w:divBdr>
                        </w:div>
                        <w:div w:id="1079869226">
                          <w:marLeft w:val="0"/>
                          <w:marRight w:val="0"/>
                          <w:marTop w:val="0"/>
                          <w:marBottom w:val="0"/>
                          <w:divBdr>
                            <w:top w:val="none" w:sz="0" w:space="0" w:color="auto"/>
                            <w:left w:val="none" w:sz="0" w:space="0" w:color="auto"/>
                            <w:bottom w:val="none" w:sz="0" w:space="0" w:color="auto"/>
                            <w:right w:val="none" w:sz="0" w:space="0" w:color="auto"/>
                          </w:divBdr>
                        </w:div>
                        <w:div w:id="320279954">
                          <w:marLeft w:val="0"/>
                          <w:marRight w:val="0"/>
                          <w:marTop w:val="0"/>
                          <w:marBottom w:val="0"/>
                          <w:divBdr>
                            <w:top w:val="none" w:sz="0" w:space="0" w:color="auto"/>
                            <w:left w:val="none" w:sz="0" w:space="0" w:color="auto"/>
                            <w:bottom w:val="none" w:sz="0" w:space="0" w:color="auto"/>
                            <w:right w:val="none" w:sz="0" w:space="0" w:color="auto"/>
                          </w:divBdr>
                        </w:div>
                        <w:div w:id="152646834">
                          <w:marLeft w:val="0"/>
                          <w:marRight w:val="0"/>
                          <w:marTop w:val="0"/>
                          <w:marBottom w:val="0"/>
                          <w:divBdr>
                            <w:top w:val="none" w:sz="0" w:space="0" w:color="auto"/>
                            <w:left w:val="none" w:sz="0" w:space="0" w:color="auto"/>
                            <w:bottom w:val="none" w:sz="0" w:space="0" w:color="auto"/>
                            <w:right w:val="none" w:sz="0" w:space="0" w:color="auto"/>
                          </w:divBdr>
                        </w:div>
                        <w:div w:id="515703255">
                          <w:marLeft w:val="0"/>
                          <w:marRight w:val="0"/>
                          <w:marTop w:val="0"/>
                          <w:marBottom w:val="0"/>
                          <w:divBdr>
                            <w:top w:val="none" w:sz="0" w:space="0" w:color="auto"/>
                            <w:left w:val="none" w:sz="0" w:space="0" w:color="auto"/>
                            <w:bottom w:val="none" w:sz="0" w:space="0" w:color="auto"/>
                            <w:right w:val="none" w:sz="0" w:space="0" w:color="auto"/>
                          </w:divBdr>
                        </w:div>
                        <w:div w:id="433982263">
                          <w:marLeft w:val="0"/>
                          <w:marRight w:val="0"/>
                          <w:marTop w:val="0"/>
                          <w:marBottom w:val="0"/>
                          <w:divBdr>
                            <w:top w:val="none" w:sz="0" w:space="0" w:color="auto"/>
                            <w:left w:val="none" w:sz="0" w:space="0" w:color="auto"/>
                            <w:bottom w:val="none" w:sz="0" w:space="0" w:color="auto"/>
                            <w:right w:val="none" w:sz="0" w:space="0" w:color="auto"/>
                          </w:divBdr>
                        </w:div>
                        <w:div w:id="1479568665">
                          <w:marLeft w:val="0"/>
                          <w:marRight w:val="0"/>
                          <w:marTop w:val="0"/>
                          <w:marBottom w:val="0"/>
                          <w:divBdr>
                            <w:top w:val="none" w:sz="0" w:space="0" w:color="auto"/>
                            <w:left w:val="none" w:sz="0" w:space="0" w:color="auto"/>
                            <w:bottom w:val="none" w:sz="0" w:space="0" w:color="auto"/>
                            <w:right w:val="none" w:sz="0" w:space="0" w:color="auto"/>
                          </w:divBdr>
                        </w:div>
                        <w:div w:id="1928995854">
                          <w:marLeft w:val="0"/>
                          <w:marRight w:val="0"/>
                          <w:marTop w:val="0"/>
                          <w:marBottom w:val="0"/>
                          <w:divBdr>
                            <w:top w:val="none" w:sz="0" w:space="0" w:color="auto"/>
                            <w:left w:val="none" w:sz="0" w:space="0" w:color="auto"/>
                            <w:bottom w:val="none" w:sz="0" w:space="0" w:color="auto"/>
                            <w:right w:val="none" w:sz="0" w:space="0" w:color="auto"/>
                          </w:divBdr>
                        </w:div>
                        <w:div w:id="1110513094">
                          <w:marLeft w:val="0"/>
                          <w:marRight w:val="0"/>
                          <w:marTop w:val="0"/>
                          <w:marBottom w:val="0"/>
                          <w:divBdr>
                            <w:top w:val="none" w:sz="0" w:space="0" w:color="auto"/>
                            <w:left w:val="none" w:sz="0" w:space="0" w:color="auto"/>
                            <w:bottom w:val="none" w:sz="0" w:space="0" w:color="auto"/>
                            <w:right w:val="none" w:sz="0" w:space="0" w:color="auto"/>
                          </w:divBdr>
                        </w:div>
                        <w:div w:id="15749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658308">
          <w:marLeft w:val="0"/>
          <w:marRight w:val="0"/>
          <w:marTop w:val="0"/>
          <w:marBottom w:val="0"/>
          <w:divBdr>
            <w:top w:val="none" w:sz="0" w:space="0" w:color="auto"/>
            <w:left w:val="none" w:sz="0" w:space="0" w:color="auto"/>
            <w:bottom w:val="none" w:sz="0" w:space="0" w:color="auto"/>
            <w:right w:val="none" w:sz="0" w:space="0" w:color="auto"/>
          </w:divBdr>
          <w:divsChild>
            <w:div w:id="2065444485">
              <w:marLeft w:val="0"/>
              <w:marRight w:val="0"/>
              <w:marTop w:val="0"/>
              <w:marBottom w:val="200"/>
              <w:divBdr>
                <w:top w:val="none" w:sz="0" w:space="0" w:color="auto"/>
                <w:left w:val="none" w:sz="0" w:space="0" w:color="auto"/>
                <w:bottom w:val="none" w:sz="0" w:space="0" w:color="auto"/>
                <w:right w:val="none" w:sz="0" w:space="0" w:color="auto"/>
              </w:divBdr>
              <w:divsChild>
                <w:div w:id="1728527714">
                  <w:marLeft w:val="0"/>
                  <w:marRight w:val="0"/>
                  <w:marTop w:val="0"/>
                  <w:marBottom w:val="0"/>
                  <w:divBdr>
                    <w:top w:val="none" w:sz="0" w:space="0" w:color="auto"/>
                    <w:left w:val="none" w:sz="0" w:space="0" w:color="auto"/>
                    <w:bottom w:val="none" w:sz="0" w:space="0" w:color="auto"/>
                    <w:right w:val="none" w:sz="0" w:space="0" w:color="auto"/>
                  </w:divBdr>
                  <w:divsChild>
                    <w:div w:id="2010715093">
                      <w:marLeft w:val="0"/>
                      <w:marRight w:val="0"/>
                      <w:marTop w:val="0"/>
                      <w:marBottom w:val="0"/>
                      <w:divBdr>
                        <w:top w:val="none" w:sz="0" w:space="0" w:color="auto"/>
                        <w:left w:val="none" w:sz="0" w:space="0" w:color="auto"/>
                        <w:bottom w:val="none" w:sz="0" w:space="0" w:color="auto"/>
                        <w:right w:val="none" w:sz="0" w:space="0" w:color="auto"/>
                      </w:divBdr>
                      <w:divsChild>
                        <w:div w:id="1564179488">
                          <w:marLeft w:val="0"/>
                          <w:marRight w:val="0"/>
                          <w:marTop w:val="0"/>
                          <w:marBottom w:val="0"/>
                          <w:divBdr>
                            <w:top w:val="none" w:sz="0" w:space="0" w:color="auto"/>
                            <w:left w:val="none" w:sz="0" w:space="0" w:color="auto"/>
                            <w:bottom w:val="none" w:sz="0" w:space="0" w:color="auto"/>
                            <w:right w:val="none" w:sz="0" w:space="0" w:color="auto"/>
                          </w:divBdr>
                          <w:divsChild>
                            <w:div w:id="20038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72964">
                  <w:marLeft w:val="0"/>
                  <w:marRight w:val="0"/>
                  <w:marTop w:val="0"/>
                  <w:marBottom w:val="0"/>
                  <w:divBdr>
                    <w:top w:val="none" w:sz="0" w:space="0" w:color="auto"/>
                    <w:left w:val="none" w:sz="0" w:space="0" w:color="auto"/>
                    <w:bottom w:val="none" w:sz="0" w:space="0" w:color="auto"/>
                    <w:right w:val="none" w:sz="0" w:space="0" w:color="auto"/>
                  </w:divBdr>
                  <w:divsChild>
                    <w:div w:id="1136996007">
                      <w:marLeft w:val="0"/>
                      <w:marRight w:val="0"/>
                      <w:marTop w:val="0"/>
                      <w:marBottom w:val="0"/>
                      <w:divBdr>
                        <w:top w:val="none" w:sz="0" w:space="0" w:color="auto"/>
                        <w:left w:val="none" w:sz="0" w:space="0" w:color="auto"/>
                        <w:bottom w:val="none" w:sz="0" w:space="0" w:color="auto"/>
                        <w:right w:val="none" w:sz="0" w:space="0" w:color="auto"/>
                      </w:divBdr>
                      <w:divsChild>
                        <w:div w:id="798299576">
                          <w:marLeft w:val="0"/>
                          <w:marRight w:val="0"/>
                          <w:marTop w:val="0"/>
                          <w:marBottom w:val="0"/>
                          <w:divBdr>
                            <w:top w:val="none" w:sz="0" w:space="0" w:color="auto"/>
                            <w:left w:val="none" w:sz="0" w:space="0" w:color="auto"/>
                            <w:bottom w:val="none" w:sz="0" w:space="0" w:color="auto"/>
                            <w:right w:val="none" w:sz="0" w:space="0" w:color="auto"/>
                          </w:divBdr>
                          <w:divsChild>
                            <w:div w:id="1679041402">
                              <w:marLeft w:val="0"/>
                              <w:marRight w:val="0"/>
                              <w:marTop w:val="0"/>
                              <w:marBottom w:val="0"/>
                              <w:divBdr>
                                <w:top w:val="none" w:sz="0" w:space="0" w:color="auto"/>
                                <w:left w:val="none" w:sz="0" w:space="0" w:color="auto"/>
                                <w:bottom w:val="none" w:sz="0" w:space="0" w:color="auto"/>
                                <w:right w:val="none" w:sz="0" w:space="0" w:color="auto"/>
                              </w:divBdr>
                            </w:div>
                            <w:div w:id="129983083">
                              <w:marLeft w:val="0"/>
                              <w:marRight w:val="0"/>
                              <w:marTop w:val="0"/>
                              <w:marBottom w:val="0"/>
                              <w:divBdr>
                                <w:top w:val="none" w:sz="0" w:space="0" w:color="auto"/>
                                <w:left w:val="none" w:sz="0" w:space="0" w:color="auto"/>
                                <w:bottom w:val="none" w:sz="0" w:space="0" w:color="auto"/>
                                <w:right w:val="none" w:sz="0" w:space="0" w:color="auto"/>
                              </w:divBdr>
                            </w:div>
                            <w:div w:id="1267078096">
                              <w:marLeft w:val="0"/>
                              <w:marRight w:val="0"/>
                              <w:marTop w:val="0"/>
                              <w:marBottom w:val="0"/>
                              <w:divBdr>
                                <w:top w:val="none" w:sz="0" w:space="0" w:color="auto"/>
                                <w:left w:val="none" w:sz="0" w:space="0" w:color="auto"/>
                                <w:bottom w:val="none" w:sz="0" w:space="0" w:color="auto"/>
                                <w:right w:val="none" w:sz="0" w:space="0" w:color="auto"/>
                              </w:divBdr>
                            </w:div>
                            <w:div w:id="301159238">
                              <w:marLeft w:val="0"/>
                              <w:marRight w:val="0"/>
                              <w:marTop w:val="0"/>
                              <w:marBottom w:val="0"/>
                              <w:divBdr>
                                <w:top w:val="none" w:sz="0" w:space="0" w:color="auto"/>
                                <w:left w:val="none" w:sz="0" w:space="0" w:color="auto"/>
                                <w:bottom w:val="none" w:sz="0" w:space="0" w:color="auto"/>
                                <w:right w:val="none" w:sz="0" w:space="0" w:color="auto"/>
                              </w:divBdr>
                            </w:div>
                            <w:div w:id="1470051401">
                              <w:marLeft w:val="0"/>
                              <w:marRight w:val="0"/>
                              <w:marTop w:val="0"/>
                              <w:marBottom w:val="0"/>
                              <w:divBdr>
                                <w:top w:val="none" w:sz="0" w:space="0" w:color="auto"/>
                                <w:left w:val="none" w:sz="0" w:space="0" w:color="auto"/>
                                <w:bottom w:val="none" w:sz="0" w:space="0" w:color="auto"/>
                                <w:right w:val="none" w:sz="0" w:space="0" w:color="auto"/>
                              </w:divBdr>
                            </w:div>
                            <w:div w:id="1743678794">
                              <w:marLeft w:val="0"/>
                              <w:marRight w:val="0"/>
                              <w:marTop w:val="0"/>
                              <w:marBottom w:val="0"/>
                              <w:divBdr>
                                <w:top w:val="none" w:sz="0" w:space="0" w:color="auto"/>
                                <w:left w:val="none" w:sz="0" w:space="0" w:color="auto"/>
                                <w:bottom w:val="none" w:sz="0" w:space="0" w:color="auto"/>
                                <w:right w:val="none" w:sz="0" w:space="0" w:color="auto"/>
                              </w:divBdr>
                            </w:div>
                            <w:div w:id="1530799169">
                              <w:marLeft w:val="0"/>
                              <w:marRight w:val="0"/>
                              <w:marTop w:val="0"/>
                              <w:marBottom w:val="0"/>
                              <w:divBdr>
                                <w:top w:val="none" w:sz="0" w:space="0" w:color="auto"/>
                                <w:left w:val="none" w:sz="0" w:space="0" w:color="auto"/>
                                <w:bottom w:val="none" w:sz="0" w:space="0" w:color="auto"/>
                                <w:right w:val="none" w:sz="0" w:space="0" w:color="auto"/>
                              </w:divBdr>
                            </w:div>
                            <w:div w:id="1621958075">
                              <w:marLeft w:val="0"/>
                              <w:marRight w:val="0"/>
                              <w:marTop w:val="0"/>
                              <w:marBottom w:val="0"/>
                              <w:divBdr>
                                <w:top w:val="none" w:sz="0" w:space="0" w:color="auto"/>
                                <w:left w:val="none" w:sz="0" w:space="0" w:color="auto"/>
                                <w:bottom w:val="none" w:sz="0" w:space="0" w:color="auto"/>
                                <w:right w:val="none" w:sz="0" w:space="0" w:color="auto"/>
                              </w:divBdr>
                            </w:div>
                            <w:div w:id="476265231">
                              <w:marLeft w:val="0"/>
                              <w:marRight w:val="0"/>
                              <w:marTop w:val="0"/>
                              <w:marBottom w:val="0"/>
                              <w:divBdr>
                                <w:top w:val="none" w:sz="0" w:space="0" w:color="auto"/>
                                <w:left w:val="none" w:sz="0" w:space="0" w:color="auto"/>
                                <w:bottom w:val="none" w:sz="0" w:space="0" w:color="auto"/>
                                <w:right w:val="none" w:sz="0" w:space="0" w:color="auto"/>
                              </w:divBdr>
                            </w:div>
                            <w:div w:id="9601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2581">
          <w:marLeft w:val="0"/>
          <w:marRight w:val="0"/>
          <w:marTop w:val="0"/>
          <w:marBottom w:val="0"/>
          <w:divBdr>
            <w:top w:val="none" w:sz="0" w:space="0" w:color="auto"/>
            <w:left w:val="none" w:sz="0" w:space="0" w:color="auto"/>
            <w:bottom w:val="none" w:sz="0" w:space="0" w:color="auto"/>
            <w:right w:val="none" w:sz="0" w:space="0" w:color="auto"/>
          </w:divBdr>
          <w:divsChild>
            <w:div w:id="1763917644">
              <w:marLeft w:val="0"/>
              <w:marRight w:val="0"/>
              <w:marTop w:val="0"/>
              <w:marBottom w:val="200"/>
              <w:divBdr>
                <w:top w:val="none" w:sz="0" w:space="0" w:color="auto"/>
                <w:left w:val="none" w:sz="0" w:space="0" w:color="auto"/>
                <w:bottom w:val="none" w:sz="0" w:space="0" w:color="auto"/>
                <w:right w:val="none" w:sz="0" w:space="0" w:color="auto"/>
              </w:divBdr>
              <w:divsChild>
                <w:div w:id="1639452248">
                  <w:marLeft w:val="0"/>
                  <w:marRight w:val="0"/>
                  <w:marTop w:val="0"/>
                  <w:marBottom w:val="0"/>
                  <w:divBdr>
                    <w:top w:val="none" w:sz="0" w:space="0" w:color="auto"/>
                    <w:left w:val="none" w:sz="0" w:space="0" w:color="auto"/>
                    <w:bottom w:val="none" w:sz="0" w:space="0" w:color="auto"/>
                    <w:right w:val="none" w:sz="0" w:space="0" w:color="auto"/>
                  </w:divBdr>
                  <w:divsChild>
                    <w:div w:id="900481858">
                      <w:marLeft w:val="0"/>
                      <w:marRight w:val="0"/>
                      <w:marTop w:val="0"/>
                      <w:marBottom w:val="0"/>
                      <w:divBdr>
                        <w:top w:val="none" w:sz="0" w:space="0" w:color="auto"/>
                        <w:left w:val="none" w:sz="0" w:space="0" w:color="auto"/>
                        <w:bottom w:val="none" w:sz="0" w:space="0" w:color="auto"/>
                        <w:right w:val="none" w:sz="0" w:space="0" w:color="auto"/>
                      </w:divBdr>
                      <w:divsChild>
                        <w:div w:id="906260803">
                          <w:marLeft w:val="0"/>
                          <w:marRight w:val="0"/>
                          <w:marTop w:val="0"/>
                          <w:marBottom w:val="0"/>
                          <w:divBdr>
                            <w:top w:val="none" w:sz="0" w:space="0" w:color="auto"/>
                            <w:left w:val="none" w:sz="0" w:space="0" w:color="auto"/>
                            <w:bottom w:val="none" w:sz="0" w:space="0" w:color="auto"/>
                            <w:right w:val="none" w:sz="0" w:space="0" w:color="auto"/>
                          </w:divBdr>
                          <w:divsChild>
                            <w:div w:id="20216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60462">
                  <w:marLeft w:val="0"/>
                  <w:marRight w:val="0"/>
                  <w:marTop w:val="0"/>
                  <w:marBottom w:val="0"/>
                  <w:divBdr>
                    <w:top w:val="none" w:sz="0" w:space="0" w:color="auto"/>
                    <w:left w:val="none" w:sz="0" w:space="0" w:color="auto"/>
                    <w:bottom w:val="none" w:sz="0" w:space="0" w:color="auto"/>
                    <w:right w:val="none" w:sz="0" w:space="0" w:color="auto"/>
                  </w:divBdr>
                  <w:divsChild>
                    <w:div w:id="1622420895">
                      <w:marLeft w:val="0"/>
                      <w:marRight w:val="0"/>
                      <w:marTop w:val="0"/>
                      <w:marBottom w:val="0"/>
                      <w:divBdr>
                        <w:top w:val="none" w:sz="0" w:space="0" w:color="auto"/>
                        <w:left w:val="none" w:sz="0" w:space="0" w:color="auto"/>
                        <w:bottom w:val="none" w:sz="0" w:space="0" w:color="auto"/>
                        <w:right w:val="none" w:sz="0" w:space="0" w:color="auto"/>
                      </w:divBdr>
                      <w:divsChild>
                        <w:div w:id="1760057139">
                          <w:marLeft w:val="0"/>
                          <w:marRight w:val="0"/>
                          <w:marTop w:val="0"/>
                          <w:marBottom w:val="0"/>
                          <w:divBdr>
                            <w:top w:val="none" w:sz="0" w:space="0" w:color="auto"/>
                            <w:left w:val="none" w:sz="0" w:space="0" w:color="auto"/>
                            <w:bottom w:val="none" w:sz="0" w:space="0" w:color="auto"/>
                            <w:right w:val="none" w:sz="0" w:space="0" w:color="auto"/>
                          </w:divBdr>
                          <w:divsChild>
                            <w:div w:id="1137988749">
                              <w:marLeft w:val="0"/>
                              <w:marRight w:val="0"/>
                              <w:marTop w:val="0"/>
                              <w:marBottom w:val="0"/>
                              <w:divBdr>
                                <w:top w:val="none" w:sz="0" w:space="0" w:color="auto"/>
                                <w:left w:val="none" w:sz="0" w:space="0" w:color="auto"/>
                                <w:bottom w:val="none" w:sz="0" w:space="0" w:color="auto"/>
                                <w:right w:val="none" w:sz="0" w:space="0" w:color="auto"/>
                              </w:divBdr>
                            </w:div>
                            <w:div w:id="1415737600">
                              <w:marLeft w:val="0"/>
                              <w:marRight w:val="0"/>
                              <w:marTop w:val="0"/>
                              <w:marBottom w:val="0"/>
                              <w:divBdr>
                                <w:top w:val="none" w:sz="0" w:space="0" w:color="auto"/>
                                <w:left w:val="none" w:sz="0" w:space="0" w:color="auto"/>
                                <w:bottom w:val="none" w:sz="0" w:space="0" w:color="auto"/>
                                <w:right w:val="none" w:sz="0" w:space="0" w:color="auto"/>
                              </w:divBdr>
                            </w:div>
                            <w:div w:id="844787876">
                              <w:marLeft w:val="0"/>
                              <w:marRight w:val="0"/>
                              <w:marTop w:val="0"/>
                              <w:marBottom w:val="0"/>
                              <w:divBdr>
                                <w:top w:val="none" w:sz="0" w:space="0" w:color="auto"/>
                                <w:left w:val="none" w:sz="0" w:space="0" w:color="auto"/>
                                <w:bottom w:val="none" w:sz="0" w:space="0" w:color="auto"/>
                                <w:right w:val="none" w:sz="0" w:space="0" w:color="auto"/>
                              </w:divBdr>
                            </w:div>
                            <w:div w:id="1863207983">
                              <w:marLeft w:val="0"/>
                              <w:marRight w:val="0"/>
                              <w:marTop w:val="0"/>
                              <w:marBottom w:val="0"/>
                              <w:divBdr>
                                <w:top w:val="none" w:sz="0" w:space="0" w:color="auto"/>
                                <w:left w:val="none" w:sz="0" w:space="0" w:color="auto"/>
                                <w:bottom w:val="none" w:sz="0" w:space="0" w:color="auto"/>
                                <w:right w:val="none" w:sz="0" w:space="0" w:color="auto"/>
                              </w:divBdr>
                            </w:div>
                            <w:div w:id="994575182">
                              <w:marLeft w:val="0"/>
                              <w:marRight w:val="0"/>
                              <w:marTop w:val="0"/>
                              <w:marBottom w:val="0"/>
                              <w:divBdr>
                                <w:top w:val="none" w:sz="0" w:space="0" w:color="auto"/>
                                <w:left w:val="none" w:sz="0" w:space="0" w:color="auto"/>
                                <w:bottom w:val="none" w:sz="0" w:space="0" w:color="auto"/>
                                <w:right w:val="none" w:sz="0" w:space="0" w:color="auto"/>
                              </w:divBdr>
                            </w:div>
                            <w:div w:id="1610508449">
                              <w:marLeft w:val="0"/>
                              <w:marRight w:val="0"/>
                              <w:marTop w:val="0"/>
                              <w:marBottom w:val="0"/>
                              <w:divBdr>
                                <w:top w:val="none" w:sz="0" w:space="0" w:color="auto"/>
                                <w:left w:val="none" w:sz="0" w:space="0" w:color="auto"/>
                                <w:bottom w:val="none" w:sz="0" w:space="0" w:color="auto"/>
                                <w:right w:val="none" w:sz="0" w:space="0" w:color="auto"/>
                              </w:divBdr>
                            </w:div>
                            <w:div w:id="236212926">
                              <w:marLeft w:val="0"/>
                              <w:marRight w:val="0"/>
                              <w:marTop w:val="0"/>
                              <w:marBottom w:val="0"/>
                              <w:divBdr>
                                <w:top w:val="none" w:sz="0" w:space="0" w:color="auto"/>
                                <w:left w:val="none" w:sz="0" w:space="0" w:color="auto"/>
                                <w:bottom w:val="none" w:sz="0" w:space="0" w:color="auto"/>
                                <w:right w:val="none" w:sz="0" w:space="0" w:color="auto"/>
                              </w:divBdr>
                            </w:div>
                            <w:div w:id="1548448793">
                              <w:marLeft w:val="0"/>
                              <w:marRight w:val="0"/>
                              <w:marTop w:val="0"/>
                              <w:marBottom w:val="0"/>
                              <w:divBdr>
                                <w:top w:val="none" w:sz="0" w:space="0" w:color="auto"/>
                                <w:left w:val="none" w:sz="0" w:space="0" w:color="auto"/>
                                <w:bottom w:val="none" w:sz="0" w:space="0" w:color="auto"/>
                                <w:right w:val="none" w:sz="0" w:space="0" w:color="auto"/>
                              </w:divBdr>
                            </w:div>
                            <w:div w:id="542133758">
                              <w:marLeft w:val="0"/>
                              <w:marRight w:val="0"/>
                              <w:marTop w:val="0"/>
                              <w:marBottom w:val="0"/>
                              <w:divBdr>
                                <w:top w:val="none" w:sz="0" w:space="0" w:color="auto"/>
                                <w:left w:val="none" w:sz="0" w:space="0" w:color="auto"/>
                                <w:bottom w:val="none" w:sz="0" w:space="0" w:color="auto"/>
                                <w:right w:val="none" w:sz="0" w:space="0" w:color="auto"/>
                              </w:divBdr>
                            </w:div>
                            <w:div w:id="7993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969672">
          <w:marLeft w:val="0"/>
          <w:marRight w:val="0"/>
          <w:marTop w:val="0"/>
          <w:marBottom w:val="0"/>
          <w:divBdr>
            <w:top w:val="none" w:sz="0" w:space="0" w:color="auto"/>
            <w:left w:val="none" w:sz="0" w:space="0" w:color="auto"/>
            <w:bottom w:val="none" w:sz="0" w:space="0" w:color="auto"/>
            <w:right w:val="none" w:sz="0" w:space="0" w:color="auto"/>
          </w:divBdr>
          <w:divsChild>
            <w:div w:id="392775739">
              <w:marLeft w:val="0"/>
              <w:marRight w:val="0"/>
              <w:marTop w:val="0"/>
              <w:marBottom w:val="200"/>
              <w:divBdr>
                <w:top w:val="none" w:sz="0" w:space="0" w:color="auto"/>
                <w:left w:val="none" w:sz="0" w:space="0" w:color="auto"/>
                <w:bottom w:val="none" w:sz="0" w:space="0" w:color="auto"/>
                <w:right w:val="none" w:sz="0" w:space="0" w:color="auto"/>
              </w:divBdr>
              <w:divsChild>
                <w:div w:id="74863613">
                  <w:marLeft w:val="0"/>
                  <w:marRight w:val="0"/>
                  <w:marTop w:val="0"/>
                  <w:marBottom w:val="0"/>
                  <w:divBdr>
                    <w:top w:val="none" w:sz="0" w:space="0" w:color="auto"/>
                    <w:left w:val="none" w:sz="0" w:space="0" w:color="auto"/>
                    <w:bottom w:val="none" w:sz="0" w:space="0" w:color="auto"/>
                    <w:right w:val="none" w:sz="0" w:space="0" w:color="auto"/>
                  </w:divBdr>
                  <w:divsChild>
                    <w:div w:id="1434129906">
                      <w:marLeft w:val="0"/>
                      <w:marRight w:val="0"/>
                      <w:marTop w:val="0"/>
                      <w:marBottom w:val="0"/>
                      <w:divBdr>
                        <w:top w:val="none" w:sz="0" w:space="0" w:color="auto"/>
                        <w:left w:val="none" w:sz="0" w:space="0" w:color="auto"/>
                        <w:bottom w:val="none" w:sz="0" w:space="0" w:color="auto"/>
                        <w:right w:val="none" w:sz="0" w:space="0" w:color="auto"/>
                      </w:divBdr>
                      <w:divsChild>
                        <w:div w:id="2023312051">
                          <w:marLeft w:val="0"/>
                          <w:marRight w:val="0"/>
                          <w:marTop w:val="0"/>
                          <w:marBottom w:val="0"/>
                          <w:divBdr>
                            <w:top w:val="none" w:sz="0" w:space="0" w:color="auto"/>
                            <w:left w:val="none" w:sz="0" w:space="0" w:color="auto"/>
                            <w:bottom w:val="none" w:sz="0" w:space="0" w:color="auto"/>
                            <w:right w:val="none" w:sz="0" w:space="0" w:color="auto"/>
                          </w:divBdr>
                          <w:divsChild>
                            <w:div w:id="6944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5051">
                  <w:marLeft w:val="0"/>
                  <w:marRight w:val="0"/>
                  <w:marTop w:val="0"/>
                  <w:marBottom w:val="0"/>
                  <w:divBdr>
                    <w:top w:val="none" w:sz="0" w:space="0" w:color="auto"/>
                    <w:left w:val="none" w:sz="0" w:space="0" w:color="auto"/>
                    <w:bottom w:val="none" w:sz="0" w:space="0" w:color="auto"/>
                    <w:right w:val="none" w:sz="0" w:space="0" w:color="auto"/>
                  </w:divBdr>
                  <w:divsChild>
                    <w:div w:id="1604418379">
                      <w:marLeft w:val="0"/>
                      <w:marRight w:val="0"/>
                      <w:marTop w:val="0"/>
                      <w:marBottom w:val="0"/>
                      <w:divBdr>
                        <w:top w:val="none" w:sz="0" w:space="0" w:color="auto"/>
                        <w:left w:val="none" w:sz="0" w:space="0" w:color="auto"/>
                        <w:bottom w:val="none" w:sz="0" w:space="0" w:color="auto"/>
                        <w:right w:val="none" w:sz="0" w:space="0" w:color="auto"/>
                      </w:divBdr>
                      <w:divsChild>
                        <w:div w:id="2030331850">
                          <w:marLeft w:val="0"/>
                          <w:marRight w:val="0"/>
                          <w:marTop w:val="0"/>
                          <w:marBottom w:val="0"/>
                          <w:divBdr>
                            <w:top w:val="none" w:sz="0" w:space="0" w:color="auto"/>
                            <w:left w:val="none" w:sz="0" w:space="0" w:color="auto"/>
                            <w:bottom w:val="none" w:sz="0" w:space="0" w:color="auto"/>
                            <w:right w:val="none" w:sz="0" w:space="0" w:color="auto"/>
                          </w:divBdr>
                          <w:divsChild>
                            <w:div w:id="897939403">
                              <w:marLeft w:val="0"/>
                              <w:marRight w:val="0"/>
                              <w:marTop w:val="0"/>
                              <w:marBottom w:val="0"/>
                              <w:divBdr>
                                <w:top w:val="none" w:sz="0" w:space="0" w:color="auto"/>
                                <w:left w:val="none" w:sz="0" w:space="0" w:color="auto"/>
                                <w:bottom w:val="none" w:sz="0" w:space="0" w:color="auto"/>
                                <w:right w:val="none" w:sz="0" w:space="0" w:color="auto"/>
                              </w:divBdr>
                            </w:div>
                            <w:div w:id="1141574056">
                              <w:marLeft w:val="0"/>
                              <w:marRight w:val="0"/>
                              <w:marTop w:val="0"/>
                              <w:marBottom w:val="0"/>
                              <w:divBdr>
                                <w:top w:val="none" w:sz="0" w:space="0" w:color="auto"/>
                                <w:left w:val="none" w:sz="0" w:space="0" w:color="auto"/>
                                <w:bottom w:val="none" w:sz="0" w:space="0" w:color="auto"/>
                                <w:right w:val="none" w:sz="0" w:space="0" w:color="auto"/>
                              </w:divBdr>
                            </w:div>
                            <w:div w:id="212157791">
                              <w:marLeft w:val="0"/>
                              <w:marRight w:val="0"/>
                              <w:marTop w:val="0"/>
                              <w:marBottom w:val="0"/>
                              <w:divBdr>
                                <w:top w:val="none" w:sz="0" w:space="0" w:color="auto"/>
                                <w:left w:val="none" w:sz="0" w:space="0" w:color="auto"/>
                                <w:bottom w:val="none" w:sz="0" w:space="0" w:color="auto"/>
                                <w:right w:val="none" w:sz="0" w:space="0" w:color="auto"/>
                              </w:divBdr>
                            </w:div>
                            <w:div w:id="1678578579">
                              <w:marLeft w:val="0"/>
                              <w:marRight w:val="0"/>
                              <w:marTop w:val="0"/>
                              <w:marBottom w:val="0"/>
                              <w:divBdr>
                                <w:top w:val="none" w:sz="0" w:space="0" w:color="auto"/>
                                <w:left w:val="none" w:sz="0" w:space="0" w:color="auto"/>
                                <w:bottom w:val="none" w:sz="0" w:space="0" w:color="auto"/>
                                <w:right w:val="none" w:sz="0" w:space="0" w:color="auto"/>
                              </w:divBdr>
                            </w:div>
                            <w:div w:id="1998340290">
                              <w:marLeft w:val="0"/>
                              <w:marRight w:val="0"/>
                              <w:marTop w:val="0"/>
                              <w:marBottom w:val="0"/>
                              <w:divBdr>
                                <w:top w:val="none" w:sz="0" w:space="0" w:color="auto"/>
                                <w:left w:val="none" w:sz="0" w:space="0" w:color="auto"/>
                                <w:bottom w:val="none" w:sz="0" w:space="0" w:color="auto"/>
                                <w:right w:val="none" w:sz="0" w:space="0" w:color="auto"/>
                              </w:divBdr>
                            </w:div>
                            <w:div w:id="1656256660">
                              <w:marLeft w:val="0"/>
                              <w:marRight w:val="0"/>
                              <w:marTop w:val="0"/>
                              <w:marBottom w:val="0"/>
                              <w:divBdr>
                                <w:top w:val="none" w:sz="0" w:space="0" w:color="auto"/>
                                <w:left w:val="none" w:sz="0" w:space="0" w:color="auto"/>
                                <w:bottom w:val="none" w:sz="0" w:space="0" w:color="auto"/>
                                <w:right w:val="none" w:sz="0" w:space="0" w:color="auto"/>
                              </w:divBdr>
                            </w:div>
                            <w:div w:id="1786121743">
                              <w:marLeft w:val="0"/>
                              <w:marRight w:val="0"/>
                              <w:marTop w:val="0"/>
                              <w:marBottom w:val="0"/>
                              <w:divBdr>
                                <w:top w:val="none" w:sz="0" w:space="0" w:color="auto"/>
                                <w:left w:val="none" w:sz="0" w:space="0" w:color="auto"/>
                                <w:bottom w:val="none" w:sz="0" w:space="0" w:color="auto"/>
                                <w:right w:val="none" w:sz="0" w:space="0" w:color="auto"/>
                              </w:divBdr>
                            </w:div>
                            <w:div w:id="1826241228">
                              <w:marLeft w:val="0"/>
                              <w:marRight w:val="0"/>
                              <w:marTop w:val="0"/>
                              <w:marBottom w:val="0"/>
                              <w:divBdr>
                                <w:top w:val="none" w:sz="0" w:space="0" w:color="auto"/>
                                <w:left w:val="none" w:sz="0" w:space="0" w:color="auto"/>
                                <w:bottom w:val="none" w:sz="0" w:space="0" w:color="auto"/>
                                <w:right w:val="none" w:sz="0" w:space="0" w:color="auto"/>
                              </w:divBdr>
                            </w:div>
                            <w:div w:id="10745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5818">
          <w:marLeft w:val="0"/>
          <w:marRight w:val="0"/>
          <w:marTop w:val="0"/>
          <w:marBottom w:val="0"/>
          <w:divBdr>
            <w:top w:val="none" w:sz="0" w:space="0" w:color="auto"/>
            <w:left w:val="none" w:sz="0" w:space="0" w:color="auto"/>
            <w:bottom w:val="none" w:sz="0" w:space="0" w:color="auto"/>
            <w:right w:val="none" w:sz="0" w:space="0" w:color="auto"/>
          </w:divBdr>
          <w:divsChild>
            <w:div w:id="461848713">
              <w:marLeft w:val="0"/>
              <w:marRight w:val="0"/>
              <w:marTop w:val="0"/>
              <w:marBottom w:val="200"/>
              <w:divBdr>
                <w:top w:val="none" w:sz="0" w:space="0" w:color="auto"/>
                <w:left w:val="none" w:sz="0" w:space="0" w:color="auto"/>
                <w:bottom w:val="none" w:sz="0" w:space="0" w:color="auto"/>
                <w:right w:val="none" w:sz="0" w:space="0" w:color="auto"/>
              </w:divBdr>
              <w:divsChild>
                <w:div w:id="1625190470">
                  <w:marLeft w:val="0"/>
                  <w:marRight w:val="0"/>
                  <w:marTop w:val="0"/>
                  <w:marBottom w:val="0"/>
                  <w:divBdr>
                    <w:top w:val="none" w:sz="0" w:space="0" w:color="auto"/>
                    <w:left w:val="none" w:sz="0" w:space="0" w:color="auto"/>
                    <w:bottom w:val="none" w:sz="0" w:space="0" w:color="auto"/>
                    <w:right w:val="none" w:sz="0" w:space="0" w:color="auto"/>
                  </w:divBdr>
                  <w:divsChild>
                    <w:div w:id="1848206619">
                      <w:marLeft w:val="0"/>
                      <w:marRight w:val="0"/>
                      <w:marTop w:val="0"/>
                      <w:marBottom w:val="0"/>
                      <w:divBdr>
                        <w:top w:val="none" w:sz="0" w:space="0" w:color="auto"/>
                        <w:left w:val="none" w:sz="0" w:space="0" w:color="auto"/>
                        <w:bottom w:val="none" w:sz="0" w:space="0" w:color="auto"/>
                        <w:right w:val="none" w:sz="0" w:space="0" w:color="auto"/>
                      </w:divBdr>
                      <w:divsChild>
                        <w:div w:id="933593056">
                          <w:marLeft w:val="0"/>
                          <w:marRight w:val="0"/>
                          <w:marTop w:val="0"/>
                          <w:marBottom w:val="0"/>
                          <w:divBdr>
                            <w:top w:val="none" w:sz="0" w:space="0" w:color="auto"/>
                            <w:left w:val="none" w:sz="0" w:space="0" w:color="auto"/>
                            <w:bottom w:val="none" w:sz="0" w:space="0" w:color="auto"/>
                            <w:right w:val="none" w:sz="0" w:space="0" w:color="auto"/>
                          </w:divBdr>
                          <w:divsChild>
                            <w:div w:id="17747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95490">
                  <w:marLeft w:val="0"/>
                  <w:marRight w:val="0"/>
                  <w:marTop w:val="0"/>
                  <w:marBottom w:val="0"/>
                  <w:divBdr>
                    <w:top w:val="none" w:sz="0" w:space="0" w:color="auto"/>
                    <w:left w:val="none" w:sz="0" w:space="0" w:color="auto"/>
                    <w:bottom w:val="none" w:sz="0" w:space="0" w:color="auto"/>
                    <w:right w:val="none" w:sz="0" w:space="0" w:color="auto"/>
                  </w:divBdr>
                  <w:divsChild>
                    <w:div w:id="1216429970">
                      <w:marLeft w:val="0"/>
                      <w:marRight w:val="0"/>
                      <w:marTop w:val="0"/>
                      <w:marBottom w:val="0"/>
                      <w:divBdr>
                        <w:top w:val="none" w:sz="0" w:space="0" w:color="auto"/>
                        <w:left w:val="none" w:sz="0" w:space="0" w:color="auto"/>
                        <w:bottom w:val="none" w:sz="0" w:space="0" w:color="auto"/>
                        <w:right w:val="none" w:sz="0" w:space="0" w:color="auto"/>
                      </w:divBdr>
                      <w:divsChild>
                        <w:div w:id="137191292">
                          <w:marLeft w:val="0"/>
                          <w:marRight w:val="0"/>
                          <w:marTop w:val="0"/>
                          <w:marBottom w:val="0"/>
                          <w:divBdr>
                            <w:top w:val="none" w:sz="0" w:space="0" w:color="auto"/>
                            <w:left w:val="none" w:sz="0" w:space="0" w:color="auto"/>
                            <w:bottom w:val="none" w:sz="0" w:space="0" w:color="auto"/>
                            <w:right w:val="none" w:sz="0" w:space="0" w:color="auto"/>
                          </w:divBdr>
                          <w:divsChild>
                            <w:div w:id="1719359104">
                              <w:marLeft w:val="0"/>
                              <w:marRight w:val="0"/>
                              <w:marTop w:val="0"/>
                              <w:marBottom w:val="0"/>
                              <w:divBdr>
                                <w:top w:val="none" w:sz="0" w:space="0" w:color="auto"/>
                                <w:left w:val="none" w:sz="0" w:space="0" w:color="auto"/>
                                <w:bottom w:val="none" w:sz="0" w:space="0" w:color="auto"/>
                                <w:right w:val="none" w:sz="0" w:space="0" w:color="auto"/>
                              </w:divBdr>
                            </w:div>
                            <w:div w:id="381054477">
                              <w:marLeft w:val="0"/>
                              <w:marRight w:val="0"/>
                              <w:marTop w:val="0"/>
                              <w:marBottom w:val="0"/>
                              <w:divBdr>
                                <w:top w:val="none" w:sz="0" w:space="0" w:color="auto"/>
                                <w:left w:val="none" w:sz="0" w:space="0" w:color="auto"/>
                                <w:bottom w:val="none" w:sz="0" w:space="0" w:color="auto"/>
                                <w:right w:val="none" w:sz="0" w:space="0" w:color="auto"/>
                              </w:divBdr>
                            </w:div>
                            <w:div w:id="533348995">
                              <w:marLeft w:val="0"/>
                              <w:marRight w:val="0"/>
                              <w:marTop w:val="0"/>
                              <w:marBottom w:val="0"/>
                              <w:divBdr>
                                <w:top w:val="none" w:sz="0" w:space="0" w:color="auto"/>
                                <w:left w:val="none" w:sz="0" w:space="0" w:color="auto"/>
                                <w:bottom w:val="none" w:sz="0" w:space="0" w:color="auto"/>
                                <w:right w:val="none" w:sz="0" w:space="0" w:color="auto"/>
                              </w:divBdr>
                            </w:div>
                            <w:div w:id="1239629939">
                              <w:marLeft w:val="0"/>
                              <w:marRight w:val="0"/>
                              <w:marTop w:val="0"/>
                              <w:marBottom w:val="0"/>
                              <w:divBdr>
                                <w:top w:val="none" w:sz="0" w:space="0" w:color="auto"/>
                                <w:left w:val="none" w:sz="0" w:space="0" w:color="auto"/>
                                <w:bottom w:val="none" w:sz="0" w:space="0" w:color="auto"/>
                                <w:right w:val="none" w:sz="0" w:space="0" w:color="auto"/>
                              </w:divBdr>
                            </w:div>
                            <w:div w:id="384377115">
                              <w:marLeft w:val="0"/>
                              <w:marRight w:val="0"/>
                              <w:marTop w:val="0"/>
                              <w:marBottom w:val="0"/>
                              <w:divBdr>
                                <w:top w:val="none" w:sz="0" w:space="0" w:color="auto"/>
                                <w:left w:val="none" w:sz="0" w:space="0" w:color="auto"/>
                                <w:bottom w:val="none" w:sz="0" w:space="0" w:color="auto"/>
                                <w:right w:val="none" w:sz="0" w:space="0" w:color="auto"/>
                              </w:divBdr>
                            </w:div>
                            <w:div w:id="227545716">
                              <w:marLeft w:val="0"/>
                              <w:marRight w:val="0"/>
                              <w:marTop w:val="0"/>
                              <w:marBottom w:val="0"/>
                              <w:divBdr>
                                <w:top w:val="none" w:sz="0" w:space="0" w:color="auto"/>
                                <w:left w:val="none" w:sz="0" w:space="0" w:color="auto"/>
                                <w:bottom w:val="none" w:sz="0" w:space="0" w:color="auto"/>
                                <w:right w:val="none" w:sz="0" w:space="0" w:color="auto"/>
                              </w:divBdr>
                            </w:div>
                            <w:div w:id="8337624">
                              <w:marLeft w:val="0"/>
                              <w:marRight w:val="0"/>
                              <w:marTop w:val="0"/>
                              <w:marBottom w:val="0"/>
                              <w:divBdr>
                                <w:top w:val="none" w:sz="0" w:space="0" w:color="auto"/>
                                <w:left w:val="none" w:sz="0" w:space="0" w:color="auto"/>
                                <w:bottom w:val="none" w:sz="0" w:space="0" w:color="auto"/>
                                <w:right w:val="none" w:sz="0" w:space="0" w:color="auto"/>
                              </w:divBdr>
                            </w:div>
                            <w:div w:id="1283685359">
                              <w:marLeft w:val="0"/>
                              <w:marRight w:val="0"/>
                              <w:marTop w:val="0"/>
                              <w:marBottom w:val="0"/>
                              <w:divBdr>
                                <w:top w:val="none" w:sz="0" w:space="0" w:color="auto"/>
                                <w:left w:val="none" w:sz="0" w:space="0" w:color="auto"/>
                                <w:bottom w:val="none" w:sz="0" w:space="0" w:color="auto"/>
                                <w:right w:val="none" w:sz="0" w:space="0" w:color="auto"/>
                              </w:divBdr>
                            </w:div>
                            <w:div w:id="7216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697336">
      <w:bodyDiv w:val="1"/>
      <w:marLeft w:val="0"/>
      <w:marRight w:val="0"/>
      <w:marTop w:val="0"/>
      <w:marBottom w:val="0"/>
      <w:divBdr>
        <w:top w:val="none" w:sz="0" w:space="0" w:color="auto"/>
        <w:left w:val="none" w:sz="0" w:space="0" w:color="auto"/>
        <w:bottom w:val="none" w:sz="0" w:space="0" w:color="auto"/>
        <w:right w:val="none" w:sz="0" w:space="0" w:color="auto"/>
      </w:divBdr>
      <w:divsChild>
        <w:div w:id="1803425846">
          <w:marLeft w:val="0"/>
          <w:marRight w:val="0"/>
          <w:marTop w:val="0"/>
          <w:marBottom w:val="0"/>
          <w:divBdr>
            <w:top w:val="none" w:sz="0" w:space="0" w:color="auto"/>
            <w:left w:val="none" w:sz="0" w:space="0" w:color="auto"/>
            <w:bottom w:val="none" w:sz="0" w:space="0" w:color="auto"/>
            <w:right w:val="none" w:sz="0" w:space="0" w:color="auto"/>
          </w:divBdr>
        </w:div>
        <w:div w:id="1978607579">
          <w:marLeft w:val="300"/>
          <w:marRight w:val="0"/>
          <w:marTop w:val="0"/>
          <w:marBottom w:val="0"/>
          <w:divBdr>
            <w:top w:val="none" w:sz="0" w:space="0" w:color="auto"/>
            <w:left w:val="none" w:sz="0" w:space="0" w:color="auto"/>
            <w:bottom w:val="none" w:sz="0" w:space="0" w:color="auto"/>
            <w:right w:val="none" w:sz="0" w:space="0" w:color="auto"/>
          </w:divBdr>
          <w:divsChild>
            <w:div w:id="1670676305">
              <w:marLeft w:val="0"/>
              <w:marRight w:val="0"/>
              <w:marTop w:val="0"/>
              <w:marBottom w:val="0"/>
              <w:divBdr>
                <w:top w:val="none" w:sz="0" w:space="0" w:color="auto"/>
                <w:left w:val="none" w:sz="0" w:space="0" w:color="auto"/>
                <w:bottom w:val="none" w:sz="0" w:space="0" w:color="auto"/>
                <w:right w:val="none" w:sz="0" w:space="0" w:color="auto"/>
              </w:divBdr>
              <w:divsChild>
                <w:div w:id="183993006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134790758">
          <w:marLeft w:val="0"/>
          <w:marRight w:val="0"/>
          <w:marTop w:val="0"/>
          <w:marBottom w:val="0"/>
          <w:divBdr>
            <w:top w:val="none" w:sz="0" w:space="0" w:color="auto"/>
            <w:left w:val="none" w:sz="0" w:space="0" w:color="auto"/>
            <w:bottom w:val="none" w:sz="0" w:space="0" w:color="auto"/>
            <w:right w:val="none" w:sz="0" w:space="0" w:color="auto"/>
          </w:divBdr>
          <w:divsChild>
            <w:div w:id="1165710298">
              <w:marLeft w:val="0"/>
              <w:marRight w:val="0"/>
              <w:marTop w:val="0"/>
              <w:marBottom w:val="0"/>
              <w:divBdr>
                <w:top w:val="none" w:sz="0" w:space="0" w:color="auto"/>
                <w:left w:val="none" w:sz="0" w:space="0" w:color="auto"/>
                <w:bottom w:val="none" w:sz="0" w:space="0" w:color="auto"/>
                <w:right w:val="none" w:sz="0" w:space="0" w:color="auto"/>
              </w:divBdr>
              <w:divsChild>
                <w:div w:id="16062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30312">
      <w:bodyDiv w:val="1"/>
      <w:marLeft w:val="0"/>
      <w:marRight w:val="0"/>
      <w:marTop w:val="0"/>
      <w:marBottom w:val="0"/>
      <w:divBdr>
        <w:top w:val="none" w:sz="0" w:space="0" w:color="auto"/>
        <w:left w:val="none" w:sz="0" w:space="0" w:color="auto"/>
        <w:bottom w:val="none" w:sz="0" w:space="0" w:color="auto"/>
        <w:right w:val="none" w:sz="0" w:space="0" w:color="auto"/>
      </w:divBdr>
      <w:divsChild>
        <w:div w:id="1788163194">
          <w:marLeft w:val="0"/>
          <w:marRight w:val="0"/>
          <w:marTop w:val="0"/>
          <w:marBottom w:val="283"/>
          <w:divBdr>
            <w:top w:val="single" w:sz="4" w:space="0" w:color="DDDDDD"/>
            <w:left w:val="single" w:sz="4" w:space="11" w:color="DDDDDD"/>
            <w:bottom w:val="single" w:sz="4" w:space="0" w:color="DDDDDD"/>
            <w:right w:val="single" w:sz="4" w:space="11" w:color="DDDDDD"/>
          </w:divBdr>
        </w:div>
        <w:div w:id="1150440255">
          <w:marLeft w:val="0"/>
          <w:marRight w:val="0"/>
          <w:marTop w:val="0"/>
          <w:marBottom w:val="283"/>
          <w:divBdr>
            <w:top w:val="single" w:sz="4" w:space="0" w:color="DDDDDD"/>
            <w:left w:val="single" w:sz="4" w:space="11" w:color="DDDDDD"/>
            <w:bottom w:val="single" w:sz="4" w:space="0" w:color="DDDDDD"/>
            <w:right w:val="single" w:sz="4" w:space="11" w:color="DDDDDD"/>
          </w:divBdr>
        </w:div>
      </w:divsChild>
    </w:div>
    <w:div w:id="1080368809">
      <w:bodyDiv w:val="1"/>
      <w:marLeft w:val="0"/>
      <w:marRight w:val="0"/>
      <w:marTop w:val="0"/>
      <w:marBottom w:val="0"/>
      <w:divBdr>
        <w:top w:val="none" w:sz="0" w:space="0" w:color="auto"/>
        <w:left w:val="none" w:sz="0" w:space="0" w:color="auto"/>
        <w:bottom w:val="none" w:sz="0" w:space="0" w:color="auto"/>
        <w:right w:val="none" w:sz="0" w:space="0" w:color="auto"/>
      </w:divBdr>
      <w:divsChild>
        <w:div w:id="2114204158">
          <w:marLeft w:val="0"/>
          <w:marRight w:val="0"/>
          <w:marTop w:val="540"/>
          <w:marBottom w:val="0"/>
          <w:divBdr>
            <w:top w:val="none" w:sz="0" w:space="0" w:color="auto"/>
            <w:left w:val="none" w:sz="0" w:space="0" w:color="auto"/>
            <w:bottom w:val="none" w:sz="0" w:space="0" w:color="auto"/>
            <w:right w:val="none" w:sz="0" w:space="0" w:color="auto"/>
          </w:divBdr>
        </w:div>
        <w:div w:id="1630353557">
          <w:marLeft w:val="0"/>
          <w:marRight w:val="0"/>
          <w:marTop w:val="540"/>
          <w:marBottom w:val="0"/>
          <w:divBdr>
            <w:top w:val="none" w:sz="0" w:space="0" w:color="auto"/>
            <w:left w:val="none" w:sz="0" w:space="0" w:color="auto"/>
            <w:bottom w:val="none" w:sz="0" w:space="0" w:color="auto"/>
            <w:right w:val="none" w:sz="0" w:space="0" w:color="auto"/>
          </w:divBdr>
        </w:div>
      </w:divsChild>
    </w:div>
    <w:div w:id="1097674949">
      <w:bodyDiv w:val="1"/>
      <w:marLeft w:val="0"/>
      <w:marRight w:val="0"/>
      <w:marTop w:val="0"/>
      <w:marBottom w:val="0"/>
      <w:divBdr>
        <w:top w:val="none" w:sz="0" w:space="0" w:color="auto"/>
        <w:left w:val="none" w:sz="0" w:space="0" w:color="auto"/>
        <w:bottom w:val="none" w:sz="0" w:space="0" w:color="auto"/>
        <w:right w:val="none" w:sz="0" w:space="0" w:color="auto"/>
      </w:divBdr>
    </w:div>
    <w:div w:id="1123889898">
      <w:bodyDiv w:val="1"/>
      <w:marLeft w:val="0"/>
      <w:marRight w:val="0"/>
      <w:marTop w:val="0"/>
      <w:marBottom w:val="0"/>
      <w:divBdr>
        <w:top w:val="none" w:sz="0" w:space="0" w:color="auto"/>
        <w:left w:val="none" w:sz="0" w:space="0" w:color="auto"/>
        <w:bottom w:val="none" w:sz="0" w:space="0" w:color="auto"/>
        <w:right w:val="none" w:sz="0" w:space="0" w:color="auto"/>
      </w:divBdr>
      <w:divsChild>
        <w:div w:id="163206748">
          <w:marLeft w:val="0"/>
          <w:marRight w:val="0"/>
          <w:marTop w:val="701"/>
          <w:marBottom w:val="0"/>
          <w:divBdr>
            <w:top w:val="none" w:sz="0" w:space="0" w:color="auto"/>
            <w:left w:val="none" w:sz="0" w:space="0" w:color="auto"/>
            <w:bottom w:val="none" w:sz="0" w:space="0" w:color="auto"/>
            <w:right w:val="none" w:sz="0" w:space="0" w:color="auto"/>
          </w:divBdr>
        </w:div>
        <w:div w:id="650642494">
          <w:marLeft w:val="0"/>
          <w:marRight w:val="0"/>
          <w:marTop w:val="701"/>
          <w:marBottom w:val="0"/>
          <w:divBdr>
            <w:top w:val="none" w:sz="0" w:space="0" w:color="auto"/>
            <w:left w:val="none" w:sz="0" w:space="0" w:color="auto"/>
            <w:bottom w:val="none" w:sz="0" w:space="0" w:color="auto"/>
            <w:right w:val="none" w:sz="0" w:space="0" w:color="auto"/>
          </w:divBdr>
        </w:div>
      </w:divsChild>
    </w:div>
    <w:div w:id="1125270045">
      <w:bodyDiv w:val="1"/>
      <w:marLeft w:val="0"/>
      <w:marRight w:val="0"/>
      <w:marTop w:val="0"/>
      <w:marBottom w:val="0"/>
      <w:divBdr>
        <w:top w:val="none" w:sz="0" w:space="0" w:color="auto"/>
        <w:left w:val="none" w:sz="0" w:space="0" w:color="auto"/>
        <w:bottom w:val="none" w:sz="0" w:space="0" w:color="auto"/>
        <w:right w:val="none" w:sz="0" w:space="0" w:color="auto"/>
      </w:divBdr>
    </w:div>
    <w:div w:id="1134524301">
      <w:bodyDiv w:val="1"/>
      <w:marLeft w:val="0"/>
      <w:marRight w:val="0"/>
      <w:marTop w:val="0"/>
      <w:marBottom w:val="0"/>
      <w:divBdr>
        <w:top w:val="none" w:sz="0" w:space="0" w:color="auto"/>
        <w:left w:val="none" w:sz="0" w:space="0" w:color="auto"/>
        <w:bottom w:val="none" w:sz="0" w:space="0" w:color="auto"/>
        <w:right w:val="none" w:sz="0" w:space="0" w:color="auto"/>
      </w:divBdr>
      <w:divsChild>
        <w:div w:id="412942617">
          <w:marLeft w:val="0"/>
          <w:marRight w:val="0"/>
          <w:marTop w:val="701"/>
          <w:marBottom w:val="0"/>
          <w:divBdr>
            <w:top w:val="none" w:sz="0" w:space="0" w:color="auto"/>
            <w:left w:val="none" w:sz="0" w:space="0" w:color="auto"/>
            <w:bottom w:val="none" w:sz="0" w:space="0" w:color="auto"/>
            <w:right w:val="none" w:sz="0" w:space="0" w:color="auto"/>
          </w:divBdr>
        </w:div>
        <w:div w:id="314573359">
          <w:marLeft w:val="0"/>
          <w:marRight w:val="0"/>
          <w:marTop w:val="701"/>
          <w:marBottom w:val="0"/>
          <w:divBdr>
            <w:top w:val="none" w:sz="0" w:space="0" w:color="auto"/>
            <w:left w:val="none" w:sz="0" w:space="0" w:color="auto"/>
            <w:bottom w:val="none" w:sz="0" w:space="0" w:color="auto"/>
            <w:right w:val="none" w:sz="0" w:space="0" w:color="auto"/>
          </w:divBdr>
        </w:div>
        <w:div w:id="1278834257">
          <w:marLeft w:val="0"/>
          <w:marRight w:val="0"/>
          <w:marTop w:val="701"/>
          <w:marBottom w:val="0"/>
          <w:divBdr>
            <w:top w:val="none" w:sz="0" w:space="0" w:color="auto"/>
            <w:left w:val="none" w:sz="0" w:space="0" w:color="auto"/>
            <w:bottom w:val="none" w:sz="0" w:space="0" w:color="auto"/>
            <w:right w:val="none" w:sz="0" w:space="0" w:color="auto"/>
          </w:divBdr>
        </w:div>
        <w:div w:id="643043343">
          <w:marLeft w:val="0"/>
          <w:marRight w:val="0"/>
          <w:marTop w:val="701"/>
          <w:marBottom w:val="0"/>
          <w:divBdr>
            <w:top w:val="none" w:sz="0" w:space="0" w:color="auto"/>
            <w:left w:val="none" w:sz="0" w:space="0" w:color="auto"/>
            <w:bottom w:val="none" w:sz="0" w:space="0" w:color="auto"/>
            <w:right w:val="none" w:sz="0" w:space="0" w:color="auto"/>
          </w:divBdr>
        </w:div>
        <w:div w:id="333994146">
          <w:marLeft w:val="0"/>
          <w:marRight w:val="0"/>
          <w:marTop w:val="701"/>
          <w:marBottom w:val="0"/>
          <w:divBdr>
            <w:top w:val="none" w:sz="0" w:space="0" w:color="auto"/>
            <w:left w:val="none" w:sz="0" w:space="0" w:color="auto"/>
            <w:bottom w:val="none" w:sz="0" w:space="0" w:color="auto"/>
            <w:right w:val="none" w:sz="0" w:space="0" w:color="auto"/>
          </w:divBdr>
        </w:div>
        <w:div w:id="1875995070">
          <w:marLeft w:val="0"/>
          <w:marRight w:val="0"/>
          <w:marTop w:val="701"/>
          <w:marBottom w:val="0"/>
          <w:divBdr>
            <w:top w:val="none" w:sz="0" w:space="0" w:color="auto"/>
            <w:left w:val="none" w:sz="0" w:space="0" w:color="auto"/>
            <w:bottom w:val="none" w:sz="0" w:space="0" w:color="auto"/>
            <w:right w:val="none" w:sz="0" w:space="0" w:color="auto"/>
          </w:divBdr>
        </w:div>
      </w:divsChild>
    </w:div>
    <w:div w:id="1215509304">
      <w:bodyDiv w:val="1"/>
      <w:marLeft w:val="0"/>
      <w:marRight w:val="0"/>
      <w:marTop w:val="0"/>
      <w:marBottom w:val="0"/>
      <w:divBdr>
        <w:top w:val="none" w:sz="0" w:space="0" w:color="auto"/>
        <w:left w:val="none" w:sz="0" w:space="0" w:color="auto"/>
        <w:bottom w:val="none" w:sz="0" w:space="0" w:color="auto"/>
        <w:right w:val="none" w:sz="0" w:space="0" w:color="auto"/>
      </w:divBdr>
    </w:div>
    <w:div w:id="1237935289">
      <w:bodyDiv w:val="1"/>
      <w:marLeft w:val="0"/>
      <w:marRight w:val="0"/>
      <w:marTop w:val="0"/>
      <w:marBottom w:val="0"/>
      <w:divBdr>
        <w:top w:val="none" w:sz="0" w:space="0" w:color="auto"/>
        <w:left w:val="none" w:sz="0" w:space="0" w:color="auto"/>
        <w:bottom w:val="none" w:sz="0" w:space="0" w:color="auto"/>
        <w:right w:val="none" w:sz="0" w:space="0" w:color="auto"/>
      </w:divBdr>
    </w:div>
    <w:div w:id="1244336986">
      <w:bodyDiv w:val="1"/>
      <w:marLeft w:val="0"/>
      <w:marRight w:val="0"/>
      <w:marTop w:val="0"/>
      <w:marBottom w:val="0"/>
      <w:divBdr>
        <w:top w:val="none" w:sz="0" w:space="0" w:color="auto"/>
        <w:left w:val="none" w:sz="0" w:space="0" w:color="auto"/>
        <w:bottom w:val="none" w:sz="0" w:space="0" w:color="auto"/>
        <w:right w:val="none" w:sz="0" w:space="0" w:color="auto"/>
      </w:divBdr>
    </w:div>
    <w:div w:id="1262228511">
      <w:bodyDiv w:val="1"/>
      <w:marLeft w:val="0"/>
      <w:marRight w:val="0"/>
      <w:marTop w:val="0"/>
      <w:marBottom w:val="0"/>
      <w:divBdr>
        <w:top w:val="none" w:sz="0" w:space="0" w:color="auto"/>
        <w:left w:val="none" w:sz="0" w:space="0" w:color="auto"/>
        <w:bottom w:val="none" w:sz="0" w:space="0" w:color="auto"/>
        <w:right w:val="none" w:sz="0" w:space="0" w:color="auto"/>
      </w:divBdr>
    </w:div>
    <w:div w:id="1266694455">
      <w:bodyDiv w:val="1"/>
      <w:marLeft w:val="0"/>
      <w:marRight w:val="0"/>
      <w:marTop w:val="0"/>
      <w:marBottom w:val="0"/>
      <w:divBdr>
        <w:top w:val="none" w:sz="0" w:space="0" w:color="auto"/>
        <w:left w:val="none" w:sz="0" w:space="0" w:color="auto"/>
        <w:bottom w:val="none" w:sz="0" w:space="0" w:color="auto"/>
        <w:right w:val="none" w:sz="0" w:space="0" w:color="auto"/>
      </w:divBdr>
    </w:div>
    <w:div w:id="1272280869">
      <w:bodyDiv w:val="1"/>
      <w:marLeft w:val="0"/>
      <w:marRight w:val="0"/>
      <w:marTop w:val="0"/>
      <w:marBottom w:val="0"/>
      <w:divBdr>
        <w:top w:val="none" w:sz="0" w:space="0" w:color="auto"/>
        <w:left w:val="none" w:sz="0" w:space="0" w:color="auto"/>
        <w:bottom w:val="none" w:sz="0" w:space="0" w:color="auto"/>
        <w:right w:val="none" w:sz="0" w:space="0" w:color="auto"/>
      </w:divBdr>
    </w:div>
    <w:div w:id="1310984947">
      <w:bodyDiv w:val="1"/>
      <w:marLeft w:val="0"/>
      <w:marRight w:val="0"/>
      <w:marTop w:val="0"/>
      <w:marBottom w:val="0"/>
      <w:divBdr>
        <w:top w:val="none" w:sz="0" w:space="0" w:color="auto"/>
        <w:left w:val="none" w:sz="0" w:space="0" w:color="auto"/>
        <w:bottom w:val="none" w:sz="0" w:space="0" w:color="auto"/>
        <w:right w:val="none" w:sz="0" w:space="0" w:color="auto"/>
      </w:divBdr>
    </w:div>
    <w:div w:id="1388262168">
      <w:bodyDiv w:val="1"/>
      <w:marLeft w:val="0"/>
      <w:marRight w:val="0"/>
      <w:marTop w:val="0"/>
      <w:marBottom w:val="0"/>
      <w:divBdr>
        <w:top w:val="none" w:sz="0" w:space="0" w:color="auto"/>
        <w:left w:val="none" w:sz="0" w:space="0" w:color="auto"/>
        <w:bottom w:val="none" w:sz="0" w:space="0" w:color="auto"/>
        <w:right w:val="none" w:sz="0" w:space="0" w:color="auto"/>
      </w:divBdr>
    </w:div>
    <w:div w:id="1399858152">
      <w:bodyDiv w:val="1"/>
      <w:marLeft w:val="0"/>
      <w:marRight w:val="0"/>
      <w:marTop w:val="0"/>
      <w:marBottom w:val="0"/>
      <w:divBdr>
        <w:top w:val="none" w:sz="0" w:space="0" w:color="auto"/>
        <w:left w:val="none" w:sz="0" w:space="0" w:color="auto"/>
        <w:bottom w:val="none" w:sz="0" w:space="0" w:color="auto"/>
        <w:right w:val="none" w:sz="0" w:space="0" w:color="auto"/>
      </w:divBdr>
    </w:div>
    <w:div w:id="1414817795">
      <w:bodyDiv w:val="1"/>
      <w:marLeft w:val="0"/>
      <w:marRight w:val="0"/>
      <w:marTop w:val="0"/>
      <w:marBottom w:val="0"/>
      <w:divBdr>
        <w:top w:val="none" w:sz="0" w:space="0" w:color="auto"/>
        <w:left w:val="none" w:sz="0" w:space="0" w:color="auto"/>
        <w:bottom w:val="none" w:sz="0" w:space="0" w:color="auto"/>
        <w:right w:val="none" w:sz="0" w:space="0" w:color="auto"/>
      </w:divBdr>
    </w:div>
    <w:div w:id="1427799406">
      <w:bodyDiv w:val="1"/>
      <w:marLeft w:val="0"/>
      <w:marRight w:val="0"/>
      <w:marTop w:val="0"/>
      <w:marBottom w:val="0"/>
      <w:divBdr>
        <w:top w:val="none" w:sz="0" w:space="0" w:color="auto"/>
        <w:left w:val="none" w:sz="0" w:space="0" w:color="auto"/>
        <w:bottom w:val="none" w:sz="0" w:space="0" w:color="auto"/>
        <w:right w:val="none" w:sz="0" w:space="0" w:color="auto"/>
      </w:divBdr>
      <w:divsChild>
        <w:div w:id="1971979560">
          <w:marLeft w:val="0"/>
          <w:marRight w:val="0"/>
          <w:marTop w:val="0"/>
          <w:marBottom w:val="162"/>
          <w:divBdr>
            <w:top w:val="none" w:sz="0" w:space="0" w:color="auto"/>
            <w:left w:val="none" w:sz="0" w:space="0" w:color="auto"/>
            <w:bottom w:val="none" w:sz="0" w:space="0" w:color="auto"/>
            <w:right w:val="none" w:sz="0" w:space="0" w:color="auto"/>
          </w:divBdr>
          <w:divsChild>
            <w:div w:id="715592048">
              <w:marLeft w:val="0"/>
              <w:marRight w:val="0"/>
              <w:marTop w:val="0"/>
              <w:marBottom w:val="0"/>
              <w:divBdr>
                <w:top w:val="none" w:sz="0" w:space="0" w:color="auto"/>
                <w:left w:val="none" w:sz="0" w:space="0" w:color="auto"/>
                <w:bottom w:val="none" w:sz="0" w:space="0" w:color="auto"/>
                <w:right w:val="none" w:sz="0" w:space="0" w:color="auto"/>
              </w:divBdr>
              <w:divsChild>
                <w:div w:id="224295188">
                  <w:marLeft w:val="0"/>
                  <w:marRight w:val="0"/>
                  <w:marTop w:val="0"/>
                  <w:marBottom w:val="0"/>
                  <w:divBdr>
                    <w:top w:val="none" w:sz="0" w:space="0" w:color="auto"/>
                    <w:left w:val="none" w:sz="0" w:space="0" w:color="auto"/>
                    <w:bottom w:val="none" w:sz="0" w:space="0" w:color="auto"/>
                    <w:right w:val="none" w:sz="0" w:space="0" w:color="auto"/>
                  </w:divBdr>
                  <w:divsChild>
                    <w:div w:id="465851555">
                      <w:marLeft w:val="0"/>
                      <w:marRight w:val="0"/>
                      <w:marTop w:val="0"/>
                      <w:marBottom w:val="0"/>
                      <w:divBdr>
                        <w:top w:val="none" w:sz="0" w:space="0" w:color="auto"/>
                        <w:left w:val="none" w:sz="0" w:space="0" w:color="auto"/>
                        <w:bottom w:val="none" w:sz="0" w:space="0" w:color="auto"/>
                        <w:right w:val="none" w:sz="0" w:space="0" w:color="auto"/>
                      </w:divBdr>
                      <w:divsChild>
                        <w:div w:id="381516302">
                          <w:marLeft w:val="0"/>
                          <w:marRight w:val="0"/>
                          <w:marTop w:val="0"/>
                          <w:marBottom w:val="0"/>
                          <w:divBdr>
                            <w:top w:val="none" w:sz="0" w:space="0" w:color="auto"/>
                            <w:left w:val="none" w:sz="0" w:space="0" w:color="auto"/>
                            <w:bottom w:val="none" w:sz="0" w:space="0" w:color="auto"/>
                            <w:right w:val="none" w:sz="0" w:space="0" w:color="auto"/>
                          </w:divBdr>
                        </w:div>
                        <w:div w:id="700864582">
                          <w:marLeft w:val="0"/>
                          <w:marRight w:val="0"/>
                          <w:marTop w:val="0"/>
                          <w:marBottom w:val="0"/>
                          <w:divBdr>
                            <w:top w:val="none" w:sz="0" w:space="0" w:color="auto"/>
                            <w:left w:val="none" w:sz="0" w:space="0" w:color="auto"/>
                            <w:bottom w:val="none" w:sz="0" w:space="0" w:color="auto"/>
                            <w:right w:val="none" w:sz="0" w:space="0" w:color="auto"/>
                          </w:divBdr>
                        </w:div>
                        <w:div w:id="270288439">
                          <w:marLeft w:val="0"/>
                          <w:marRight w:val="0"/>
                          <w:marTop w:val="0"/>
                          <w:marBottom w:val="0"/>
                          <w:divBdr>
                            <w:top w:val="none" w:sz="0" w:space="0" w:color="auto"/>
                            <w:left w:val="none" w:sz="0" w:space="0" w:color="auto"/>
                            <w:bottom w:val="none" w:sz="0" w:space="0" w:color="auto"/>
                            <w:right w:val="none" w:sz="0" w:space="0" w:color="auto"/>
                          </w:divBdr>
                        </w:div>
                        <w:div w:id="1103578124">
                          <w:marLeft w:val="0"/>
                          <w:marRight w:val="0"/>
                          <w:marTop w:val="0"/>
                          <w:marBottom w:val="0"/>
                          <w:divBdr>
                            <w:top w:val="none" w:sz="0" w:space="0" w:color="auto"/>
                            <w:left w:val="none" w:sz="0" w:space="0" w:color="auto"/>
                            <w:bottom w:val="none" w:sz="0" w:space="0" w:color="auto"/>
                            <w:right w:val="none" w:sz="0" w:space="0" w:color="auto"/>
                          </w:divBdr>
                        </w:div>
                        <w:div w:id="688602352">
                          <w:marLeft w:val="0"/>
                          <w:marRight w:val="0"/>
                          <w:marTop w:val="0"/>
                          <w:marBottom w:val="0"/>
                          <w:divBdr>
                            <w:top w:val="none" w:sz="0" w:space="0" w:color="auto"/>
                            <w:left w:val="none" w:sz="0" w:space="0" w:color="auto"/>
                            <w:bottom w:val="none" w:sz="0" w:space="0" w:color="auto"/>
                            <w:right w:val="none" w:sz="0" w:space="0" w:color="auto"/>
                          </w:divBdr>
                        </w:div>
                        <w:div w:id="1249192155">
                          <w:marLeft w:val="0"/>
                          <w:marRight w:val="0"/>
                          <w:marTop w:val="0"/>
                          <w:marBottom w:val="0"/>
                          <w:divBdr>
                            <w:top w:val="none" w:sz="0" w:space="0" w:color="auto"/>
                            <w:left w:val="none" w:sz="0" w:space="0" w:color="auto"/>
                            <w:bottom w:val="none" w:sz="0" w:space="0" w:color="auto"/>
                            <w:right w:val="none" w:sz="0" w:space="0" w:color="auto"/>
                          </w:divBdr>
                        </w:div>
                        <w:div w:id="1853301373">
                          <w:marLeft w:val="0"/>
                          <w:marRight w:val="0"/>
                          <w:marTop w:val="0"/>
                          <w:marBottom w:val="0"/>
                          <w:divBdr>
                            <w:top w:val="none" w:sz="0" w:space="0" w:color="auto"/>
                            <w:left w:val="none" w:sz="0" w:space="0" w:color="auto"/>
                            <w:bottom w:val="none" w:sz="0" w:space="0" w:color="auto"/>
                            <w:right w:val="none" w:sz="0" w:space="0" w:color="auto"/>
                          </w:divBdr>
                        </w:div>
                        <w:div w:id="825708242">
                          <w:marLeft w:val="0"/>
                          <w:marRight w:val="0"/>
                          <w:marTop w:val="0"/>
                          <w:marBottom w:val="0"/>
                          <w:divBdr>
                            <w:top w:val="none" w:sz="0" w:space="0" w:color="auto"/>
                            <w:left w:val="none" w:sz="0" w:space="0" w:color="auto"/>
                            <w:bottom w:val="none" w:sz="0" w:space="0" w:color="auto"/>
                            <w:right w:val="none" w:sz="0" w:space="0" w:color="auto"/>
                          </w:divBdr>
                        </w:div>
                        <w:div w:id="2031489827">
                          <w:marLeft w:val="0"/>
                          <w:marRight w:val="0"/>
                          <w:marTop w:val="0"/>
                          <w:marBottom w:val="0"/>
                          <w:divBdr>
                            <w:top w:val="none" w:sz="0" w:space="0" w:color="auto"/>
                            <w:left w:val="none" w:sz="0" w:space="0" w:color="auto"/>
                            <w:bottom w:val="none" w:sz="0" w:space="0" w:color="auto"/>
                            <w:right w:val="none" w:sz="0" w:space="0" w:color="auto"/>
                          </w:divBdr>
                        </w:div>
                        <w:div w:id="1181163680">
                          <w:marLeft w:val="0"/>
                          <w:marRight w:val="0"/>
                          <w:marTop w:val="0"/>
                          <w:marBottom w:val="0"/>
                          <w:divBdr>
                            <w:top w:val="none" w:sz="0" w:space="0" w:color="auto"/>
                            <w:left w:val="none" w:sz="0" w:space="0" w:color="auto"/>
                            <w:bottom w:val="none" w:sz="0" w:space="0" w:color="auto"/>
                            <w:right w:val="none" w:sz="0" w:space="0" w:color="auto"/>
                          </w:divBdr>
                        </w:div>
                        <w:div w:id="1017579368">
                          <w:marLeft w:val="0"/>
                          <w:marRight w:val="0"/>
                          <w:marTop w:val="0"/>
                          <w:marBottom w:val="0"/>
                          <w:divBdr>
                            <w:top w:val="none" w:sz="0" w:space="0" w:color="auto"/>
                            <w:left w:val="none" w:sz="0" w:space="0" w:color="auto"/>
                            <w:bottom w:val="none" w:sz="0" w:space="0" w:color="auto"/>
                            <w:right w:val="none" w:sz="0" w:space="0" w:color="auto"/>
                          </w:divBdr>
                        </w:div>
                        <w:div w:id="779951477">
                          <w:marLeft w:val="0"/>
                          <w:marRight w:val="0"/>
                          <w:marTop w:val="0"/>
                          <w:marBottom w:val="0"/>
                          <w:divBdr>
                            <w:top w:val="none" w:sz="0" w:space="0" w:color="auto"/>
                            <w:left w:val="none" w:sz="0" w:space="0" w:color="auto"/>
                            <w:bottom w:val="none" w:sz="0" w:space="0" w:color="auto"/>
                            <w:right w:val="none" w:sz="0" w:space="0" w:color="auto"/>
                          </w:divBdr>
                        </w:div>
                        <w:div w:id="328027091">
                          <w:marLeft w:val="0"/>
                          <w:marRight w:val="0"/>
                          <w:marTop w:val="0"/>
                          <w:marBottom w:val="0"/>
                          <w:divBdr>
                            <w:top w:val="none" w:sz="0" w:space="0" w:color="auto"/>
                            <w:left w:val="none" w:sz="0" w:space="0" w:color="auto"/>
                            <w:bottom w:val="none" w:sz="0" w:space="0" w:color="auto"/>
                            <w:right w:val="none" w:sz="0" w:space="0" w:color="auto"/>
                          </w:divBdr>
                        </w:div>
                        <w:div w:id="2111510212">
                          <w:marLeft w:val="0"/>
                          <w:marRight w:val="0"/>
                          <w:marTop w:val="0"/>
                          <w:marBottom w:val="0"/>
                          <w:divBdr>
                            <w:top w:val="none" w:sz="0" w:space="0" w:color="auto"/>
                            <w:left w:val="none" w:sz="0" w:space="0" w:color="auto"/>
                            <w:bottom w:val="none" w:sz="0" w:space="0" w:color="auto"/>
                            <w:right w:val="none" w:sz="0" w:space="0" w:color="auto"/>
                          </w:divBdr>
                        </w:div>
                        <w:div w:id="2077702846">
                          <w:marLeft w:val="0"/>
                          <w:marRight w:val="0"/>
                          <w:marTop w:val="0"/>
                          <w:marBottom w:val="0"/>
                          <w:divBdr>
                            <w:top w:val="none" w:sz="0" w:space="0" w:color="auto"/>
                            <w:left w:val="none" w:sz="0" w:space="0" w:color="auto"/>
                            <w:bottom w:val="none" w:sz="0" w:space="0" w:color="auto"/>
                            <w:right w:val="none" w:sz="0" w:space="0" w:color="auto"/>
                          </w:divBdr>
                        </w:div>
                        <w:div w:id="7052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606822">
      <w:bodyDiv w:val="1"/>
      <w:marLeft w:val="0"/>
      <w:marRight w:val="0"/>
      <w:marTop w:val="0"/>
      <w:marBottom w:val="0"/>
      <w:divBdr>
        <w:top w:val="none" w:sz="0" w:space="0" w:color="auto"/>
        <w:left w:val="none" w:sz="0" w:space="0" w:color="auto"/>
        <w:bottom w:val="none" w:sz="0" w:space="0" w:color="auto"/>
        <w:right w:val="none" w:sz="0" w:space="0" w:color="auto"/>
      </w:divBdr>
      <w:divsChild>
        <w:div w:id="1714889951">
          <w:marLeft w:val="0"/>
          <w:marRight w:val="0"/>
          <w:marTop w:val="701"/>
          <w:marBottom w:val="0"/>
          <w:divBdr>
            <w:top w:val="none" w:sz="0" w:space="0" w:color="auto"/>
            <w:left w:val="none" w:sz="0" w:space="0" w:color="auto"/>
            <w:bottom w:val="none" w:sz="0" w:space="0" w:color="auto"/>
            <w:right w:val="none" w:sz="0" w:space="0" w:color="auto"/>
          </w:divBdr>
        </w:div>
        <w:div w:id="48312035">
          <w:marLeft w:val="0"/>
          <w:marRight w:val="0"/>
          <w:marTop w:val="701"/>
          <w:marBottom w:val="0"/>
          <w:divBdr>
            <w:top w:val="none" w:sz="0" w:space="0" w:color="auto"/>
            <w:left w:val="none" w:sz="0" w:space="0" w:color="auto"/>
            <w:bottom w:val="none" w:sz="0" w:space="0" w:color="auto"/>
            <w:right w:val="none" w:sz="0" w:space="0" w:color="auto"/>
          </w:divBdr>
        </w:div>
        <w:div w:id="1425682362">
          <w:marLeft w:val="0"/>
          <w:marRight w:val="0"/>
          <w:marTop w:val="701"/>
          <w:marBottom w:val="0"/>
          <w:divBdr>
            <w:top w:val="none" w:sz="0" w:space="0" w:color="auto"/>
            <w:left w:val="none" w:sz="0" w:space="0" w:color="auto"/>
            <w:bottom w:val="none" w:sz="0" w:space="0" w:color="auto"/>
            <w:right w:val="none" w:sz="0" w:space="0" w:color="auto"/>
          </w:divBdr>
        </w:div>
        <w:div w:id="2119716081">
          <w:marLeft w:val="0"/>
          <w:marRight w:val="0"/>
          <w:marTop w:val="701"/>
          <w:marBottom w:val="0"/>
          <w:divBdr>
            <w:top w:val="none" w:sz="0" w:space="0" w:color="auto"/>
            <w:left w:val="none" w:sz="0" w:space="0" w:color="auto"/>
            <w:bottom w:val="none" w:sz="0" w:space="0" w:color="auto"/>
            <w:right w:val="none" w:sz="0" w:space="0" w:color="auto"/>
          </w:divBdr>
        </w:div>
      </w:divsChild>
    </w:div>
    <w:div w:id="1471634768">
      <w:bodyDiv w:val="1"/>
      <w:marLeft w:val="0"/>
      <w:marRight w:val="0"/>
      <w:marTop w:val="0"/>
      <w:marBottom w:val="0"/>
      <w:divBdr>
        <w:top w:val="none" w:sz="0" w:space="0" w:color="auto"/>
        <w:left w:val="none" w:sz="0" w:space="0" w:color="auto"/>
        <w:bottom w:val="none" w:sz="0" w:space="0" w:color="auto"/>
        <w:right w:val="none" w:sz="0" w:space="0" w:color="auto"/>
      </w:divBdr>
    </w:div>
    <w:div w:id="1534920871">
      <w:bodyDiv w:val="1"/>
      <w:marLeft w:val="0"/>
      <w:marRight w:val="0"/>
      <w:marTop w:val="0"/>
      <w:marBottom w:val="0"/>
      <w:divBdr>
        <w:top w:val="none" w:sz="0" w:space="0" w:color="auto"/>
        <w:left w:val="none" w:sz="0" w:space="0" w:color="auto"/>
        <w:bottom w:val="none" w:sz="0" w:space="0" w:color="auto"/>
        <w:right w:val="none" w:sz="0" w:space="0" w:color="auto"/>
      </w:divBdr>
    </w:div>
    <w:div w:id="1568690465">
      <w:bodyDiv w:val="1"/>
      <w:marLeft w:val="0"/>
      <w:marRight w:val="0"/>
      <w:marTop w:val="0"/>
      <w:marBottom w:val="0"/>
      <w:divBdr>
        <w:top w:val="none" w:sz="0" w:space="0" w:color="auto"/>
        <w:left w:val="none" w:sz="0" w:space="0" w:color="auto"/>
        <w:bottom w:val="none" w:sz="0" w:space="0" w:color="auto"/>
        <w:right w:val="none" w:sz="0" w:space="0" w:color="auto"/>
      </w:divBdr>
    </w:div>
    <w:div w:id="1600873577">
      <w:bodyDiv w:val="1"/>
      <w:marLeft w:val="0"/>
      <w:marRight w:val="0"/>
      <w:marTop w:val="0"/>
      <w:marBottom w:val="0"/>
      <w:divBdr>
        <w:top w:val="none" w:sz="0" w:space="0" w:color="auto"/>
        <w:left w:val="none" w:sz="0" w:space="0" w:color="auto"/>
        <w:bottom w:val="none" w:sz="0" w:space="0" w:color="auto"/>
        <w:right w:val="none" w:sz="0" w:space="0" w:color="auto"/>
      </w:divBdr>
    </w:div>
    <w:div w:id="1622304472">
      <w:bodyDiv w:val="1"/>
      <w:marLeft w:val="0"/>
      <w:marRight w:val="0"/>
      <w:marTop w:val="0"/>
      <w:marBottom w:val="0"/>
      <w:divBdr>
        <w:top w:val="none" w:sz="0" w:space="0" w:color="auto"/>
        <w:left w:val="none" w:sz="0" w:space="0" w:color="auto"/>
        <w:bottom w:val="none" w:sz="0" w:space="0" w:color="auto"/>
        <w:right w:val="none" w:sz="0" w:space="0" w:color="auto"/>
      </w:divBdr>
    </w:div>
    <w:div w:id="1642005129">
      <w:bodyDiv w:val="1"/>
      <w:marLeft w:val="0"/>
      <w:marRight w:val="0"/>
      <w:marTop w:val="0"/>
      <w:marBottom w:val="0"/>
      <w:divBdr>
        <w:top w:val="none" w:sz="0" w:space="0" w:color="auto"/>
        <w:left w:val="none" w:sz="0" w:space="0" w:color="auto"/>
        <w:bottom w:val="none" w:sz="0" w:space="0" w:color="auto"/>
        <w:right w:val="none" w:sz="0" w:space="0" w:color="auto"/>
      </w:divBdr>
      <w:divsChild>
        <w:div w:id="1074274961">
          <w:marLeft w:val="0"/>
          <w:marRight w:val="0"/>
          <w:marTop w:val="0"/>
          <w:marBottom w:val="0"/>
          <w:divBdr>
            <w:top w:val="none" w:sz="0" w:space="0" w:color="auto"/>
            <w:left w:val="none" w:sz="0" w:space="0" w:color="auto"/>
            <w:bottom w:val="none" w:sz="0" w:space="0" w:color="auto"/>
            <w:right w:val="none" w:sz="0" w:space="0" w:color="auto"/>
          </w:divBdr>
          <w:divsChild>
            <w:div w:id="289633683">
              <w:marLeft w:val="0"/>
              <w:marRight w:val="0"/>
              <w:marTop w:val="0"/>
              <w:marBottom w:val="200"/>
              <w:divBdr>
                <w:top w:val="none" w:sz="0" w:space="0" w:color="auto"/>
                <w:left w:val="none" w:sz="0" w:space="0" w:color="auto"/>
                <w:bottom w:val="none" w:sz="0" w:space="0" w:color="auto"/>
                <w:right w:val="none" w:sz="0" w:space="0" w:color="auto"/>
              </w:divBdr>
              <w:divsChild>
                <w:div w:id="609552379">
                  <w:marLeft w:val="0"/>
                  <w:marRight w:val="0"/>
                  <w:marTop w:val="0"/>
                  <w:marBottom w:val="0"/>
                  <w:divBdr>
                    <w:top w:val="none" w:sz="0" w:space="0" w:color="auto"/>
                    <w:left w:val="none" w:sz="0" w:space="0" w:color="auto"/>
                    <w:bottom w:val="none" w:sz="0" w:space="0" w:color="auto"/>
                    <w:right w:val="none" w:sz="0" w:space="0" w:color="auto"/>
                  </w:divBdr>
                  <w:divsChild>
                    <w:div w:id="719282177">
                      <w:marLeft w:val="0"/>
                      <w:marRight w:val="0"/>
                      <w:marTop w:val="0"/>
                      <w:marBottom w:val="0"/>
                      <w:divBdr>
                        <w:top w:val="none" w:sz="0" w:space="0" w:color="auto"/>
                        <w:left w:val="none" w:sz="0" w:space="0" w:color="auto"/>
                        <w:bottom w:val="none" w:sz="0" w:space="0" w:color="auto"/>
                        <w:right w:val="none" w:sz="0" w:space="0" w:color="auto"/>
                      </w:divBdr>
                      <w:divsChild>
                        <w:div w:id="617372933">
                          <w:marLeft w:val="0"/>
                          <w:marRight w:val="0"/>
                          <w:marTop w:val="0"/>
                          <w:marBottom w:val="0"/>
                          <w:divBdr>
                            <w:top w:val="none" w:sz="0" w:space="0" w:color="auto"/>
                            <w:left w:val="none" w:sz="0" w:space="0" w:color="auto"/>
                            <w:bottom w:val="none" w:sz="0" w:space="0" w:color="auto"/>
                            <w:right w:val="none" w:sz="0" w:space="0" w:color="auto"/>
                          </w:divBdr>
                          <w:divsChild>
                            <w:div w:id="7968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368250">
                  <w:marLeft w:val="0"/>
                  <w:marRight w:val="0"/>
                  <w:marTop w:val="0"/>
                  <w:marBottom w:val="0"/>
                  <w:divBdr>
                    <w:top w:val="none" w:sz="0" w:space="0" w:color="auto"/>
                    <w:left w:val="none" w:sz="0" w:space="0" w:color="auto"/>
                    <w:bottom w:val="none" w:sz="0" w:space="0" w:color="auto"/>
                    <w:right w:val="none" w:sz="0" w:space="0" w:color="auto"/>
                  </w:divBdr>
                  <w:divsChild>
                    <w:div w:id="1058820171">
                      <w:marLeft w:val="0"/>
                      <w:marRight w:val="0"/>
                      <w:marTop w:val="0"/>
                      <w:marBottom w:val="0"/>
                      <w:divBdr>
                        <w:top w:val="none" w:sz="0" w:space="0" w:color="auto"/>
                        <w:left w:val="none" w:sz="0" w:space="0" w:color="auto"/>
                        <w:bottom w:val="none" w:sz="0" w:space="0" w:color="auto"/>
                        <w:right w:val="none" w:sz="0" w:space="0" w:color="auto"/>
                      </w:divBdr>
                      <w:divsChild>
                        <w:div w:id="593900783">
                          <w:marLeft w:val="0"/>
                          <w:marRight w:val="0"/>
                          <w:marTop w:val="0"/>
                          <w:marBottom w:val="0"/>
                          <w:divBdr>
                            <w:top w:val="none" w:sz="0" w:space="0" w:color="auto"/>
                            <w:left w:val="none" w:sz="0" w:space="0" w:color="auto"/>
                            <w:bottom w:val="none" w:sz="0" w:space="0" w:color="auto"/>
                            <w:right w:val="none" w:sz="0" w:space="0" w:color="auto"/>
                          </w:divBdr>
                          <w:divsChild>
                            <w:div w:id="1148784658">
                              <w:marLeft w:val="0"/>
                              <w:marRight w:val="0"/>
                              <w:marTop w:val="0"/>
                              <w:marBottom w:val="0"/>
                              <w:divBdr>
                                <w:top w:val="none" w:sz="0" w:space="0" w:color="auto"/>
                                <w:left w:val="none" w:sz="0" w:space="0" w:color="auto"/>
                                <w:bottom w:val="none" w:sz="0" w:space="0" w:color="auto"/>
                                <w:right w:val="none" w:sz="0" w:space="0" w:color="auto"/>
                              </w:divBdr>
                            </w:div>
                            <w:div w:id="383650507">
                              <w:marLeft w:val="0"/>
                              <w:marRight w:val="0"/>
                              <w:marTop w:val="0"/>
                              <w:marBottom w:val="0"/>
                              <w:divBdr>
                                <w:top w:val="none" w:sz="0" w:space="0" w:color="auto"/>
                                <w:left w:val="none" w:sz="0" w:space="0" w:color="auto"/>
                                <w:bottom w:val="none" w:sz="0" w:space="0" w:color="auto"/>
                                <w:right w:val="none" w:sz="0" w:space="0" w:color="auto"/>
                              </w:divBdr>
                            </w:div>
                            <w:div w:id="376857018">
                              <w:marLeft w:val="0"/>
                              <w:marRight w:val="0"/>
                              <w:marTop w:val="0"/>
                              <w:marBottom w:val="0"/>
                              <w:divBdr>
                                <w:top w:val="none" w:sz="0" w:space="0" w:color="auto"/>
                                <w:left w:val="none" w:sz="0" w:space="0" w:color="auto"/>
                                <w:bottom w:val="none" w:sz="0" w:space="0" w:color="auto"/>
                                <w:right w:val="none" w:sz="0" w:space="0" w:color="auto"/>
                              </w:divBdr>
                            </w:div>
                            <w:div w:id="1270160793">
                              <w:marLeft w:val="0"/>
                              <w:marRight w:val="0"/>
                              <w:marTop w:val="0"/>
                              <w:marBottom w:val="0"/>
                              <w:divBdr>
                                <w:top w:val="none" w:sz="0" w:space="0" w:color="auto"/>
                                <w:left w:val="none" w:sz="0" w:space="0" w:color="auto"/>
                                <w:bottom w:val="none" w:sz="0" w:space="0" w:color="auto"/>
                                <w:right w:val="none" w:sz="0" w:space="0" w:color="auto"/>
                              </w:divBdr>
                            </w:div>
                            <w:div w:id="253713359">
                              <w:marLeft w:val="0"/>
                              <w:marRight w:val="0"/>
                              <w:marTop w:val="0"/>
                              <w:marBottom w:val="0"/>
                              <w:divBdr>
                                <w:top w:val="none" w:sz="0" w:space="0" w:color="auto"/>
                                <w:left w:val="none" w:sz="0" w:space="0" w:color="auto"/>
                                <w:bottom w:val="none" w:sz="0" w:space="0" w:color="auto"/>
                                <w:right w:val="none" w:sz="0" w:space="0" w:color="auto"/>
                              </w:divBdr>
                            </w:div>
                            <w:div w:id="1021707318">
                              <w:marLeft w:val="0"/>
                              <w:marRight w:val="0"/>
                              <w:marTop w:val="0"/>
                              <w:marBottom w:val="0"/>
                              <w:divBdr>
                                <w:top w:val="none" w:sz="0" w:space="0" w:color="auto"/>
                                <w:left w:val="none" w:sz="0" w:space="0" w:color="auto"/>
                                <w:bottom w:val="none" w:sz="0" w:space="0" w:color="auto"/>
                                <w:right w:val="none" w:sz="0" w:space="0" w:color="auto"/>
                              </w:divBdr>
                            </w:div>
                            <w:div w:id="515733422">
                              <w:marLeft w:val="0"/>
                              <w:marRight w:val="0"/>
                              <w:marTop w:val="0"/>
                              <w:marBottom w:val="0"/>
                              <w:divBdr>
                                <w:top w:val="none" w:sz="0" w:space="0" w:color="auto"/>
                                <w:left w:val="none" w:sz="0" w:space="0" w:color="auto"/>
                                <w:bottom w:val="none" w:sz="0" w:space="0" w:color="auto"/>
                                <w:right w:val="none" w:sz="0" w:space="0" w:color="auto"/>
                              </w:divBdr>
                            </w:div>
                            <w:div w:id="1775635257">
                              <w:marLeft w:val="0"/>
                              <w:marRight w:val="0"/>
                              <w:marTop w:val="0"/>
                              <w:marBottom w:val="0"/>
                              <w:divBdr>
                                <w:top w:val="none" w:sz="0" w:space="0" w:color="auto"/>
                                <w:left w:val="none" w:sz="0" w:space="0" w:color="auto"/>
                                <w:bottom w:val="none" w:sz="0" w:space="0" w:color="auto"/>
                                <w:right w:val="none" w:sz="0" w:space="0" w:color="auto"/>
                              </w:divBdr>
                            </w:div>
                            <w:div w:id="171382477">
                              <w:marLeft w:val="0"/>
                              <w:marRight w:val="0"/>
                              <w:marTop w:val="0"/>
                              <w:marBottom w:val="0"/>
                              <w:divBdr>
                                <w:top w:val="none" w:sz="0" w:space="0" w:color="auto"/>
                                <w:left w:val="none" w:sz="0" w:space="0" w:color="auto"/>
                                <w:bottom w:val="none" w:sz="0" w:space="0" w:color="auto"/>
                                <w:right w:val="none" w:sz="0" w:space="0" w:color="auto"/>
                              </w:divBdr>
                            </w:div>
                            <w:div w:id="11274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463">
          <w:marLeft w:val="0"/>
          <w:marRight w:val="0"/>
          <w:marTop w:val="0"/>
          <w:marBottom w:val="200"/>
          <w:divBdr>
            <w:top w:val="none" w:sz="0" w:space="0" w:color="auto"/>
            <w:left w:val="none" w:sz="0" w:space="0" w:color="auto"/>
            <w:bottom w:val="none" w:sz="0" w:space="0" w:color="auto"/>
            <w:right w:val="none" w:sz="0" w:space="0" w:color="auto"/>
          </w:divBdr>
          <w:divsChild>
            <w:div w:id="1789424521">
              <w:marLeft w:val="0"/>
              <w:marRight w:val="0"/>
              <w:marTop w:val="0"/>
              <w:marBottom w:val="0"/>
              <w:divBdr>
                <w:top w:val="none" w:sz="0" w:space="0" w:color="auto"/>
                <w:left w:val="none" w:sz="0" w:space="0" w:color="auto"/>
                <w:bottom w:val="none" w:sz="0" w:space="0" w:color="auto"/>
                <w:right w:val="none" w:sz="0" w:space="0" w:color="auto"/>
              </w:divBdr>
              <w:divsChild>
                <w:div w:id="1987510835">
                  <w:marLeft w:val="0"/>
                  <w:marRight w:val="0"/>
                  <w:marTop w:val="0"/>
                  <w:marBottom w:val="0"/>
                  <w:divBdr>
                    <w:top w:val="none" w:sz="0" w:space="0" w:color="auto"/>
                    <w:left w:val="none" w:sz="0" w:space="0" w:color="auto"/>
                    <w:bottom w:val="none" w:sz="0" w:space="0" w:color="auto"/>
                    <w:right w:val="none" w:sz="0" w:space="0" w:color="auto"/>
                  </w:divBdr>
                  <w:divsChild>
                    <w:div w:id="1214151982">
                      <w:marLeft w:val="0"/>
                      <w:marRight w:val="0"/>
                      <w:marTop w:val="0"/>
                      <w:marBottom w:val="0"/>
                      <w:divBdr>
                        <w:top w:val="none" w:sz="0" w:space="0" w:color="auto"/>
                        <w:left w:val="none" w:sz="0" w:space="0" w:color="auto"/>
                        <w:bottom w:val="none" w:sz="0" w:space="0" w:color="auto"/>
                        <w:right w:val="none" w:sz="0" w:space="0" w:color="auto"/>
                      </w:divBdr>
                      <w:divsChild>
                        <w:div w:id="9158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06517">
              <w:marLeft w:val="0"/>
              <w:marRight w:val="0"/>
              <w:marTop w:val="0"/>
              <w:marBottom w:val="0"/>
              <w:divBdr>
                <w:top w:val="none" w:sz="0" w:space="0" w:color="auto"/>
                <w:left w:val="none" w:sz="0" w:space="0" w:color="auto"/>
                <w:bottom w:val="none" w:sz="0" w:space="0" w:color="auto"/>
                <w:right w:val="none" w:sz="0" w:space="0" w:color="auto"/>
              </w:divBdr>
              <w:divsChild>
                <w:div w:id="780539790">
                  <w:marLeft w:val="0"/>
                  <w:marRight w:val="0"/>
                  <w:marTop w:val="0"/>
                  <w:marBottom w:val="0"/>
                  <w:divBdr>
                    <w:top w:val="none" w:sz="0" w:space="0" w:color="auto"/>
                    <w:left w:val="none" w:sz="0" w:space="0" w:color="auto"/>
                    <w:bottom w:val="none" w:sz="0" w:space="0" w:color="auto"/>
                    <w:right w:val="none" w:sz="0" w:space="0" w:color="auto"/>
                  </w:divBdr>
                  <w:divsChild>
                    <w:div w:id="898250553">
                      <w:marLeft w:val="0"/>
                      <w:marRight w:val="0"/>
                      <w:marTop w:val="0"/>
                      <w:marBottom w:val="0"/>
                      <w:divBdr>
                        <w:top w:val="none" w:sz="0" w:space="0" w:color="auto"/>
                        <w:left w:val="none" w:sz="0" w:space="0" w:color="auto"/>
                        <w:bottom w:val="none" w:sz="0" w:space="0" w:color="auto"/>
                        <w:right w:val="none" w:sz="0" w:space="0" w:color="auto"/>
                      </w:divBdr>
                      <w:divsChild>
                        <w:div w:id="2129201588">
                          <w:marLeft w:val="0"/>
                          <w:marRight w:val="0"/>
                          <w:marTop w:val="0"/>
                          <w:marBottom w:val="0"/>
                          <w:divBdr>
                            <w:top w:val="none" w:sz="0" w:space="0" w:color="auto"/>
                            <w:left w:val="none" w:sz="0" w:space="0" w:color="auto"/>
                            <w:bottom w:val="none" w:sz="0" w:space="0" w:color="auto"/>
                            <w:right w:val="none" w:sz="0" w:space="0" w:color="auto"/>
                          </w:divBdr>
                        </w:div>
                        <w:div w:id="1532301388">
                          <w:marLeft w:val="0"/>
                          <w:marRight w:val="0"/>
                          <w:marTop w:val="0"/>
                          <w:marBottom w:val="0"/>
                          <w:divBdr>
                            <w:top w:val="none" w:sz="0" w:space="0" w:color="auto"/>
                            <w:left w:val="none" w:sz="0" w:space="0" w:color="auto"/>
                            <w:bottom w:val="none" w:sz="0" w:space="0" w:color="auto"/>
                            <w:right w:val="none" w:sz="0" w:space="0" w:color="auto"/>
                          </w:divBdr>
                        </w:div>
                        <w:div w:id="1236009039">
                          <w:marLeft w:val="0"/>
                          <w:marRight w:val="0"/>
                          <w:marTop w:val="0"/>
                          <w:marBottom w:val="0"/>
                          <w:divBdr>
                            <w:top w:val="none" w:sz="0" w:space="0" w:color="auto"/>
                            <w:left w:val="none" w:sz="0" w:space="0" w:color="auto"/>
                            <w:bottom w:val="none" w:sz="0" w:space="0" w:color="auto"/>
                            <w:right w:val="none" w:sz="0" w:space="0" w:color="auto"/>
                          </w:divBdr>
                        </w:div>
                        <w:div w:id="1779182408">
                          <w:marLeft w:val="0"/>
                          <w:marRight w:val="0"/>
                          <w:marTop w:val="0"/>
                          <w:marBottom w:val="0"/>
                          <w:divBdr>
                            <w:top w:val="none" w:sz="0" w:space="0" w:color="auto"/>
                            <w:left w:val="none" w:sz="0" w:space="0" w:color="auto"/>
                            <w:bottom w:val="none" w:sz="0" w:space="0" w:color="auto"/>
                            <w:right w:val="none" w:sz="0" w:space="0" w:color="auto"/>
                          </w:divBdr>
                        </w:div>
                        <w:div w:id="271398086">
                          <w:marLeft w:val="0"/>
                          <w:marRight w:val="0"/>
                          <w:marTop w:val="0"/>
                          <w:marBottom w:val="0"/>
                          <w:divBdr>
                            <w:top w:val="none" w:sz="0" w:space="0" w:color="auto"/>
                            <w:left w:val="none" w:sz="0" w:space="0" w:color="auto"/>
                            <w:bottom w:val="none" w:sz="0" w:space="0" w:color="auto"/>
                            <w:right w:val="none" w:sz="0" w:space="0" w:color="auto"/>
                          </w:divBdr>
                        </w:div>
                        <w:div w:id="979385814">
                          <w:marLeft w:val="0"/>
                          <w:marRight w:val="0"/>
                          <w:marTop w:val="0"/>
                          <w:marBottom w:val="0"/>
                          <w:divBdr>
                            <w:top w:val="none" w:sz="0" w:space="0" w:color="auto"/>
                            <w:left w:val="none" w:sz="0" w:space="0" w:color="auto"/>
                            <w:bottom w:val="none" w:sz="0" w:space="0" w:color="auto"/>
                            <w:right w:val="none" w:sz="0" w:space="0" w:color="auto"/>
                          </w:divBdr>
                        </w:div>
                        <w:div w:id="1374846302">
                          <w:marLeft w:val="0"/>
                          <w:marRight w:val="0"/>
                          <w:marTop w:val="0"/>
                          <w:marBottom w:val="0"/>
                          <w:divBdr>
                            <w:top w:val="none" w:sz="0" w:space="0" w:color="auto"/>
                            <w:left w:val="none" w:sz="0" w:space="0" w:color="auto"/>
                            <w:bottom w:val="none" w:sz="0" w:space="0" w:color="auto"/>
                            <w:right w:val="none" w:sz="0" w:space="0" w:color="auto"/>
                          </w:divBdr>
                        </w:div>
                        <w:div w:id="919363536">
                          <w:marLeft w:val="0"/>
                          <w:marRight w:val="0"/>
                          <w:marTop w:val="0"/>
                          <w:marBottom w:val="0"/>
                          <w:divBdr>
                            <w:top w:val="none" w:sz="0" w:space="0" w:color="auto"/>
                            <w:left w:val="none" w:sz="0" w:space="0" w:color="auto"/>
                            <w:bottom w:val="none" w:sz="0" w:space="0" w:color="auto"/>
                            <w:right w:val="none" w:sz="0" w:space="0" w:color="auto"/>
                          </w:divBdr>
                        </w:div>
                        <w:div w:id="1667592887">
                          <w:marLeft w:val="0"/>
                          <w:marRight w:val="0"/>
                          <w:marTop w:val="0"/>
                          <w:marBottom w:val="0"/>
                          <w:divBdr>
                            <w:top w:val="none" w:sz="0" w:space="0" w:color="auto"/>
                            <w:left w:val="none" w:sz="0" w:space="0" w:color="auto"/>
                            <w:bottom w:val="none" w:sz="0" w:space="0" w:color="auto"/>
                            <w:right w:val="none" w:sz="0" w:space="0" w:color="auto"/>
                          </w:divBdr>
                        </w:div>
                        <w:div w:id="21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709016">
          <w:marLeft w:val="0"/>
          <w:marRight w:val="0"/>
          <w:marTop w:val="0"/>
          <w:marBottom w:val="0"/>
          <w:divBdr>
            <w:top w:val="none" w:sz="0" w:space="0" w:color="auto"/>
            <w:left w:val="none" w:sz="0" w:space="0" w:color="auto"/>
            <w:bottom w:val="none" w:sz="0" w:space="0" w:color="auto"/>
            <w:right w:val="none" w:sz="0" w:space="0" w:color="auto"/>
          </w:divBdr>
          <w:divsChild>
            <w:div w:id="907543642">
              <w:marLeft w:val="0"/>
              <w:marRight w:val="0"/>
              <w:marTop w:val="0"/>
              <w:marBottom w:val="200"/>
              <w:divBdr>
                <w:top w:val="none" w:sz="0" w:space="0" w:color="auto"/>
                <w:left w:val="none" w:sz="0" w:space="0" w:color="auto"/>
                <w:bottom w:val="none" w:sz="0" w:space="0" w:color="auto"/>
                <w:right w:val="none" w:sz="0" w:space="0" w:color="auto"/>
              </w:divBdr>
              <w:divsChild>
                <w:div w:id="515969231">
                  <w:marLeft w:val="0"/>
                  <w:marRight w:val="0"/>
                  <w:marTop w:val="0"/>
                  <w:marBottom w:val="0"/>
                  <w:divBdr>
                    <w:top w:val="none" w:sz="0" w:space="0" w:color="auto"/>
                    <w:left w:val="none" w:sz="0" w:space="0" w:color="auto"/>
                    <w:bottom w:val="none" w:sz="0" w:space="0" w:color="auto"/>
                    <w:right w:val="none" w:sz="0" w:space="0" w:color="auto"/>
                  </w:divBdr>
                  <w:divsChild>
                    <w:div w:id="642127150">
                      <w:marLeft w:val="0"/>
                      <w:marRight w:val="0"/>
                      <w:marTop w:val="0"/>
                      <w:marBottom w:val="0"/>
                      <w:divBdr>
                        <w:top w:val="none" w:sz="0" w:space="0" w:color="auto"/>
                        <w:left w:val="none" w:sz="0" w:space="0" w:color="auto"/>
                        <w:bottom w:val="none" w:sz="0" w:space="0" w:color="auto"/>
                        <w:right w:val="none" w:sz="0" w:space="0" w:color="auto"/>
                      </w:divBdr>
                      <w:divsChild>
                        <w:div w:id="1478062633">
                          <w:marLeft w:val="0"/>
                          <w:marRight w:val="0"/>
                          <w:marTop w:val="0"/>
                          <w:marBottom w:val="0"/>
                          <w:divBdr>
                            <w:top w:val="none" w:sz="0" w:space="0" w:color="auto"/>
                            <w:left w:val="none" w:sz="0" w:space="0" w:color="auto"/>
                            <w:bottom w:val="none" w:sz="0" w:space="0" w:color="auto"/>
                            <w:right w:val="none" w:sz="0" w:space="0" w:color="auto"/>
                          </w:divBdr>
                          <w:divsChild>
                            <w:div w:id="16487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23717">
                  <w:marLeft w:val="0"/>
                  <w:marRight w:val="0"/>
                  <w:marTop w:val="0"/>
                  <w:marBottom w:val="0"/>
                  <w:divBdr>
                    <w:top w:val="none" w:sz="0" w:space="0" w:color="auto"/>
                    <w:left w:val="none" w:sz="0" w:space="0" w:color="auto"/>
                    <w:bottom w:val="none" w:sz="0" w:space="0" w:color="auto"/>
                    <w:right w:val="none" w:sz="0" w:space="0" w:color="auto"/>
                  </w:divBdr>
                  <w:divsChild>
                    <w:div w:id="164245607">
                      <w:marLeft w:val="0"/>
                      <w:marRight w:val="0"/>
                      <w:marTop w:val="0"/>
                      <w:marBottom w:val="0"/>
                      <w:divBdr>
                        <w:top w:val="none" w:sz="0" w:space="0" w:color="auto"/>
                        <w:left w:val="none" w:sz="0" w:space="0" w:color="auto"/>
                        <w:bottom w:val="none" w:sz="0" w:space="0" w:color="auto"/>
                        <w:right w:val="none" w:sz="0" w:space="0" w:color="auto"/>
                      </w:divBdr>
                      <w:divsChild>
                        <w:div w:id="1900900160">
                          <w:marLeft w:val="0"/>
                          <w:marRight w:val="0"/>
                          <w:marTop w:val="0"/>
                          <w:marBottom w:val="0"/>
                          <w:divBdr>
                            <w:top w:val="none" w:sz="0" w:space="0" w:color="auto"/>
                            <w:left w:val="none" w:sz="0" w:space="0" w:color="auto"/>
                            <w:bottom w:val="none" w:sz="0" w:space="0" w:color="auto"/>
                            <w:right w:val="none" w:sz="0" w:space="0" w:color="auto"/>
                          </w:divBdr>
                          <w:divsChild>
                            <w:div w:id="1430007408">
                              <w:marLeft w:val="0"/>
                              <w:marRight w:val="0"/>
                              <w:marTop w:val="0"/>
                              <w:marBottom w:val="0"/>
                              <w:divBdr>
                                <w:top w:val="none" w:sz="0" w:space="0" w:color="auto"/>
                                <w:left w:val="none" w:sz="0" w:space="0" w:color="auto"/>
                                <w:bottom w:val="none" w:sz="0" w:space="0" w:color="auto"/>
                                <w:right w:val="none" w:sz="0" w:space="0" w:color="auto"/>
                              </w:divBdr>
                            </w:div>
                            <w:div w:id="499657309">
                              <w:marLeft w:val="0"/>
                              <w:marRight w:val="0"/>
                              <w:marTop w:val="0"/>
                              <w:marBottom w:val="0"/>
                              <w:divBdr>
                                <w:top w:val="none" w:sz="0" w:space="0" w:color="auto"/>
                                <w:left w:val="none" w:sz="0" w:space="0" w:color="auto"/>
                                <w:bottom w:val="none" w:sz="0" w:space="0" w:color="auto"/>
                                <w:right w:val="none" w:sz="0" w:space="0" w:color="auto"/>
                              </w:divBdr>
                            </w:div>
                            <w:div w:id="1429540885">
                              <w:marLeft w:val="0"/>
                              <w:marRight w:val="0"/>
                              <w:marTop w:val="0"/>
                              <w:marBottom w:val="0"/>
                              <w:divBdr>
                                <w:top w:val="none" w:sz="0" w:space="0" w:color="auto"/>
                                <w:left w:val="none" w:sz="0" w:space="0" w:color="auto"/>
                                <w:bottom w:val="none" w:sz="0" w:space="0" w:color="auto"/>
                                <w:right w:val="none" w:sz="0" w:space="0" w:color="auto"/>
                              </w:divBdr>
                            </w:div>
                            <w:div w:id="32268035">
                              <w:marLeft w:val="0"/>
                              <w:marRight w:val="0"/>
                              <w:marTop w:val="0"/>
                              <w:marBottom w:val="0"/>
                              <w:divBdr>
                                <w:top w:val="none" w:sz="0" w:space="0" w:color="auto"/>
                                <w:left w:val="none" w:sz="0" w:space="0" w:color="auto"/>
                                <w:bottom w:val="none" w:sz="0" w:space="0" w:color="auto"/>
                                <w:right w:val="none" w:sz="0" w:space="0" w:color="auto"/>
                              </w:divBdr>
                            </w:div>
                            <w:div w:id="373162881">
                              <w:marLeft w:val="0"/>
                              <w:marRight w:val="0"/>
                              <w:marTop w:val="0"/>
                              <w:marBottom w:val="0"/>
                              <w:divBdr>
                                <w:top w:val="none" w:sz="0" w:space="0" w:color="auto"/>
                                <w:left w:val="none" w:sz="0" w:space="0" w:color="auto"/>
                                <w:bottom w:val="none" w:sz="0" w:space="0" w:color="auto"/>
                                <w:right w:val="none" w:sz="0" w:space="0" w:color="auto"/>
                              </w:divBdr>
                            </w:div>
                            <w:div w:id="110369771">
                              <w:marLeft w:val="0"/>
                              <w:marRight w:val="0"/>
                              <w:marTop w:val="0"/>
                              <w:marBottom w:val="0"/>
                              <w:divBdr>
                                <w:top w:val="none" w:sz="0" w:space="0" w:color="auto"/>
                                <w:left w:val="none" w:sz="0" w:space="0" w:color="auto"/>
                                <w:bottom w:val="none" w:sz="0" w:space="0" w:color="auto"/>
                                <w:right w:val="none" w:sz="0" w:space="0" w:color="auto"/>
                              </w:divBdr>
                            </w:div>
                            <w:div w:id="643857488">
                              <w:marLeft w:val="0"/>
                              <w:marRight w:val="0"/>
                              <w:marTop w:val="0"/>
                              <w:marBottom w:val="0"/>
                              <w:divBdr>
                                <w:top w:val="none" w:sz="0" w:space="0" w:color="auto"/>
                                <w:left w:val="none" w:sz="0" w:space="0" w:color="auto"/>
                                <w:bottom w:val="none" w:sz="0" w:space="0" w:color="auto"/>
                                <w:right w:val="none" w:sz="0" w:space="0" w:color="auto"/>
                              </w:divBdr>
                            </w:div>
                            <w:div w:id="846409327">
                              <w:marLeft w:val="0"/>
                              <w:marRight w:val="0"/>
                              <w:marTop w:val="0"/>
                              <w:marBottom w:val="0"/>
                              <w:divBdr>
                                <w:top w:val="none" w:sz="0" w:space="0" w:color="auto"/>
                                <w:left w:val="none" w:sz="0" w:space="0" w:color="auto"/>
                                <w:bottom w:val="none" w:sz="0" w:space="0" w:color="auto"/>
                                <w:right w:val="none" w:sz="0" w:space="0" w:color="auto"/>
                              </w:divBdr>
                            </w:div>
                            <w:div w:id="1555002849">
                              <w:marLeft w:val="0"/>
                              <w:marRight w:val="0"/>
                              <w:marTop w:val="0"/>
                              <w:marBottom w:val="0"/>
                              <w:divBdr>
                                <w:top w:val="none" w:sz="0" w:space="0" w:color="auto"/>
                                <w:left w:val="none" w:sz="0" w:space="0" w:color="auto"/>
                                <w:bottom w:val="none" w:sz="0" w:space="0" w:color="auto"/>
                                <w:right w:val="none" w:sz="0" w:space="0" w:color="auto"/>
                              </w:divBdr>
                            </w:div>
                            <w:div w:id="19840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654338">
          <w:marLeft w:val="0"/>
          <w:marRight w:val="0"/>
          <w:marTop w:val="0"/>
          <w:marBottom w:val="0"/>
          <w:divBdr>
            <w:top w:val="none" w:sz="0" w:space="0" w:color="auto"/>
            <w:left w:val="none" w:sz="0" w:space="0" w:color="auto"/>
            <w:bottom w:val="none" w:sz="0" w:space="0" w:color="auto"/>
            <w:right w:val="none" w:sz="0" w:space="0" w:color="auto"/>
          </w:divBdr>
          <w:divsChild>
            <w:div w:id="453330915">
              <w:marLeft w:val="0"/>
              <w:marRight w:val="0"/>
              <w:marTop w:val="0"/>
              <w:marBottom w:val="200"/>
              <w:divBdr>
                <w:top w:val="none" w:sz="0" w:space="0" w:color="auto"/>
                <w:left w:val="none" w:sz="0" w:space="0" w:color="auto"/>
                <w:bottom w:val="none" w:sz="0" w:space="0" w:color="auto"/>
                <w:right w:val="none" w:sz="0" w:space="0" w:color="auto"/>
              </w:divBdr>
              <w:divsChild>
                <w:div w:id="1842966861">
                  <w:marLeft w:val="0"/>
                  <w:marRight w:val="0"/>
                  <w:marTop w:val="0"/>
                  <w:marBottom w:val="0"/>
                  <w:divBdr>
                    <w:top w:val="none" w:sz="0" w:space="0" w:color="auto"/>
                    <w:left w:val="none" w:sz="0" w:space="0" w:color="auto"/>
                    <w:bottom w:val="none" w:sz="0" w:space="0" w:color="auto"/>
                    <w:right w:val="none" w:sz="0" w:space="0" w:color="auto"/>
                  </w:divBdr>
                  <w:divsChild>
                    <w:div w:id="22558183">
                      <w:marLeft w:val="0"/>
                      <w:marRight w:val="0"/>
                      <w:marTop w:val="0"/>
                      <w:marBottom w:val="0"/>
                      <w:divBdr>
                        <w:top w:val="none" w:sz="0" w:space="0" w:color="auto"/>
                        <w:left w:val="none" w:sz="0" w:space="0" w:color="auto"/>
                        <w:bottom w:val="none" w:sz="0" w:space="0" w:color="auto"/>
                        <w:right w:val="none" w:sz="0" w:space="0" w:color="auto"/>
                      </w:divBdr>
                      <w:divsChild>
                        <w:div w:id="330302417">
                          <w:marLeft w:val="0"/>
                          <w:marRight w:val="0"/>
                          <w:marTop w:val="0"/>
                          <w:marBottom w:val="0"/>
                          <w:divBdr>
                            <w:top w:val="none" w:sz="0" w:space="0" w:color="auto"/>
                            <w:left w:val="none" w:sz="0" w:space="0" w:color="auto"/>
                            <w:bottom w:val="none" w:sz="0" w:space="0" w:color="auto"/>
                            <w:right w:val="none" w:sz="0" w:space="0" w:color="auto"/>
                          </w:divBdr>
                          <w:divsChild>
                            <w:div w:id="9792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6429">
                  <w:marLeft w:val="0"/>
                  <w:marRight w:val="0"/>
                  <w:marTop w:val="0"/>
                  <w:marBottom w:val="0"/>
                  <w:divBdr>
                    <w:top w:val="none" w:sz="0" w:space="0" w:color="auto"/>
                    <w:left w:val="none" w:sz="0" w:space="0" w:color="auto"/>
                    <w:bottom w:val="none" w:sz="0" w:space="0" w:color="auto"/>
                    <w:right w:val="none" w:sz="0" w:space="0" w:color="auto"/>
                  </w:divBdr>
                  <w:divsChild>
                    <w:div w:id="134564219">
                      <w:marLeft w:val="0"/>
                      <w:marRight w:val="0"/>
                      <w:marTop w:val="0"/>
                      <w:marBottom w:val="0"/>
                      <w:divBdr>
                        <w:top w:val="none" w:sz="0" w:space="0" w:color="auto"/>
                        <w:left w:val="none" w:sz="0" w:space="0" w:color="auto"/>
                        <w:bottom w:val="none" w:sz="0" w:space="0" w:color="auto"/>
                        <w:right w:val="none" w:sz="0" w:space="0" w:color="auto"/>
                      </w:divBdr>
                      <w:divsChild>
                        <w:div w:id="217254262">
                          <w:marLeft w:val="0"/>
                          <w:marRight w:val="0"/>
                          <w:marTop w:val="0"/>
                          <w:marBottom w:val="0"/>
                          <w:divBdr>
                            <w:top w:val="none" w:sz="0" w:space="0" w:color="auto"/>
                            <w:left w:val="none" w:sz="0" w:space="0" w:color="auto"/>
                            <w:bottom w:val="none" w:sz="0" w:space="0" w:color="auto"/>
                            <w:right w:val="none" w:sz="0" w:space="0" w:color="auto"/>
                          </w:divBdr>
                          <w:divsChild>
                            <w:div w:id="844250086">
                              <w:marLeft w:val="0"/>
                              <w:marRight w:val="0"/>
                              <w:marTop w:val="0"/>
                              <w:marBottom w:val="0"/>
                              <w:divBdr>
                                <w:top w:val="none" w:sz="0" w:space="0" w:color="auto"/>
                                <w:left w:val="none" w:sz="0" w:space="0" w:color="auto"/>
                                <w:bottom w:val="none" w:sz="0" w:space="0" w:color="auto"/>
                                <w:right w:val="none" w:sz="0" w:space="0" w:color="auto"/>
                              </w:divBdr>
                            </w:div>
                            <w:div w:id="290945508">
                              <w:marLeft w:val="0"/>
                              <w:marRight w:val="0"/>
                              <w:marTop w:val="0"/>
                              <w:marBottom w:val="0"/>
                              <w:divBdr>
                                <w:top w:val="none" w:sz="0" w:space="0" w:color="auto"/>
                                <w:left w:val="none" w:sz="0" w:space="0" w:color="auto"/>
                                <w:bottom w:val="none" w:sz="0" w:space="0" w:color="auto"/>
                                <w:right w:val="none" w:sz="0" w:space="0" w:color="auto"/>
                              </w:divBdr>
                            </w:div>
                            <w:div w:id="1385832713">
                              <w:marLeft w:val="0"/>
                              <w:marRight w:val="0"/>
                              <w:marTop w:val="0"/>
                              <w:marBottom w:val="0"/>
                              <w:divBdr>
                                <w:top w:val="none" w:sz="0" w:space="0" w:color="auto"/>
                                <w:left w:val="none" w:sz="0" w:space="0" w:color="auto"/>
                                <w:bottom w:val="none" w:sz="0" w:space="0" w:color="auto"/>
                                <w:right w:val="none" w:sz="0" w:space="0" w:color="auto"/>
                              </w:divBdr>
                            </w:div>
                            <w:div w:id="1718972628">
                              <w:marLeft w:val="0"/>
                              <w:marRight w:val="0"/>
                              <w:marTop w:val="0"/>
                              <w:marBottom w:val="0"/>
                              <w:divBdr>
                                <w:top w:val="none" w:sz="0" w:space="0" w:color="auto"/>
                                <w:left w:val="none" w:sz="0" w:space="0" w:color="auto"/>
                                <w:bottom w:val="none" w:sz="0" w:space="0" w:color="auto"/>
                                <w:right w:val="none" w:sz="0" w:space="0" w:color="auto"/>
                              </w:divBdr>
                            </w:div>
                            <w:div w:id="516700824">
                              <w:marLeft w:val="0"/>
                              <w:marRight w:val="0"/>
                              <w:marTop w:val="0"/>
                              <w:marBottom w:val="0"/>
                              <w:divBdr>
                                <w:top w:val="none" w:sz="0" w:space="0" w:color="auto"/>
                                <w:left w:val="none" w:sz="0" w:space="0" w:color="auto"/>
                                <w:bottom w:val="none" w:sz="0" w:space="0" w:color="auto"/>
                                <w:right w:val="none" w:sz="0" w:space="0" w:color="auto"/>
                              </w:divBdr>
                            </w:div>
                            <w:div w:id="1619484533">
                              <w:marLeft w:val="0"/>
                              <w:marRight w:val="0"/>
                              <w:marTop w:val="0"/>
                              <w:marBottom w:val="0"/>
                              <w:divBdr>
                                <w:top w:val="none" w:sz="0" w:space="0" w:color="auto"/>
                                <w:left w:val="none" w:sz="0" w:space="0" w:color="auto"/>
                                <w:bottom w:val="none" w:sz="0" w:space="0" w:color="auto"/>
                                <w:right w:val="none" w:sz="0" w:space="0" w:color="auto"/>
                              </w:divBdr>
                            </w:div>
                            <w:div w:id="683634806">
                              <w:marLeft w:val="0"/>
                              <w:marRight w:val="0"/>
                              <w:marTop w:val="0"/>
                              <w:marBottom w:val="0"/>
                              <w:divBdr>
                                <w:top w:val="none" w:sz="0" w:space="0" w:color="auto"/>
                                <w:left w:val="none" w:sz="0" w:space="0" w:color="auto"/>
                                <w:bottom w:val="none" w:sz="0" w:space="0" w:color="auto"/>
                                <w:right w:val="none" w:sz="0" w:space="0" w:color="auto"/>
                              </w:divBdr>
                            </w:div>
                            <w:div w:id="2131512274">
                              <w:marLeft w:val="0"/>
                              <w:marRight w:val="0"/>
                              <w:marTop w:val="0"/>
                              <w:marBottom w:val="0"/>
                              <w:divBdr>
                                <w:top w:val="none" w:sz="0" w:space="0" w:color="auto"/>
                                <w:left w:val="none" w:sz="0" w:space="0" w:color="auto"/>
                                <w:bottom w:val="none" w:sz="0" w:space="0" w:color="auto"/>
                                <w:right w:val="none" w:sz="0" w:space="0" w:color="auto"/>
                              </w:divBdr>
                            </w:div>
                            <w:div w:id="1422411312">
                              <w:marLeft w:val="0"/>
                              <w:marRight w:val="0"/>
                              <w:marTop w:val="0"/>
                              <w:marBottom w:val="0"/>
                              <w:divBdr>
                                <w:top w:val="none" w:sz="0" w:space="0" w:color="auto"/>
                                <w:left w:val="none" w:sz="0" w:space="0" w:color="auto"/>
                                <w:bottom w:val="none" w:sz="0" w:space="0" w:color="auto"/>
                                <w:right w:val="none" w:sz="0" w:space="0" w:color="auto"/>
                              </w:divBdr>
                            </w:div>
                            <w:div w:id="8361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529893">
          <w:marLeft w:val="0"/>
          <w:marRight w:val="0"/>
          <w:marTop w:val="0"/>
          <w:marBottom w:val="0"/>
          <w:divBdr>
            <w:top w:val="none" w:sz="0" w:space="0" w:color="auto"/>
            <w:left w:val="none" w:sz="0" w:space="0" w:color="auto"/>
            <w:bottom w:val="none" w:sz="0" w:space="0" w:color="auto"/>
            <w:right w:val="none" w:sz="0" w:space="0" w:color="auto"/>
          </w:divBdr>
          <w:divsChild>
            <w:div w:id="401955224">
              <w:marLeft w:val="0"/>
              <w:marRight w:val="0"/>
              <w:marTop w:val="0"/>
              <w:marBottom w:val="200"/>
              <w:divBdr>
                <w:top w:val="none" w:sz="0" w:space="0" w:color="auto"/>
                <w:left w:val="none" w:sz="0" w:space="0" w:color="auto"/>
                <w:bottom w:val="none" w:sz="0" w:space="0" w:color="auto"/>
                <w:right w:val="none" w:sz="0" w:space="0" w:color="auto"/>
              </w:divBdr>
              <w:divsChild>
                <w:div w:id="1860771217">
                  <w:marLeft w:val="0"/>
                  <w:marRight w:val="0"/>
                  <w:marTop w:val="0"/>
                  <w:marBottom w:val="0"/>
                  <w:divBdr>
                    <w:top w:val="none" w:sz="0" w:space="0" w:color="auto"/>
                    <w:left w:val="none" w:sz="0" w:space="0" w:color="auto"/>
                    <w:bottom w:val="none" w:sz="0" w:space="0" w:color="auto"/>
                    <w:right w:val="none" w:sz="0" w:space="0" w:color="auto"/>
                  </w:divBdr>
                  <w:divsChild>
                    <w:div w:id="1623340789">
                      <w:marLeft w:val="0"/>
                      <w:marRight w:val="0"/>
                      <w:marTop w:val="0"/>
                      <w:marBottom w:val="0"/>
                      <w:divBdr>
                        <w:top w:val="none" w:sz="0" w:space="0" w:color="auto"/>
                        <w:left w:val="none" w:sz="0" w:space="0" w:color="auto"/>
                        <w:bottom w:val="none" w:sz="0" w:space="0" w:color="auto"/>
                        <w:right w:val="none" w:sz="0" w:space="0" w:color="auto"/>
                      </w:divBdr>
                      <w:divsChild>
                        <w:div w:id="2007050272">
                          <w:marLeft w:val="0"/>
                          <w:marRight w:val="0"/>
                          <w:marTop w:val="0"/>
                          <w:marBottom w:val="0"/>
                          <w:divBdr>
                            <w:top w:val="none" w:sz="0" w:space="0" w:color="auto"/>
                            <w:left w:val="none" w:sz="0" w:space="0" w:color="auto"/>
                            <w:bottom w:val="none" w:sz="0" w:space="0" w:color="auto"/>
                            <w:right w:val="none" w:sz="0" w:space="0" w:color="auto"/>
                          </w:divBdr>
                          <w:divsChild>
                            <w:div w:id="20756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8632">
                  <w:marLeft w:val="0"/>
                  <w:marRight w:val="0"/>
                  <w:marTop w:val="0"/>
                  <w:marBottom w:val="0"/>
                  <w:divBdr>
                    <w:top w:val="none" w:sz="0" w:space="0" w:color="auto"/>
                    <w:left w:val="none" w:sz="0" w:space="0" w:color="auto"/>
                    <w:bottom w:val="none" w:sz="0" w:space="0" w:color="auto"/>
                    <w:right w:val="none" w:sz="0" w:space="0" w:color="auto"/>
                  </w:divBdr>
                  <w:divsChild>
                    <w:div w:id="371005713">
                      <w:marLeft w:val="0"/>
                      <w:marRight w:val="0"/>
                      <w:marTop w:val="0"/>
                      <w:marBottom w:val="0"/>
                      <w:divBdr>
                        <w:top w:val="none" w:sz="0" w:space="0" w:color="auto"/>
                        <w:left w:val="none" w:sz="0" w:space="0" w:color="auto"/>
                        <w:bottom w:val="none" w:sz="0" w:space="0" w:color="auto"/>
                        <w:right w:val="none" w:sz="0" w:space="0" w:color="auto"/>
                      </w:divBdr>
                      <w:divsChild>
                        <w:div w:id="1587226904">
                          <w:marLeft w:val="0"/>
                          <w:marRight w:val="0"/>
                          <w:marTop w:val="0"/>
                          <w:marBottom w:val="0"/>
                          <w:divBdr>
                            <w:top w:val="none" w:sz="0" w:space="0" w:color="auto"/>
                            <w:left w:val="none" w:sz="0" w:space="0" w:color="auto"/>
                            <w:bottom w:val="none" w:sz="0" w:space="0" w:color="auto"/>
                            <w:right w:val="none" w:sz="0" w:space="0" w:color="auto"/>
                          </w:divBdr>
                          <w:divsChild>
                            <w:div w:id="1624997366">
                              <w:marLeft w:val="0"/>
                              <w:marRight w:val="0"/>
                              <w:marTop w:val="0"/>
                              <w:marBottom w:val="0"/>
                              <w:divBdr>
                                <w:top w:val="none" w:sz="0" w:space="0" w:color="auto"/>
                                <w:left w:val="none" w:sz="0" w:space="0" w:color="auto"/>
                                <w:bottom w:val="none" w:sz="0" w:space="0" w:color="auto"/>
                                <w:right w:val="none" w:sz="0" w:space="0" w:color="auto"/>
                              </w:divBdr>
                            </w:div>
                            <w:div w:id="2100908633">
                              <w:marLeft w:val="0"/>
                              <w:marRight w:val="0"/>
                              <w:marTop w:val="0"/>
                              <w:marBottom w:val="0"/>
                              <w:divBdr>
                                <w:top w:val="none" w:sz="0" w:space="0" w:color="auto"/>
                                <w:left w:val="none" w:sz="0" w:space="0" w:color="auto"/>
                                <w:bottom w:val="none" w:sz="0" w:space="0" w:color="auto"/>
                                <w:right w:val="none" w:sz="0" w:space="0" w:color="auto"/>
                              </w:divBdr>
                            </w:div>
                            <w:div w:id="795216510">
                              <w:marLeft w:val="0"/>
                              <w:marRight w:val="0"/>
                              <w:marTop w:val="0"/>
                              <w:marBottom w:val="0"/>
                              <w:divBdr>
                                <w:top w:val="none" w:sz="0" w:space="0" w:color="auto"/>
                                <w:left w:val="none" w:sz="0" w:space="0" w:color="auto"/>
                                <w:bottom w:val="none" w:sz="0" w:space="0" w:color="auto"/>
                                <w:right w:val="none" w:sz="0" w:space="0" w:color="auto"/>
                              </w:divBdr>
                            </w:div>
                            <w:div w:id="416875440">
                              <w:marLeft w:val="0"/>
                              <w:marRight w:val="0"/>
                              <w:marTop w:val="0"/>
                              <w:marBottom w:val="0"/>
                              <w:divBdr>
                                <w:top w:val="none" w:sz="0" w:space="0" w:color="auto"/>
                                <w:left w:val="none" w:sz="0" w:space="0" w:color="auto"/>
                                <w:bottom w:val="none" w:sz="0" w:space="0" w:color="auto"/>
                                <w:right w:val="none" w:sz="0" w:space="0" w:color="auto"/>
                              </w:divBdr>
                            </w:div>
                            <w:div w:id="247005248">
                              <w:marLeft w:val="0"/>
                              <w:marRight w:val="0"/>
                              <w:marTop w:val="0"/>
                              <w:marBottom w:val="0"/>
                              <w:divBdr>
                                <w:top w:val="none" w:sz="0" w:space="0" w:color="auto"/>
                                <w:left w:val="none" w:sz="0" w:space="0" w:color="auto"/>
                                <w:bottom w:val="none" w:sz="0" w:space="0" w:color="auto"/>
                                <w:right w:val="none" w:sz="0" w:space="0" w:color="auto"/>
                              </w:divBdr>
                            </w:div>
                            <w:div w:id="718743343">
                              <w:marLeft w:val="0"/>
                              <w:marRight w:val="0"/>
                              <w:marTop w:val="0"/>
                              <w:marBottom w:val="0"/>
                              <w:divBdr>
                                <w:top w:val="none" w:sz="0" w:space="0" w:color="auto"/>
                                <w:left w:val="none" w:sz="0" w:space="0" w:color="auto"/>
                                <w:bottom w:val="none" w:sz="0" w:space="0" w:color="auto"/>
                                <w:right w:val="none" w:sz="0" w:space="0" w:color="auto"/>
                              </w:divBdr>
                            </w:div>
                            <w:div w:id="1008943949">
                              <w:marLeft w:val="0"/>
                              <w:marRight w:val="0"/>
                              <w:marTop w:val="0"/>
                              <w:marBottom w:val="0"/>
                              <w:divBdr>
                                <w:top w:val="none" w:sz="0" w:space="0" w:color="auto"/>
                                <w:left w:val="none" w:sz="0" w:space="0" w:color="auto"/>
                                <w:bottom w:val="none" w:sz="0" w:space="0" w:color="auto"/>
                                <w:right w:val="none" w:sz="0" w:space="0" w:color="auto"/>
                              </w:divBdr>
                            </w:div>
                            <w:div w:id="1956474663">
                              <w:marLeft w:val="0"/>
                              <w:marRight w:val="0"/>
                              <w:marTop w:val="0"/>
                              <w:marBottom w:val="0"/>
                              <w:divBdr>
                                <w:top w:val="none" w:sz="0" w:space="0" w:color="auto"/>
                                <w:left w:val="none" w:sz="0" w:space="0" w:color="auto"/>
                                <w:bottom w:val="none" w:sz="0" w:space="0" w:color="auto"/>
                                <w:right w:val="none" w:sz="0" w:space="0" w:color="auto"/>
                              </w:divBdr>
                            </w:div>
                            <w:div w:id="14858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733484">
          <w:marLeft w:val="0"/>
          <w:marRight w:val="0"/>
          <w:marTop w:val="0"/>
          <w:marBottom w:val="0"/>
          <w:divBdr>
            <w:top w:val="none" w:sz="0" w:space="0" w:color="auto"/>
            <w:left w:val="none" w:sz="0" w:space="0" w:color="auto"/>
            <w:bottom w:val="none" w:sz="0" w:space="0" w:color="auto"/>
            <w:right w:val="none" w:sz="0" w:space="0" w:color="auto"/>
          </w:divBdr>
          <w:divsChild>
            <w:div w:id="222644920">
              <w:marLeft w:val="0"/>
              <w:marRight w:val="0"/>
              <w:marTop w:val="0"/>
              <w:marBottom w:val="200"/>
              <w:divBdr>
                <w:top w:val="none" w:sz="0" w:space="0" w:color="auto"/>
                <w:left w:val="none" w:sz="0" w:space="0" w:color="auto"/>
                <w:bottom w:val="none" w:sz="0" w:space="0" w:color="auto"/>
                <w:right w:val="none" w:sz="0" w:space="0" w:color="auto"/>
              </w:divBdr>
              <w:divsChild>
                <w:div w:id="934941467">
                  <w:marLeft w:val="0"/>
                  <w:marRight w:val="0"/>
                  <w:marTop w:val="0"/>
                  <w:marBottom w:val="0"/>
                  <w:divBdr>
                    <w:top w:val="none" w:sz="0" w:space="0" w:color="auto"/>
                    <w:left w:val="none" w:sz="0" w:space="0" w:color="auto"/>
                    <w:bottom w:val="none" w:sz="0" w:space="0" w:color="auto"/>
                    <w:right w:val="none" w:sz="0" w:space="0" w:color="auto"/>
                  </w:divBdr>
                  <w:divsChild>
                    <w:div w:id="1885292670">
                      <w:marLeft w:val="0"/>
                      <w:marRight w:val="0"/>
                      <w:marTop w:val="0"/>
                      <w:marBottom w:val="0"/>
                      <w:divBdr>
                        <w:top w:val="none" w:sz="0" w:space="0" w:color="auto"/>
                        <w:left w:val="none" w:sz="0" w:space="0" w:color="auto"/>
                        <w:bottom w:val="none" w:sz="0" w:space="0" w:color="auto"/>
                        <w:right w:val="none" w:sz="0" w:space="0" w:color="auto"/>
                      </w:divBdr>
                      <w:divsChild>
                        <w:div w:id="155732239">
                          <w:marLeft w:val="0"/>
                          <w:marRight w:val="0"/>
                          <w:marTop w:val="0"/>
                          <w:marBottom w:val="0"/>
                          <w:divBdr>
                            <w:top w:val="none" w:sz="0" w:space="0" w:color="auto"/>
                            <w:left w:val="none" w:sz="0" w:space="0" w:color="auto"/>
                            <w:bottom w:val="none" w:sz="0" w:space="0" w:color="auto"/>
                            <w:right w:val="none" w:sz="0" w:space="0" w:color="auto"/>
                          </w:divBdr>
                          <w:divsChild>
                            <w:div w:id="16927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14">
                  <w:marLeft w:val="0"/>
                  <w:marRight w:val="0"/>
                  <w:marTop w:val="0"/>
                  <w:marBottom w:val="0"/>
                  <w:divBdr>
                    <w:top w:val="none" w:sz="0" w:space="0" w:color="auto"/>
                    <w:left w:val="none" w:sz="0" w:space="0" w:color="auto"/>
                    <w:bottom w:val="none" w:sz="0" w:space="0" w:color="auto"/>
                    <w:right w:val="none" w:sz="0" w:space="0" w:color="auto"/>
                  </w:divBdr>
                  <w:divsChild>
                    <w:div w:id="518665280">
                      <w:marLeft w:val="0"/>
                      <w:marRight w:val="0"/>
                      <w:marTop w:val="0"/>
                      <w:marBottom w:val="0"/>
                      <w:divBdr>
                        <w:top w:val="none" w:sz="0" w:space="0" w:color="auto"/>
                        <w:left w:val="none" w:sz="0" w:space="0" w:color="auto"/>
                        <w:bottom w:val="none" w:sz="0" w:space="0" w:color="auto"/>
                        <w:right w:val="none" w:sz="0" w:space="0" w:color="auto"/>
                      </w:divBdr>
                      <w:divsChild>
                        <w:div w:id="1031882070">
                          <w:marLeft w:val="0"/>
                          <w:marRight w:val="0"/>
                          <w:marTop w:val="0"/>
                          <w:marBottom w:val="0"/>
                          <w:divBdr>
                            <w:top w:val="none" w:sz="0" w:space="0" w:color="auto"/>
                            <w:left w:val="none" w:sz="0" w:space="0" w:color="auto"/>
                            <w:bottom w:val="none" w:sz="0" w:space="0" w:color="auto"/>
                            <w:right w:val="none" w:sz="0" w:space="0" w:color="auto"/>
                          </w:divBdr>
                          <w:divsChild>
                            <w:div w:id="1861897594">
                              <w:marLeft w:val="0"/>
                              <w:marRight w:val="0"/>
                              <w:marTop w:val="0"/>
                              <w:marBottom w:val="0"/>
                              <w:divBdr>
                                <w:top w:val="none" w:sz="0" w:space="0" w:color="auto"/>
                                <w:left w:val="none" w:sz="0" w:space="0" w:color="auto"/>
                                <w:bottom w:val="none" w:sz="0" w:space="0" w:color="auto"/>
                                <w:right w:val="none" w:sz="0" w:space="0" w:color="auto"/>
                              </w:divBdr>
                            </w:div>
                            <w:div w:id="1517621639">
                              <w:marLeft w:val="0"/>
                              <w:marRight w:val="0"/>
                              <w:marTop w:val="0"/>
                              <w:marBottom w:val="0"/>
                              <w:divBdr>
                                <w:top w:val="none" w:sz="0" w:space="0" w:color="auto"/>
                                <w:left w:val="none" w:sz="0" w:space="0" w:color="auto"/>
                                <w:bottom w:val="none" w:sz="0" w:space="0" w:color="auto"/>
                                <w:right w:val="none" w:sz="0" w:space="0" w:color="auto"/>
                              </w:divBdr>
                            </w:div>
                            <w:div w:id="1653868793">
                              <w:marLeft w:val="0"/>
                              <w:marRight w:val="0"/>
                              <w:marTop w:val="0"/>
                              <w:marBottom w:val="0"/>
                              <w:divBdr>
                                <w:top w:val="none" w:sz="0" w:space="0" w:color="auto"/>
                                <w:left w:val="none" w:sz="0" w:space="0" w:color="auto"/>
                                <w:bottom w:val="none" w:sz="0" w:space="0" w:color="auto"/>
                                <w:right w:val="none" w:sz="0" w:space="0" w:color="auto"/>
                              </w:divBdr>
                            </w:div>
                            <w:div w:id="970597940">
                              <w:marLeft w:val="0"/>
                              <w:marRight w:val="0"/>
                              <w:marTop w:val="0"/>
                              <w:marBottom w:val="0"/>
                              <w:divBdr>
                                <w:top w:val="none" w:sz="0" w:space="0" w:color="auto"/>
                                <w:left w:val="none" w:sz="0" w:space="0" w:color="auto"/>
                                <w:bottom w:val="none" w:sz="0" w:space="0" w:color="auto"/>
                                <w:right w:val="none" w:sz="0" w:space="0" w:color="auto"/>
                              </w:divBdr>
                            </w:div>
                            <w:div w:id="882667647">
                              <w:marLeft w:val="0"/>
                              <w:marRight w:val="0"/>
                              <w:marTop w:val="0"/>
                              <w:marBottom w:val="0"/>
                              <w:divBdr>
                                <w:top w:val="none" w:sz="0" w:space="0" w:color="auto"/>
                                <w:left w:val="none" w:sz="0" w:space="0" w:color="auto"/>
                                <w:bottom w:val="none" w:sz="0" w:space="0" w:color="auto"/>
                                <w:right w:val="none" w:sz="0" w:space="0" w:color="auto"/>
                              </w:divBdr>
                            </w:div>
                            <w:div w:id="1693536335">
                              <w:marLeft w:val="0"/>
                              <w:marRight w:val="0"/>
                              <w:marTop w:val="0"/>
                              <w:marBottom w:val="0"/>
                              <w:divBdr>
                                <w:top w:val="none" w:sz="0" w:space="0" w:color="auto"/>
                                <w:left w:val="none" w:sz="0" w:space="0" w:color="auto"/>
                                <w:bottom w:val="none" w:sz="0" w:space="0" w:color="auto"/>
                                <w:right w:val="none" w:sz="0" w:space="0" w:color="auto"/>
                              </w:divBdr>
                            </w:div>
                            <w:div w:id="298531844">
                              <w:marLeft w:val="0"/>
                              <w:marRight w:val="0"/>
                              <w:marTop w:val="0"/>
                              <w:marBottom w:val="0"/>
                              <w:divBdr>
                                <w:top w:val="none" w:sz="0" w:space="0" w:color="auto"/>
                                <w:left w:val="none" w:sz="0" w:space="0" w:color="auto"/>
                                <w:bottom w:val="none" w:sz="0" w:space="0" w:color="auto"/>
                                <w:right w:val="none" w:sz="0" w:space="0" w:color="auto"/>
                              </w:divBdr>
                            </w:div>
                            <w:div w:id="140582918">
                              <w:marLeft w:val="0"/>
                              <w:marRight w:val="0"/>
                              <w:marTop w:val="0"/>
                              <w:marBottom w:val="0"/>
                              <w:divBdr>
                                <w:top w:val="none" w:sz="0" w:space="0" w:color="auto"/>
                                <w:left w:val="none" w:sz="0" w:space="0" w:color="auto"/>
                                <w:bottom w:val="none" w:sz="0" w:space="0" w:color="auto"/>
                                <w:right w:val="none" w:sz="0" w:space="0" w:color="auto"/>
                              </w:divBdr>
                            </w:div>
                            <w:div w:id="23154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648987">
      <w:bodyDiv w:val="1"/>
      <w:marLeft w:val="0"/>
      <w:marRight w:val="0"/>
      <w:marTop w:val="0"/>
      <w:marBottom w:val="0"/>
      <w:divBdr>
        <w:top w:val="none" w:sz="0" w:space="0" w:color="auto"/>
        <w:left w:val="none" w:sz="0" w:space="0" w:color="auto"/>
        <w:bottom w:val="none" w:sz="0" w:space="0" w:color="auto"/>
        <w:right w:val="none" w:sz="0" w:space="0" w:color="auto"/>
      </w:divBdr>
      <w:divsChild>
        <w:div w:id="1352876697">
          <w:marLeft w:val="0"/>
          <w:marRight w:val="0"/>
          <w:marTop w:val="0"/>
          <w:marBottom w:val="0"/>
          <w:divBdr>
            <w:top w:val="single" w:sz="12" w:space="0" w:color="000000"/>
            <w:left w:val="single" w:sz="12" w:space="0" w:color="000000"/>
            <w:bottom w:val="single" w:sz="12" w:space="0" w:color="000000"/>
            <w:right w:val="single" w:sz="12" w:space="0" w:color="000000"/>
          </w:divBdr>
        </w:div>
        <w:div w:id="2139910922">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 w:id="1738674611">
      <w:bodyDiv w:val="1"/>
      <w:marLeft w:val="0"/>
      <w:marRight w:val="0"/>
      <w:marTop w:val="0"/>
      <w:marBottom w:val="0"/>
      <w:divBdr>
        <w:top w:val="none" w:sz="0" w:space="0" w:color="auto"/>
        <w:left w:val="none" w:sz="0" w:space="0" w:color="auto"/>
        <w:bottom w:val="none" w:sz="0" w:space="0" w:color="auto"/>
        <w:right w:val="none" w:sz="0" w:space="0" w:color="auto"/>
      </w:divBdr>
    </w:div>
    <w:div w:id="1744182251">
      <w:bodyDiv w:val="1"/>
      <w:marLeft w:val="0"/>
      <w:marRight w:val="0"/>
      <w:marTop w:val="0"/>
      <w:marBottom w:val="0"/>
      <w:divBdr>
        <w:top w:val="none" w:sz="0" w:space="0" w:color="auto"/>
        <w:left w:val="none" w:sz="0" w:space="0" w:color="auto"/>
        <w:bottom w:val="none" w:sz="0" w:space="0" w:color="auto"/>
        <w:right w:val="none" w:sz="0" w:space="0" w:color="auto"/>
      </w:divBdr>
    </w:div>
    <w:div w:id="1776633591">
      <w:bodyDiv w:val="1"/>
      <w:marLeft w:val="0"/>
      <w:marRight w:val="0"/>
      <w:marTop w:val="0"/>
      <w:marBottom w:val="0"/>
      <w:divBdr>
        <w:top w:val="none" w:sz="0" w:space="0" w:color="auto"/>
        <w:left w:val="none" w:sz="0" w:space="0" w:color="auto"/>
        <w:bottom w:val="none" w:sz="0" w:space="0" w:color="auto"/>
        <w:right w:val="none" w:sz="0" w:space="0" w:color="auto"/>
      </w:divBdr>
    </w:div>
    <w:div w:id="1798257406">
      <w:bodyDiv w:val="1"/>
      <w:marLeft w:val="0"/>
      <w:marRight w:val="0"/>
      <w:marTop w:val="0"/>
      <w:marBottom w:val="0"/>
      <w:divBdr>
        <w:top w:val="none" w:sz="0" w:space="0" w:color="auto"/>
        <w:left w:val="none" w:sz="0" w:space="0" w:color="auto"/>
        <w:bottom w:val="none" w:sz="0" w:space="0" w:color="auto"/>
        <w:right w:val="none" w:sz="0" w:space="0" w:color="auto"/>
      </w:divBdr>
      <w:divsChild>
        <w:div w:id="820969748">
          <w:marLeft w:val="0"/>
          <w:marRight w:val="0"/>
          <w:marTop w:val="0"/>
          <w:marBottom w:val="0"/>
          <w:divBdr>
            <w:top w:val="none" w:sz="0" w:space="0" w:color="auto"/>
            <w:left w:val="none" w:sz="0" w:space="0" w:color="auto"/>
            <w:bottom w:val="none" w:sz="0" w:space="0" w:color="auto"/>
            <w:right w:val="none" w:sz="0" w:space="0" w:color="auto"/>
          </w:divBdr>
        </w:div>
      </w:divsChild>
    </w:div>
    <w:div w:id="1808861801">
      <w:bodyDiv w:val="1"/>
      <w:marLeft w:val="0"/>
      <w:marRight w:val="0"/>
      <w:marTop w:val="0"/>
      <w:marBottom w:val="0"/>
      <w:divBdr>
        <w:top w:val="none" w:sz="0" w:space="0" w:color="auto"/>
        <w:left w:val="none" w:sz="0" w:space="0" w:color="auto"/>
        <w:bottom w:val="none" w:sz="0" w:space="0" w:color="auto"/>
        <w:right w:val="none" w:sz="0" w:space="0" w:color="auto"/>
      </w:divBdr>
    </w:div>
    <w:div w:id="1812097105">
      <w:bodyDiv w:val="1"/>
      <w:marLeft w:val="0"/>
      <w:marRight w:val="0"/>
      <w:marTop w:val="0"/>
      <w:marBottom w:val="0"/>
      <w:divBdr>
        <w:top w:val="none" w:sz="0" w:space="0" w:color="auto"/>
        <w:left w:val="none" w:sz="0" w:space="0" w:color="auto"/>
        <w:bottom w:val="none" w:sz="0" w:space="0" w:color="auto"/>
        <w:right w:val="none" w:sz="0" w:space="0" w:color="auto"/>
      </w:divBdr>
    </w:div>
    <w:div w:id="1823500509">
      <w:bodyDiv w:val="1"/>
      <w:marLeft w:val="0"/>
      <w:marRight w:val="0"/>
      <w:marTop w:val="0"/>
      <w:marBottom w:val="0"/>
      <w:divBdr>
        <w:top w:val="none" w:sz="0" w:space="0" w:color="auto"/>
        <w:left w:val="none" w:sz="0" w:space="0" w:color="auto"/>
        <w:bottom w:val="none" w:sz="0" w:space="0" w:color="auto"/>
        <w:right w:val="none" w:sz="0" w:space="0" w:color="auto"/>
      </w:divBdr>
      <w:divsChild>
        <w:div w:id="1183131260">
          <w:marLeft w:val="0"/>
          <w:marRight w:val="0"/>
          <w:marTop w:val="0"/>
          <w:marBottom w:val="0"/>
          <w:divBdr>
            <w:top w:val="none" w:sz="0" w:space="0" w:color="auto"/>
            <w:left w:val="none" w:sz="0" w:space="0" w:color="auto"/>
            <w:bottom w:val="none" w:sz="0" w:space="0" w:color="auto"/>
            <w:right w:val="none" w:sz="0" w:space="0" w:color="auto"/>
          </w:divBdr>
          <w:divsChild>
            <w:div w:id="524489908">
              <w:marLeft w:val="0"/>
              <w:marRight w:val="0"/>
              <w:marTop w:val="0"/>
              <w:marBottom w:val="200"/>
              <w:divBdr>
                <w:top w:val="none" w:sz="0" w:space="0" w:color="auto"/>
                <w:left w:val="none" w:sz="0" w:space="0" w:color="auto"/>
                <w:bottom w:val="none" w:sz="0" w:space="0" w:color="auto"/>
                <w:right w:val="none" w:sz="0" w:space="0" w:color="auto"/>
              </w:divBdr>
              <w:divsChild>
                <w:div w:id="158275877">
                  <w:marLeft w:val="0"/>
                  <w:marRight w:val="0"/>
                  <w:marTop w:val="0"/>
                  <w:marBottom w:val="0"/>
                  <w:divBdr>
                    <w:top w:val="none" w:sz="0" w:space="0" w:color="auto"/>
                    <w:left w:val="none" w:sz="0" w:space="0" w:color="auto"/>
                    <w:bottom w:val="none" w:sz="0" w:space="0" w:color="auto"/>
                    <w:right w:val="none" w:sz="0" w:space="0" w:color="auto"/>
                  </w:divBdr>
                  <w:divsChild>
                    <w:div w:id="1115560862">
                      <w:marLeft w:val="0"/>
                      <w:marRight w:val="0"/>
                      <w:marTop w:val="0"/>
                      <w:marBottom w:val="0"/>
                      <w:divBdr>
                        <w:top w:val="none" w:sz="0" w:space="0" w:color="auto"/>
                        <w:left w:val="none" w:sz="0" w:space="0" w:color="auto"/>
                        <w:bottom w:val="none" w:sz="0" w:space="0" w:color="auto"/>
                        <w:right w:val="none" w:sz="0" w:space="0" w:color="auto"/>
                      </w:divBdr>
                      <w:divsChild>
                        <w:div w:id="1543402799">
                          <w:marLeft w:val="0"/>
                          <w:marRight w:val="0"/>
                          <w:marTop w:val="0"/>
                          <w:marBottom w:val="0"/>
                          <w:divBdr>
                            <w:top w:val="none" w:sz="0" w:space="0" w:color="auto"/>
                            <w:left w:val="none" w:sz="0" w:space="0" w:color="auto"/>
                            <w:bottom w:val="none" w:sz="0" w:space="0" w:color="auto"/>
                            <w:right w:val="none" w:sz="0" w:space="0" w:color="auto"/>
                          </w:divBdr>
                          <w:divsChild>
                            <w:div w:id="19727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661746">
                  <w:marLeft w:val="0"/>
                  <w:marRight w:val="0"/>
                  <w:marTop w:val="0"/>
                  <w:marBottom w:val="0"/>
                  <w:divBdr>
                    <w:top w:val="none" w:sz="0" w:space="0" w:color="auto"/>
                    <w:left w:val="none" w:sz="0" w:space="0" w:color="auto"/>
                    <w:bottom w:val="none" w:sz="0" w:space="0" w:color="auto"/>
                    <w:right w:val="none" w:sz="0" w:space="0" w:color="auto"/>
                  </w:divBdr>
                  <w:divsChild>
                    <w:div w:id="1122069549">
                      <w:marLeft w:val="0"/>
                      <w:marRight w:val="0"/>
                      <w:marTop w:val="0"/>
                      <w:marBottom w:val="0"/>
                      <w:divBdr>
                        <w:top w:val="none" w:sz="0" w:space="0" w:color="auto"/>
                        <w:left w:val="none" w:sz="0" w:space="0" w:color="auto"/>
                        <w:bottom w:val="none" w:sz="0" w:space="0" w:color="auto"/>
                        <w:right w:val="none" w:sz="0" w:space="0" w:color="auto"/>
                      </w:divBdr>
                      <w:divsChild>
                        <w:div w:id="885719439">
                          <w:marLeft w:val="0"/>
                          <w:marRight w:val="0"/>
                          <w:marTop w:val="0"/>
                          <w:marBottom w:val="0"/>
                          <w:divBdr>
                            <w:top w:val="none" w:sz="0" w:space="0" w:color="auto"/>
                            <w:left w:val="none" w:sz="0" w:space="0" w:color="auto"/>
                            <w:bottom w:val="none" w:sz="0" w:space="0" w:color="auto"/>
                            <w:right w:val="none" w:sz="0" w:space="0" w:color="auto"/>
                          </w:divBdr>
                          <w:divsChild>
                            <w:div w:id="730809570">
                              <w:marLeft w:val="0"/>
                              <w:marRight w:val="0"/>
                              <w:marTop w:val="0"/>
                              <w:marBottom w:val="0"/>
                              <w:divBdr>
                                <w:top w:val="none" w:sz="0" w:space="0" w:color="auto"/>
                                <w:left w:val="none" w:sz="0" w:space="0" w:color="auto"/>
                                <w:bottom w:val="none" w:sz="0" w:space="0" w:color="auto"/>
                                <w:right w:val="none" w:sz="0" w:space="0" w:color="auto"/>
                              </w:divBdr>
                            </w:div>
                            <w:div w:id="1094278561">
                              <w:marLeft w:val="0"/>
                              <w:marRight w:val="0"/>
                              <w:marTop w:val="0"/>
                              <w:marBottom w:val="0"/>
                              <w:divBdr>
                                <w:top w:val="none" w:sz="0" w:space="0" w:color="auto"/>
                                <w:left w:val="none" w:sz="0" w:space="0" w:color="auto"/>
                                <w:bottom w:val="none" w:sz="0" w:space="0" w:color="auto"/>
                                <w:right w:val="none" w:sz="0" w:space="0" w:color="auto"/>
                              </w:divBdr>
                            </w:div>
                            <w:div w:id="2136676777">
                              <w:marLeft w:val="0"/>
                              <w:marRight w:val="0"/>
                              <w:marTop w:val="0"/>
                              <w:marBottom w:val="0"/>
                              <w:divBdr>
                                <w:top w:val="none" w:sz="0" w:space="0" w:color="auto"/>
                                <w:left w:val="none" w:sz="0" w:space="0" w:color="auto"/>
                                <w:bottom w:val="none" w:sz="0" w:space="0" w:color="auto"/>
                                <w:right w:val="none" w:sz="0" w:space="0" w:color="auto"/>
                              </w:divBdr>
                            </w:div>
                            <w:div w:id="2101901967">
                              <w:marLeft w:val="0"/>
                              <w:marRight w:val="0"/>
                              <w:marTop w:val="0"/>
                              <w:marBottom w:val="0"/>
                              <w:divBdr>
                                <w:top w:val="none" w:sz="0" w:space="0" w:color="auto"/>
                                <w:left w:val="none" w:sz="0" w:space="0" w:color="auto"/>
                                <w:bottom w:val="none" w:sz="0" w:space="0" w:color="auto"/>
                                <w:right w:val="none" w:sz="0" w:space="0" w:color="auto"/>
                              </w:divBdr>
                            </w:div>
                            <w:div w:id="1679884973">
                              <w:marLeft w:val="0"/>
                              <w:marRight w:val="0"/>
                              <w:marTop w:val="0"/>
                              <w:marBottom w:val="0"/>
                              <w:divBdr>
                                <w:top w:val="none" w:sz="0" w:space="0" w:color="auto"/>
                                <w:left w:val="none" w:sz="0" w:space="0" w:color="auto"/>
                                <w:bottom w:val="none" w:sz="0" w:space="0" w:color="auto"/>
                                <w:right w:val="none" w:sz="0" w:space="0" w:color="auto"/>
                              </w:divBdr>
                            </w:div>
                            <w:div w:id="1072583896">
                              <w:marLeft w:val="0"/>
                              <w:marRight w:val="0"/>
                              <w:marTop w:val="0"/>
                              <w:marBottom w:val="0"/>
                              <w:divBdr>
                                <w:top w:val="none" w:sz="0" w:space="0" w:color="auto"/>
                                <w:left w:val="none" w:sz="0" w:space="0" w:color="auto"/>
                                <w:bottom w:val="none" w:sz="0" w:space="0" w:color="auto"/>
                                <w:right w:val="none" w:sz="0" w:space="0" w:color="auto"/>
                              </w:divBdr>
                            </w:div>
                            <w:div w:id="51663652">
                              <w:marLeft w:val="0"/>
                              <w:marRight w:val="0"/>
                              <w:marTop w:val="0"/>
                              <w:marBottom w:val="0"/>
                              <w:divBdr>
                                <w:top w:val="none" w:sz="0" w:space="0" w:color="auto"/>
                                <w:left w:val="none" w:sz="0" w:space="0" w:color="auto"/>
                                <w:bottom w:val="none" w:sz="0" w:space="0" w:color="auto"/>
                                <w:right w:val="none" w:sz="0" w:space="0" w:color="auto"/>
                              </w:divBdr>
                            </w:div>
                            <w:div w:id="656303452">
                              <w:marLeft w:val="0"/>
                              <w:marRight w:val="0"/>
                              <w:marTop w:val="0"/>
                              <w:marBottom w:val="0"/>
                              <w:divBdr>
                                <w:top w:val="none" w:sz="0" w:space="0" w:color="auto"/>
                                <w:left w:val="none" w:sz="0" w:space="0" w:color="auto"/>
                                <w:bottom w:val="none" w:sz="0" w:space="0" w:color="auto"/>
                                <w:right w:val="none" w:sz="0" w:space="0" w:color="auto"/>
                              </w:divBdr>
                            </w:div>
                            <w:div w:id="471291260">
                              <w:marLeft w:val="0"/>
                              <w:marRight w:val="0"/>
                              <w:marTop w:val="0"/>
                              <w:marBottom w:val="0"/>
                              <w:divBdr>
                                <w:top w:val="none" w:sz="0" w:space="0" w:color="auto"/>
                                <w:left w:val="none" w:sz="0" w:space="0" w:color="auto"/>
                                <w:bottom w:val="none" w:sz="0" w:space="0" w:color="auto"/>
                                <w:right w:val="none" w:sz="0" w:space="0" w:color="auto"/>
                              </w:divBdr>
                            </w:div>
                            <w:div w:id="3760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954374">
          <w:marLeft w:val="0"/>
          <w:marRight w:val="0"/>
          <w:marTop w:val="0"/>
          <w:marBottom w:val="200"/>
          <w:divBdr>
            <w:top w:val="none" w:sz="0" w:space="0" w:color="auto"/>
            <w:left w:val="none" w:sz="0" w:space="0" w:color="auto"/>
            <w:bottom w:val="none" w:sz="0" w:space="0" w:color="auto"/>
            <w:right w:val="none" w:sz="0" w:space="0" w:color="auto"/>
          </w:divBdr>
          <w:divsChild>
            <w:div w:id="856235394">
              <w:marLeft w:val="0"/>
              <w:marRight w:val="0"/>
              <w:marTop w:val="0"/>
              <w:marBottom w:val="0"/>
              <w:divBdr>
                <w:top w:val="none" w:sz="0" w:space="0" w:color="auto"/>
                <w:left w:val="none" w:sz="0" w:space="0" w:color="auto"/>
                <w:bottom w:val="none" w:sz="0" w:space="0" w:color="auto"/>
                <w:right w:val="none" w:sz="0" w:space="0" w:color="auto"/>
              </w:divBdr>
              <w:divsChild>
                <w:div w:id="1013268175">
                  <w:marLeft w:val="0"/>
                  <w:marRight w:val="0"/>
                  <w:marTop w:val="0"/>
                  <w:marBottom w:val="0"/>
                  <w:divBdr>
                    <w:top w:val="none" w:sz="0" w:space="0" w:color="auto"/>
                    <w:left w:val="none" w:sz="0" w:space="0" w:color="auto"/>
                    <w:bottom w:val="none" w:sz="0" w:space="0" w:color="auto"/>
                    <w:right w:val="none" w:sz="0" w:space="0" w:color="auto"/>
                  </w:divBdr>
                  <w:divsChild>
                    <w:div w:id="1775713586">
                      <w:marLeft w:val="0"/>
                      <w:marRight w:val="0"/>
                      <w:marTop w:val="0"/>
                      <w:marBottom w:val="0"/>
                      <w:divBdr>
                        <w:top w:val="none" w:sz="0" w:space="0" w:color="auto"/>
                        <w:left w:val="none" w:sz="0" w:space="0" w:color="auto"/>
                        <w:bottom w:val="none" w:sz="0" w:space="0" w:color="auto"/>
                        <w:right w:val="none" w:sz="0" w:space="0" w:color="auto"/>
                      </w:divBdr>
                      <w:divsChild>
                        <w:div w:id="17837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35854">
              <w:marLeft w:val="0"/>
              <w:marRight w:val="0"/>
              <w:marTop w:val="0"/>
              <w:marBottom w:val="0"/>
              <w:divBdr>
                <w:top w:val="none" w:sz="0" w:space="0" w:color="auto"/>
                <w:left w:val="none" w:sz="0" w:space="0" w:color="auto"/>
                <w:bottom w:val="none" w:sz="0" w:space="0" w:color="auto"/>
                <w:right w:val="none" w:sz="0" w:space="0" w:color="auto"/>
              </w:divBdr>
              <w:divsChild>
                <w:div w:id="895168893">
                  <w:marLeft w:val="0"/>
                  <w:marRight w:val="0"/>
                  <w:marTop w:val="0"/>
                  <w:marBottom w:val="0"/>
                  <w:divBdr>
                    <w:top w:val="none" w:sz="0" w:space="0" w:color="auto"/>
                    <w:left w:val="none" w:sz="0" w:space="0" w:color="auto"/>
                    <w:bottom w:val="none" w:sz="0" w:space="0" w:color="auto"/>
                    <w:right w:val="none" w:sz="0" w:space="0" w:color="auto"/>
                  </w:divBdr>
                  <w:divsChild>
                    <w:div w:id="441462678">
                      <w:marLeft w:val="0"/>
                      <w:marRight w:val="0"/>
                      <w:marTop w:val="0"/>
                      <w:marBottom w:val="0"/>
                      <w:divBdr>
                        <w:top w:val="none" w:sz="0" w:space="0" w:color="auto"/>
                        <w:left w:val="none" w:sz="0" w:space="0" w:color="auto"/>
                        <w:bottom w:val="none" w:sz="0" w:space="0" w:color="auto"/>
                        <w:right w:val="none" w:sz="0" w:space="0" w:color="auto"/>
                      </w:divBdr>
                      <w:divsChild>
                        <w:div w:id="535702502">
                          <w:marLeft w:val="0"/>
                          <w:marRight w:val="0"/>
                          <w:marTop w:val="0"/>
                          <w:marBottom w:val="0"/>
                          <w:divBdr>
                            <w:top w:val="none" w:sz="0" w:space="0" w:color="auto"/>
                            <w:left w:val="none" w:sz="0" w:space="0" w:color="auto"/>
                            <w:bottom w:val="none" w:sz="0" w:space="0" w:color="auto"/>
                            <w:right w:val="none" w:sz="0" w:space="0" w:color="auto"/>
                          </w:divBdr>
                        </w:div>
                        <w:div w:id="609968671">
                          <w:marLeft w:val="0"/>
                          <w:marRight w:val="0"/>
                          <w:marTop w:val="0"/>
                          <w:marBottom w:val="0"/>
                          <w:divBdr>
                            <w:top w:val="none" w:sz="0" w:space="0" w:color="auto"/>
                            <w:left w:val="none" w:sz="0" w:space="0" w:color="auto"/>
                            <w:bottom w:val="none" w:sz="0" w:space="0" w:color="auto"/>
                            <w:right w:val="none" w:sz="0" w:space="0" w:color="auto"/>
                          </w:divBdr>
                        </w:div>
                        <w:div w:id="1575358276">
                          <w:marLeft w:val="0"/>
                          <w:marRight w:val="0"/>
                          <w:marTop w:val="0"/>
                          <w:marBottom w:val="0"/>
                          <w:divBdr>
                            <w:top w:val="none" w:sz="0" w:space="0" w:color="auto"/>
                            <w:left w:val="none" w:sz="0" w:space="0" w:color="auto"/>
                            <w:bottom w:val="none" w:sz="0" w:space="0" w:color="auto"/>
                            <w:right w:val="none" w:sz="0" w:space="0" w:color="auto"/>
                          </w:divBdr>
                        </w:div>
                        <w:div w:id="537939740">
                          <w:marLeft w:val="0"/>
                          <w:marRight w:val="0"/>
                          <w:marTop w:val="0"/>
                          <w:marBottom w:val="0"/>
                          <w:divBdr>
                            <w:top w:val="none" w:sz="0" w:space="0" w:color="auto"/>
                            <w:left w:val="none" w:sz="0" w:space="0" w:color="auto"/>
                            <w:bottom w:val="none" w:sz="0" w:space="0" w:color="auto"/>
                            <w:right w:val="none" w:sz="0" w:space="0" w:color="auto"/>
                          </w:divBdr>
                        </w:div>
                        <w:div w:id="2024043152">
                          <w:marLeft w:val="0"/>
                          <w:marRight w:val="0"/>
                          <w:marTop w:val="0"/>
                          <w:marBottom w:val="0"/>
                          <w:divBdr>
                            <w:top w:val="none" w:sz="0" w:space="0" w:color="auto"/>
                            <w:left w:val="none" w:sz="0" w:space="0" w:color="auto"/>
                            <w:bottom w:val="none" w:sz="0" w:space="0" w:color="auto"/>
                            <w:right w:val="none" w:sz="0" w:space="0" w:color="auto"/>
                          </w:divBdr>
                        </w:div>
                        <w:div w:id="855465124">
                          <w:marLeft w:val="0"/>
                          <w:marRight w:val="0"/>
                          <w:marTop w:val="0"/>
                          <w:marBottom w:val="0"/>
                          <w:divBdr>
                            <w:top w:val="none" w:sz="0" w:space="0" w:color="auto"/>
                            <w:left w:val="none" w:sz="0" w:space="0" w:color="auto"/>
                            <w:bottom w:val="none" w:sz="0" w:space="0" w:color="auto"/>
                            <w:right w:val="none" w:sz="0" w:space="0" w:color="auto"/>
                          </w:divBdr>
                        </w:div>
                        <w:div w:id="786970698">
                          <w:marLeft w:val="0"/>
                          <w:marRight w:val="0"/>
                          <w:marTop w:val="0"/>
                          <w:marBottom w:val="0"/>
                          <w:divBdr>
                            <w:top w:val="none" w:sz="0" w:space="0" w:color="auto"/>
                            <w:left w:val="none" w:sz="0" w:space="0" w:color="auto"/>
                            <w:bottom w:val="none" w:sz="0" w:space="0" w:color="auto"/>
                            <w:right w:val="none" w:sz="0" w:space="0" w:color="auto"/>
                          </w:divBdr>
                        </w:div>
                        <w:div w:id="181745511">
                          <w:marLeft w:val="0"/>
                          <w:marRight w:val="0"/>
                          <w:marTop w:val="0"/>
                          <w:marBottom w:val="0"/>
                          <w:divBdr>
                            <w:top w:val="none" w:sz="0" w:space="0" w:color="auto"/>
                            <w:left w:val="none" w:sz="0" w:space="0" w:color="auto"/>
                            <w:bottom w:val="none" w:sz="0" w:space="0" w:color="auto"/>
                            <w:right w:val="none" w:sz="0" w:space="0" w:color="auto"/>
                          </w:divBdr>
                        </w:div>
                        <w:div w:id="307517960">
                          <w:marLeft w:val="0"/>
                          <w:marRight w:val="0"/>
                          <w:marTop w:val="0"/>
                          <w:marBottom w:val="0"/>
                          <w:divBdr>
                            <w:top w:val="none" w:sz="0" w:space="0" w:color="auto"/>
                            <w:left w:val="none" w:sz="0" w:space="0" w:color="auto"/>
                            <w:bottom w:val="none" w:sz="0" w:space="0" w:color="auto"/>
                            <w:right w:val="none" w:sz="0" w:space="0" w:color="auto"/>
                          </w:divBdr>
                        </w:div>
                        <w:div w:id="2506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73258">
          <w:marLeft w:val="0"/>
          <w:marRight w:val="0"/>
          <w:marTop w:val="0"/>
          <w:marBottom w:val="0"/>
          <w:divBdr>
            <w:top w:val="none" w:sz="0" w:space="0" w:color="auto"/>
            <w:left w:val="none" w:sz="0" w:space="0" w:color="auto"/>
            <w:bottom w:val="none" w:sz="0" w:space="0" w:color="auto"/>
            <w:right w:val="none" w:sz="0" w:space="0" w:color="auto"/>
          </w:divBdr>
          <w:divsChild>
            <w:div w:id="773596096">
              <w:marLeft w:val="0"/>
              <w:marRight w:val="0"/>
              <w:marTop w:val="0"/>
              <w:marBottom w:val="200"/>
              <w:divBdr>
                <w:top w:val="none" w:sz="0" w:space="0" w:color="auto"/>
                <w:left w:val="none" w:sz="0" w:space="0" w:color="auto"/>
                <w:bottom w:val="none" w:sz="0" w:space="0" w:color="auto"/>
                <w:right w:val="none" w:sz="0" w:space="0" w:color="auto"/>
              </w:divBdr>
              <w:divsChild>
                <w:div w:id="548419415">
                  <w:marLeft w:val="0"/>
                  <w:marRight w:val="0"/>
                  <w:marTop w:val="0"/>
                  <w:marBottom w:val="0"/>
                  <w:divBdr>
                    <w:top w:val="none" w:sz="0" w:space="0" w:color="auto"/>
                    <w:left w:val="none" w:sz="0" w:space="0" w:color="auto"/>
                    <w:bottom w:val="none" w:sz="0" w:space="0" w:color="auto"/>
                    <w:right w:val="none" w:sz="0" w:space="0" w:color="auto"/>
                  </w:divBdr>
                  <w:divsChild>
                    <w:div w:id="281227478">
                      <w:marLeft w:val="0"/>
                      <w:marRight w:val="0"/>
                      <w:marTop w:val="0"/>
                      <w:marBottom w:val="0"/>
                      <w:divBdr>
                        <w:top w:val="none" w:sz="0" w:space="0" w:color="auto"/>
                        <w:left w:val="none" w:sz="0" w:space="0" w:color="auto"/>
                        <w:bottom w:val="none" w:sz="0" w:space="0" w:color="auto"/>
                        <w:right w:val="none" w:sz="0" w:space="0" w:color="auto"/>
                      </w:divBdr>
                      <w:divsChild>
                        <w:div w:id="54813807">
                          <w:marLeft w:val="0"/>
                          <w:marRight w:val="0"/>
                          <w:marTop w:val="0"/>
                          <w:marBottom w:val="0"/>
                          <w:divBdr>
                            <w:top w:val="none" w:sz="0" w:space="0" w:color="auto"/>
                            <w:left w:val="none" w:sz="0" w:space="0" w:color="auto"/>
                            <w:bottom w:val="none" w:sz="0" w:space="0" w:color="auto"/>
                            <w:right w:val="none" w:sz="0" w:space="0" w:color="auto"/>
                          </w:divBdr>
                          <w:divsChild>
                            <w:div w:id="12191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7548">
                  <w:marLeft w:val="0"/>
                  <w:marRight w:val="0"/>
                  <w:marTop w:val="0"/>
                  <w:marBottom w:val="0"/>
                  <w:divBdr>
                    <w:top w:val="none" w:sz="0" w:space="0" w:color="auto"/>
                    <w:left w:val="none" w:sz="0" w:space="0" w:color="auto"/>
                    <w:bottom w:val="none" w:sz="0" w:space="0" w:color="auto"/>
                    <w:right w:val="none" w:sz="0" w:space="0" w:color="auto"/>
                  </w:divBdr>
                  <w:divsChild>
                    <w:div w:id="1029574015">
                      <w:marLeft w:val="0"/>
                      <w:marRight w:val="0"/>
                      <w:marTop w:val="0"/>
                      <w:marBottom w:val="0"/>
                      <w:divBdr>
                        <w:top w:val="none" w:sz="0" w:space="0" w:color="auto"/>
                        <w:left w:val="none" w:sz="0" w:space="0" w:color="auto"/>
                        <w:bottom w:val="none" w:sz="0" w:space="0" w:color="auto"/>
                        <w:right w:val="none" w:sz="0" w:space="0" w:color="auto"/>
                      </w:divBdr>
                      <w:divsChild>
                        <w:div w:id="583078037">
                          <w:marLeft w:val="0"/>
                          <w:marRight w:val="0"/>
                          <w:marTop w:val="0"/>
                          <w:marBottom w:val="0"/>
                          <w:divBdr>
                            <w:top w:val="none" w:sz="0" w:space="0" w:color="auto"/>
                            <w:left w:val="none" w:sz="0" w:space="0" w:color="auto"/>
                            <w:bottom w:val="none" w:sz="0" w:space="0" w:color="auto"/>
                            <w:right w:val="none" w:sz="0" w:space="0" w:color="auto"/>
                          </w:divBdr>
                          <w:divsChild>
                            <w:div w:id="785271066">
                              <w:marLeft w:val="0"/>
                              <w:marRight w:val="0"/>
                              <w:marTop w:val="0"/>
                              <w:marBottom w:val="0"/>
                              <w:divBdr>
                                <w:top w:val="none" w:sz="0" w:space="0" w:color="auto"/>
                                <w:left w:val="none" w:sz="0" w:space="0" w:color="auto"/>
                                <w:bottom w:val="none" w:sz="0" w:space="0" w:color="auto"/>
                                <w:right w:val="none" w:sz="0" w:space="0" w:color="auto"/>
                              </w:divBdr>
                            </w:div>
                            <w:div w:id="2042437576">
                              <w:marLeft w:val="0"/>
                              <w:marRight w:val="0"/>
                              <w:marTop w:val="0"/>
                              <w:marBottom w:val="0"/>
                              <w:divBdr>
                                <w:top w:val="none" w:sz="0" w:space="0" w:color="auto"/>
                                <w:left w:val="none" w:sz="0" w:space="0" w:color="auto"/>
                                <w:bottom w:val="none" w:sz="0" w:space="0" w:color="auto"/>
                                <w:right w:val="none" w:sz="0" w:space="0" w:color="auto"/>
                              </w:divBdr>
                            </w:div>
                            <w:div w:id="1124035061">
                              <w:marLeft w:val="0"/>
                              <w:marRight w:val="0"/>
                              <w:marTop w:val="0"/>
                              <w:marBottom w:val="0"/>
                              <w:divBdr>
                                <w:top w:val="none" w:sz="0" w:space="0" w:color="auto"/>
                                <w:left w:val="none" w:sz="0" w:space="0" w:color="auto"/>
                                <w:bottom w:val="none" w:sz="0" w:space="0" w:color="auto"/>
                                <w:right w:val="none" w:sz="0" w:space="0" w:color="auto"/>
                              </w:divBdr>
                            </w:div>
                            <w:div w:id="251086096">
                              <w:marLeft w:val="0"/>
                              <w:marRight w:val="0"/>
                              <w:marTop w:val="0"/>
                              <w:marBottom w:val="0"/>
                              <w:divBdr>
                                <w:top w:val="none" w:sz="0" w:space="0" w:color="auto"/>
                                <w:left w:val="none" w:sz="0" w:space="0" w:color="auto"/>
                                <w:bottom w:val="none" w:sz="0" w:space="0" w:color="auto"/>
                                <w:right w:val="none" w:sz="0" w:space="0" w:color="auto"/>
                              </w:divBdr>
                            </w:div>
                            <w:div w:id="179392829">
                              <w:marLeft w:val="0"/>
                              <w:marRight w:val="0"/>
                              <w:marTop w:val="0"/>
                              <w:marBottom w:val="0"/>
                              <w:divBdr>
                                <w:top w:val="none" w:sz="0" w:space="0" w:color="auto"/>
                                <w:left w:val="none" w:sz="0" w:space="0" w:color="auto"/>
                                <w:bottom w:val="none" w:sz="0" w:space="0" w:color="auto"/>
                                <w:right w:val="none" w:sz="0" w:space="0" w:color="auto"/>
                              </w:divBdr>
                            </w:div>
                            <w:div w:id="1009065211">
                              <w:marLeft w:val="0"/>
                              <w:marRight w:val="0"/>
                              <w:marTop w:val="0"/>
                              <w:marBottom w:val="0"/>
                              <w:divBdr>
                                <w:top w:val="none" w:sz="0" w:space="0" w:color="auto"/>
                                <w:left w:val="none" w:sz="0" w:space="0" w:color="auto"/>
                                <w:bottom w:val="none" w:sz="0" w:space="0" w:color="auto"/>
                                <w:right w:val="none" w:sz="0" w:space="0" w:color="auto"/>
                              </w:divBdr>
                            </w:div>
                            <w:div w:id="1434746240">
                              <w:marLeft w:val="0"/>
                              <w:marRight w:val="0"/>
                              <w:marTop w:val="0"/>
                              <w:marBottom w:val="0"/>
                              <w:divBdr>
                                <w:top w:val="none" w:sz="0" w:space="0" w:color="auto"/>
                                <w:left w:val="none" w:sz="0" w:space="0" w:color="auto"/>
                                <w:bottom w:val="none" w:sz="0" w:space="0" w:color="auto"/>
                                <w:right w:val="none" w:sz="0" w:space="0" w:color="auto"/>
                              </w:divBdr>
                            </w:div>
                            <w:div w:id="1218978470">
                              <w:marLeft w:val="0"/>
                              <w:marRight w:val="0"/>
                              <w:marTop w:val="0"/>
                              <w:marBottom w:val="0"/>
                              <w:divBdr>
                                <w:top w:val="none" w:sz="0" w:space="0" w:color="auto"/>
                                <w:left w:val="none" w:sz="0" w:space="0" w:color="auto"/>
                                <w:bottom w:val="none" w:sz="0" w:space="0" w:color="auto"/>
                                <w:right w:val="none" w:sz="0" w:space="0" w:color="auto"/>
                              </w:divBdr>
                            </w:div>
                            <w:div w:id="1226455906">
                              <w:marLeft w:val="0"/>
                              <w:marRight w:val="0"/>
                              <w:marTop w:val="0"/>
                              <w:marBottom w:val="0"/>
                              <w:divBdr>
                                <w:top w:val="none" w:sz="0" w:space="0" w:color="auto"/>
                                <w:left w:val="none" w:sz="0" w:space="0" w:color="auto"/>
                                <w:bottom w:val="none" w:sz="0" w:space="0" w:color="auto"/>
                                <w:right w:val="none" w:sz="0" w:space="0" w:color="auto"/>
                              </w:divBdr>
                            </w:div>
                            <w:div w:id="6524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996889">
          <w:marLeft w:val="0"/>
          <w:marRight w:val="0"/>
          <w:marTop w:val="0"/>
          <w:marBottom w:val="0"/>
          <w:divBdr>
            <w:top w:val="none" w:sz="0" w:space="0" w:color="auto"/>
            <w:left w:val="none" w:sz="0" w:space="0" w:color="auto"/>
            <w:bottom w:val="none" w:sz="0" w:space="0" w:color="auto"/>
            <w:right w:val="none" w:sz="0" w:space="0" w:color="auto"/>
          </w:divBdr>
          <w:divsChild>
            <w:div w:id="505247749">
              <w:marLeft w:val="0"/>
              <w:marRight w:val="0"/>
              <w:marTop w:val="0"/>
              <w:marBottom w:val="200"/>
              <w:divBdr>
                <w:top w:val="none" w:sz="0" w:space="0" w:color="auto"/>
                <w:left w:val="none" w:sz="0" w:space="0" w:color="auto"/>
                <w:bottom w:val="none" w:sz="0" w:space="0" w:color="auto"/>
                <w:right w:val="none" w:sz="0" w:space="0" w:color="auto"/>
              </w:divBdr>
              <w:divsChild>
                <w:div w:id="1920095446">
                  <w:marLeft w:val="0"/>
                  <w:marRight w:val="0"/>
                  <w:marTop w:val="0"/>
                  <w:marBottom w:val="0"/>
                  <w:divBdr>
                    <w:top w:val="none" w:sz="0" w:space="0" w:color="auto"/>
                    <w:left w:val="none" w:sz="0" w:space="0" w:color="auto"/>
                    <w:bottom w:val="none" w:sz="0" w:space="0" w:color="auto"/>
                    <w:right w:val="none" w:sz="0" w:space="0" w:color="auto"/>
                  </w:divBdr>
                  <w:divsChild>
                    <w:div w:id="1268196104">
                      <w:marLeft w:val="0"/>
                      <w:marRight w:val="0"/>
                      <w:marTop w:val="0"/>
                      <w:marBottom w:val="0"/>
                      <w:divBdr>
                        <w:top w:val="none" w:sz="0" w:space="0" w:color="auto"/>
                        <w:left w:val="none" w:sz="0" w:space="0" w:color="auto"/>
                        <w:bottom w:val="none" w:sz="0" w:space="0" w:color="auto"/>
                        <w:right w:val="none" w:sz="0" w:space="0" w:color="auto"/>
                      </w:divBdr>
                      <w:divsChild>
                        <w:div w:id="1363701146">
                          <w:marLeft w:val="0"/>
                          <w:marRight w:val="0"/>
                          <w:marTop w:val="0"/>
                          <w:marBottom w:val="0"/>
                          <w:divBdr>
                            <w:top w:val="none" w:sz="0" w:space="0" w:color="auto"/>
                            <w:left w:val="none" w:sz="0" w:space="0" w:color="auto"/>
                            <w:bottom w:val="none" w:sz="0" w:space="0" w:color="auto"/>
                            <w:right w:val="none" w:sz="0" w:space="0" w:color="auto"/>
                          </w:divBdr>
                          <w:divsChild>
                            <w:div w:id="2031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7573">
                  <w:marLeft w:val="0"/>
                  <w:marRight w:val="0"/>
                  <w:marTop w:val="0"/>
                  <w:marBottom w:val="0"/>
                  <w:divBdr>
                    <w:top w:val="none" w:sz="0" w:space="0" w:color="auto"/>
                    <w:left w:val="none" w:sz="0" w:space="0" w:color="auto"/>
                    <w:bottom w:val="none" w:sz="0" w:space="0" w:color="auto"/>
                    <w:right w:val="none" w:sz="0" w:space="0" w:color="auto"/>
                  </w:divBdr>
                  <w:divsChild>
                    <w:div w:id="1568346077">
                      <w:marLeft w:val="0"/>
                      <w:marRight w:val="0"/>
                      <w:marTop w:val="0"/>
                      <w:marBottom w:val="0"/>
                      <w:divBdr>
                        <w:top w:val="none" w:sz="0" w:space="0" w:color="auto"/>
                        <w:left w:val="none" w:sz="0" w:space="0" w:color="auto"/>
                        <w:bottom w:val="none" w:sz="0" w:space="0" w:color="auto"/>
                        <w:right w:val="none" w:sz="0" w:space="0" w:color="auto"/>
                      </w:divBdr>
                      <w:divsChild>
                        <w:div w:id="497694319">
                          <w:marLeft w:val="0"/>
                          <w:marRight w:val="0"/>
                          <w:marTop w:val="0"/>
                          <w:marBottom w:val="0"/>
                          <w:divBdr>
                            <w:top w:val="none" w:sz="0" w:space="0" w:color="auto"/>
                            <w:left w:val="none" w:sz="0" w:space="0" w:color="auto"/>
                            <w:bottom w:val="none" w:sz="0" w:space="0" w:color="auto"/>
                            <w:right w:val="none" w:sz="0" w:space="0" w:color="auto"/>
                          </w:divBdr>
                          <w:divsChild>
                            <w:div w:id="1206914586">
                              <w:marLeft w:val="0"/>
                              <w:marRight w:val="0"/>
                              <w:marTop w:val="0"/>
                              <w:marBottom w:val="0"/>
                              <w:divBdr>
                                <w:top w:val="none" w:sz="0" w:space="0" w:color="auto"/>
                                <w:left w:val="none" w:sz="0" w:space="0" w:color="auto"/>
                                <w:bottom w:val="none" w:sz="0" w:space="0" w:color="auto"/>
                                <w:right w:val="none" w:sz="0" w:space="0" w:color="auto"/>
                              </w:divBdr>
                            </w:div>
                            <w:div w:id="147207158">
                              <w:marLeft w:val="0"/>
                              <w:marRight w:val="0"/>
                              <w:marTop w:val="0"/>
                              <w:marBottom w:val="0"/>
                              <w:divBdr>
                                <w:top w:val="none" w:sz="0" w:space="0" w:color="auto"/>
                                <w:left w:val="none" w:sz="0" w:space="0" w:color="auto"/>
                                <w:bottom w:val="none" w:sz="0" w:space="0" w:color="auto"/>
                                <w:right w:val="none" w:sz="0" w:space="0" w:color="auto"/>
                              </w:divBdr>
                            </w:div>
                            <w:div w:id="189954369">
                              <w:marLeft w:val="0"/>
                              <w:marRight w:val="0"/>
                              <w:marTop w:val="0"/>
                              <w:marBottom w:val="0"/>
                              <w:divBdr>
                                <w:top w:val="none" w:sz="0" w:space="0" w:color="auto"/>
                                <w:left w:val="none" w:sz="0" w:space="0" w:color="auto"/>
                                <w:bottom w:val="none" w:sz="0" w:space="0" w:color="auto"/>
                                <w:right w:val="none" w:sz="0" w:space="0" w:color="auto"/>
                              </w:divBdr>
                            </w:div>
                            <w:div w:id="1812402744">
                              <w:marLeft w:val="0"/>
                              <w:marRight w:val="0"/>
                              <w:marTop w:val="0"/>
                              <w:marBottom w:val="0"/>
                              <w:divBdr>
                                <w:top w:val="none" w:sz="0" w:space="0" w:color="auto"/>
                                <w:left w:val="none" w:sz="0" w:space="0" w:color="auto"/>
                                <w:bottom w:val="none" w:sz="0" w:space="0" w:color="auto"/>
                                <w:right w:val="none" w:sz="0" w:space="0" w:color="auto"/>
                              </w:divBdr>
                            </w:div>
                            <w:div w:id="1889224812">
                              <w:marLeft w:val="0"/>
                              <w:marRight w:val="0"/>
                              <w:marTop w:val="0"/>
                              <w:marBottom w:val="0"/>
                              <w:divBdr>
                                <w:top w:val="none" w:sz="0" w:space="0" w:color="auto"/>
                                <w:left w:val="none" w:sz="0" w:space="0" w:color="auto"/>
                                <w:bottom w:val="none" w:sz="0" w:space="0" w:color="auto"/>
                                <w:right w:val="none" w:sz="0" w:space="0" w:color="auto"/>
                              </w:divBdr>
                            </w:div>
                            <w:div w:id="1764111728">
                              <w:marLeft w:val="0"/>
                              <w:marRight w:val="0"/>
                              <w:marTop w:val="0"/>
                              <w:marBottom w:val="0"/>
                              <w:divBdr>
                                <w:top w:val="none" w:sz="0" w:space="0" w:color="auto"/>
                                <w:left w:val="none" w:sz="0" w:space="0" w:color="auto"/>
                                <w:bottom w:val="none" w:sz="0" w:space="0" w:color="auto"/>
                                <w:right w:val="none" w:sz="0" w:space="0" w:color="auto"/>
                              </w:divBdr>
                            </w:div>
                            <w:div w:id="729157353">
                              <w:marLeft w:val="0"/>
                              <w:marRight w:val="0"/>
                              <w:marTop w:val="0"/>
                              <w:marBottom w:val="0"/>
                              <w:divBdr>
                                <w:top w:val="none" w:sz="0" w:space="0" w:color="auto"/>
                                <w:left w:val="none" w:sz="0" w:space="0" w:color="auto"/>
                                <w:bottom w:val="none" w:sz="0" w:space="0" w:color="auto"/>
                                <w:right w:val="none" w:sz="0" w:space="0" w:color="auto"/>
                              </w:divBdr>
                            </w:div>
                            <w:div w:id="281620082">
                              <w:marLeft w:val="0"/>
                              <w:marRight w:val="0"/>
                              <w:marTop w:val="0"/>
                              <w:marBottom w:val="0"/>
                              <w:divBdr>
                                <w:top w:val="none" w:sz="0" w:space="0" w:color="auto"/>
                                <w:left w:val="none" w:sz="0" w:space="0" w:color="auto"/>
                                <w:bottom w:val="none" w:sz="0" w:space="0" w:color="auto"/>
                                <w:right w:val="none" w:sz="0" w:space="0" w:color="auto"/>
                              </w:divBdr>
                            </w:div>
                            <w:div w:id="1513913720">
                              <w:marLeft w:val="0"/>
                              <w:marRight w:val="0"/>
                              <w:marTop w:val="0"/>
                              <w:marBottom w:val="0"/>
                              <w:divBdr>
                                <w:top w:val="none" w:sz="0" w:space="0" w:color="auto"/>
                                <w:left w:val="none" w:sz="0" w:space="0" w:color="auto"/>
                                <w:bottom w:val="none" w:sz="0" w:space="0" w:color="auto"/>
                                <w:right w:val="none" w:sz="0" w:space="0" w:color="auto"/>
                              </w:divBdr>
                            </w:div>
                            <w:div w:id="1077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980307">
          <w:marLeft w:val="0"/>
          <w:marRight w:val="0"/>
          <w:marTop w:val="0"/>
          <w:marBottom w:val="0"/>
          <w:divBdr>
            <w:top w:val="none" w:sz="0" w:space="0" w:color="auto"/>
            <w:left w:val="none" w:sz="0" w:space="0" w:color="auto"/>
            <w:bottom w:val="none" w:sz="0" w:space="0" w:color="auto"/>
            <w:right w:val="none" w:sz="0" w:space="0" w:color="auto"/>
          </w:divBdr>
          <w:divsChild>
            <w:div w:id="763067094">
              <w:marLeft w:val="0"/>
              <w:marRight w:val="0"/>
              <w:marTop w:val="0"/>
              <w:marBottom w:val="200"/>
              <w:divBdr>
                <w:top w:val="none" w:sz="0" w:space="0" w:color="auto"/>
                <w:left w:val="none" w:sz="0" w:space="0" w:color="auto"/>
                <w:bottom w:val="none" w:sz="0" w:space="0" w:color="auto"/>
                <w:right w:val="none" w:sz="0" w:space="0" w:color="auto"/>
              </w:divBdr>
              <w:divsChild>
                <w:div w:id="1078986317">
                  <w:marLeft w:val="0"/>
                  <w:marRight w:val="0"/>
                  <w:marTop w:val="0"/>
                  <w:marBottom w:val="0"/>
                  <w:divBdr>
                    <w:top w:val="none" w:sz="0" w:space="0" w:color="auto"/>
                    <w:left w:val="none" w:sz="0" w:space="0" w:color="auto"/>
                    <w:bottom w:val="none" w:sz="0" w:space="0" w:color="auto"/>
                    <w:right w:val="none" w:sz="0" w:space="0" w:color="auto"/>
                  </w:divBdr>
                  <w:divsChild>
                    <w:div w:id="344748745">
                      <w:marLeft w:val="0"/>
                      <w:marRight w:val="0"/>
                      <w:marTop w:val="0"/>
                      <w:marBottom w:val="0"/>
                      <w:divBdr>
                        <w:top w:val="none" w:sz="0" w:space="0" w:color="auto"/>
                        <w:left w:val="none" w:sz="0" w:space="0" w:color="auto"/>
                        <w:bottom w:val="none" w:sz="0" w:space="0" w:color="auto"/>
                        <w:right w:val="none" w:sz="0" w:space="0" w:color="auto"/>
                      </w:divBdr>
                      <w:divsChild>
                        <w:div w:id="289166205">
                          <w:marLeft w:val="0"/>
                          <w:marRight w:val="0"/>
                          <w:marTop w:val="0"/>
                          <w:marBottom w:val="0"/>
                          <w:divBdr>
                            <w:top w:val="none" w:sz="0" w:space="0" w:color="auto"/>
                            <w:left w:val="none" w:sz="0" w:space="0" w:color="auto"/>
                            <w:bottom w:val="none" w:sz="0" w:space="0" w:color="auto"/>
                            <w:right w:val="none" w:sz="0" w:space="0" w:color="auto"/>
                          </w:divBdr>
                          <w:divsChild>
                            <w:div w:id="4313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59782">
                  <w:marLeft w:val="0"/>
                  <w:marRight w:val="0"/>
                  <w:marTop w:val="0"/>
                  <w:marBottom w:val="0"/>
                  <w:divBdr>
                    <w:top w:val="none" w:sz="0" w:space="0" w:color="auto"/>
                    <w:left w:val="none" w:sz="0" w:space="0" w:color="auto"/>
                    <w:bottom w:val="none" w:sz="0" w:space="0" w:color="auto"/>
                    <w:right w:val="none" w:sz="0" w:space="0" w:color="auto"/>
                  </w:divBdr>
                  <w:divsChild>
                    <w:div w:id="787968114">
                      <w:marLeft w:val="0"/>
                      <w:marRight w:val="0"/>
                      <w:marTop w:val="0"/>
                      <w:marBottom w:val="0"/>
                      <w:divBdr>
                        <w:top w:val="none" w:sz="0" w:space="0" w:color="auto"/>
                        <w:left w:val="none" w:sz="0" w:space="0" w:color="auto"/>
                        <w:bottom w:val="none" w:sz="0" w:space="0" w:color="auto"/>
                        <w:right w:val="none" w:sz="0" w:space="0" w:color="auto"/>
                      </w:divBdr>
                      <w:divsChild>
                        <w:div w:id="1377050701">
                          <w:marLeft w:val="0"/>
                          <w:marRight w:val="0"/>
                          <w:marTop w:val="0"/>
                          <w:marBottom w:val="0"/>
                          <w:divBdr>
                            <w:top w:val="none" w:sz="0" w:space="0" w:color="auto"/>
                            <w:left w:val="none" w:sz="0" w:space="0" w:color="auto"/>
                            <w:bottom w:val="none" w:sz="0" w:space="0" w:color="auto"/>
                            <w:right w:val="none" w:sz="0" w:space="0" w:color="auto"/>
                          </w:divBdr>
                          <w:divsChild>
                            <w:div w:id="887230216">
                              <w:marLeft w:val="0"/>
                              <w:marRight w:val="0"/>
                              <w:marTop w:val="0"/>
                              <w:marBottom w:val="0"/>
                              <w:divBdr>
                                <w:top w:val="none" w:sz="0" w:space="0" w:color="auto"/>
                                <w:left w:val="none" w:sz="0" w:space="0" w:color="auto"/>
                                <w:bottom w:val="none" w:sz="0" w:space="0" w:color="auto"/>
                                <w:right w:val="none" w:sz="0" w:space="0" w:color="auto"/>
                              </w:divBdr>
                            </w:div>
                            <w:div w:id="622347932">
                              <w:marLeft w:val="0"/>
                              <w:marRight w:val="0"/>
                              <w:marTop w:val="0"/>
                              <w:marBottom w:val="0"/>
                              <w:divBdr>
                                <w:top w:val="none" w:sz="0" w:space="0" w:color="auto"/>
                                <w:left w:val="none" w:sz="0" w:space="0" w:color="auto"/>
                                <w:bottom w:val="none" w:sz="0" w:space="0" w:color="auto"/>
                                <w:right w:val="none" w:sz="0" w:space="0" w:color="auto"/>
                              </w:divBdr>
                            </w:div>
                            <w:div w:id="2088960264">
                              <w:marLeft w:val="0"/>
                              <w:marRight w:val="0"/>
                              <w:marTop w:val="0"/>
                              <w:marBottom w:val="0"/>
                              <w:divBdr>
                                <w:top w:val="none" w:sz="0" w:space="0" w:color="auto"/>
                                <w:left w:val="none" w:sz="0" w:space="0" w:color="auto"/>
                                <w:bottom w:val="none" w:sz="0" w:space="0" w:color="auto"/>
                                <w:right w:val="none" w:sz="0" w:space="0" w:color="auto"/>
                              </w:divBdr>
                            </w:div>
                            <w:div w:id="504052044">
                              <w:marLeft w:val="0"/>
                              <w:marRight w:val="0"/>
                              <w:marTop w:val="0"/>
                              <w:marBottom w:val="0"/>
                              <w:divBdr>
                                <w:top w:val="none" w:sz="0" w:space="0" w:color="auto"/>
                                <w:left w:val="none" w:sz="0" w:space="0" w:color="auto"/>
                                <w:bottom w:val="none" w:sz="0" w:space="0" w:color="auto"/>
                                <w:right w:val="none" w:sz="0" w:space="0" w:color="auto"/>
                              </w:divBdr>
                            </w:div>
                            <w:div w:id="983974359">
                              <w:marLeft w:val="0"/>
                              <w:marRight w:val="0"/>
                              <w:marTop w:val="0"/>
                              <w:marBottom w:val="0"/>
                              <w:divBdr>
                                <w:top w:val="none" w:sz="0" w:space="0" w:color="auto"/>
                                <w:left w:val="none" w:sz="0" w:space="0" w:color="auto"/>
                                <w:bottom w:val="none" w:sz="0" w:space="0" w:color="auto"/>
                                <w:right w:val="none" w:sz="0" w:space="0" w:color="auto"/>
                              </w:divBdr>
                            </w:div>
                            <w:div w:id="1726223458">
                              <w:marLeft w:val="0"/>
                              <w:marRight w:val="0"/>
                              <w:marTop w:val="0"/>
                              <w:marBottom w:val="0"/>
                              <w:divBdr>
                                <w:top w:val="none" w:sz="0" w:space="0" w:color="auto"/>
                                <w:left w:val="none" w:sz="0" w:space="0" w:color="auto"/>
                                <w:bottom w:val="none" w:sz="0" w:space="0" w:color="auto"/>
                                <w:right w:val="none" w:sz="0" w:space="0" w:color="auto"/>
                              </w:divBdr>
                            </w:div>
                            <w:div w:id="259729035">
                              <w:marLeft w:val="0"/>
                              <w:marRight w:val="0"/>
                              <w:marTop w:val="0"/>
                              <w:marBottom w:val="0"/>
                              <w:divBdr>
                                <w:top w:val="none" w:sz="0" w:space="0" w:color="auto"/>
                                <w:left w:val="none" w:sz="0" w:space="0" w:color="auto"/>
                                <w:bottom w:val="none" w:sz="0" w:space="0" w:color="auto"/>
                                <w:right w:val="none" w:sz="0" w:space="0" w:color="auto"/>
                              </w:divBdr>
                            </w:div>
                            <w:div w:id="917253710">
                              <w:marLeft w:val="0"/>
                              <w:marRight w:val="0"/>
                              <w:marTop w:val="0"/>
                              <w:marBottom w:val="0"/>
                              <w:divBdr>
                                <w:top w:val="none" w:sz="0" w:space="0" w:color="auto"/>
                                <w:left w:val="none" w:sz="0" w:space="0" w:color="auto"/>
                                <w:bottom w:val="none" w:sz="0" w:space="0" w:color="auto"/>
                                <w:right w:val="none" w:sz="0" w:space="0" w:color="auto"/>
                              </w:divBdr>
                            </w:div>
                            <w:div w:id="299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501655">
          <w:marLeft w:val="0"/>
          <w:marRight w:val="0"/>
          <w:marTop w:val="0"/>
          <w:marBottom w:val="0"/>
          <w:divBdr>
            <w:top w:val="none" w:sz="0" w:space="0" w:color="auto"/>
            <w:left w:val="none" w:sz="0" w:space="0" w:color="auto"/>
            <w:bottom w:val="none" w:sz="0" w:space="0" w:color="auto"/>
            <w:right w:val="none" w:sz="0" w:space="0" w:color="auto"/>
          </w:divBdr>
          <w:divsChild>
            <w:div w:id="1427269911">
              <w:marLeft w:val="0"/>
              <w:marRight w:val="0"/>
              <w:marTop w:val="0"/>
              <w:marBottom w:val="200"/>
              <w:divBdr>
                <w:top w:val="none" w:sz="0" w:space="0" w:color="auto"/>
                <w:left w:val="none" w:sz="0" w:space="0" w:color="auto"/>
                <w:bottom w:val="none" w:sz="0" w:space="0" w:color="auto"/>
                <w:right w:val="none" w:sz="0" w:space="0" w:color="auto"/>
              </w:divBdr>
              <w:divsChild>
                <w:div w:id="1781292824">
                  <w:marLeft w:val="0"/>
                  <w:marRight w:val="0"/>
                  <w:marTop w:val="0"/>
                  <w:marBottom w:val="0"/>
                  <w:divBdr>
                    <w:top w:val="none" w:sz="0" w:space="0" w:color="auto"/>
                    <w:left w:val="none" w:sz="0" w:space="0" w:color="auto"/>
                    <w:bottom w:val="none" w:sz="0" w:space="0" w:color="auto"/>
                    <w:right w:val="none" w:sz="0" w:space="0" w:color="auto"/>
                  </w:divBdr>
                  <w:divsChild>
                    <w:div w:id="129791781">
                      <w:marLeft w:val="0"/>
                      <w:marRight w:val="0"/>
                      <w:marTop w:val="0"/>
                      <w:marBottom w:val="0"/>
                      <w:divBdr>
                        <w:top w:val="none" w:sz="0" w:space="0" w:color="auto"/>
                        <w:left w:val="none" w:sz="0" w:space="0" w:color="auto"/>
                        <w:bottom w:val="none" w:sz="0" w:space="0" w:color="auto"/>
                        <w:right w:val="none" w:sz="0" w:space="0" w:color="auto"/>
                      </w:divBdr>
                      <w:divsChild>
                        <w:div w:id="1768380315">
                          <w:marLeft w:val="0"/>
                          <w:marRight w:val="0"/>
                          <w:marTop w:val="0"/>
                          <w:marBottom w:val="0"/>
                          <w:divBdr>
                            <w:top w:val="none" w:sz="0" w:space="0" w:color="auto"/>
                            <w:left w:val="none" w:sz="0" w:space="0" w:color="auto"/>
                            <w:bottom w:val="none" w:sz="0" w:space="0" w:color="auto"/>
                            <w:right w:val="none" w:sz="0" w:space="0" w:color="auto"/>
                          </w:divBdr>
                          <w:divsChild>
                            <w:div w:id="9038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75319">
                  <w:marLeft w:val="0"/>
                  <w:marRight w:val="0"/>
                  <w:marTop w:val="0"/>
                  <w:marBottom w:val="0"/>
                  <w:divBdr>
                    <w:top w:val="none" w:sz="0" w:space="0" w:color="auto"/>
                    <w:left w:val="none" w:sz="0" w:space="0" w:color="auto"/>
                    <w:bottom w:val="none" w:sz="0" w:space="0" w:color="auto"/>
                    <w:right w:val="none" w:sz="0" w:space="0" w:color="auto"/>
                  </w:divBdr>
                  <w:divsChild>
                    <w:div w:id="1049845853">
                      <w:marLeft w:val="0"/>
                      <w:marRight w:val="0"/>
                      <w:marTop w:val="0"/>
                      <w:marBottom w:val="0"/>
                      <w:divBdr>
                        <w:top w:val="none" w:sz="0" w:space="0" w:color="auto"/>
                        <w:left w:val="none" w:sz="0" w:space="0" w:color="auto"/>
                        <w:bottom w:val="none" w:sz="0" w:space="0" w:color="auto"/>
                        <w:right w:val="none" w:sz="0" w:space="0" w:color="auto"/>
                      </w:divBdr>
                      <w:divsChild>
                        <w:div w:id="43334752">
                          <w:marLeft w:val="0"/>
                          <w:marRight w:val="0"/>
                          <w:marTop w:val="0"/>
                          <w:marBottom w:val="0"/>
                          <w:divBdr>
                            <w:top w:val="none" w:sz="0" w:space="0" w:color="auto"/>
                            <w:left w:val="none" w:sz="0" w:space="0" w:color="auto"/>
                            <w:bottom w:val="none" w:sz="0" w:space="0" w:color="auto"/>
                            <w:right w:val="none" w:sz="0" w:space="0" w:color="auto"/>
                          </w:divBdr>
                          <w:divsChild>
                            <w:div w:id="876426216">
                              <w:marLeft w:val="0"/>
                              <w:marRight w:val="0"/>
                              <w:marTop w:val="0"/>
                              <w:marBottom w:val="0"/>
                              <w:divBdr>
                                <w:top w:val="none" w:sz="0" w:space="0" w:color="auto"/>
                                <w:left w:val="none" w:sz="0" w:space="0" w:color="auto"/>
                                <w:bottom w:val="none" w:sz="0" w:space="0" w:color="auto"/>
                                <w:right w:val="none" w:sz="0" w:space="0" w:color="auto"/>
                              </w:divBdr>
                            </w:div>
                            <w:div w:id="1351102593">
                              <w:marLeft w:val="0"/>
                              <w:marRight w:val="0"/>
                              <w:marTop w:val="0"/>
                              <w:marBottom w:val="0"/>
                              <w:divBdr>
                                <w:top w:val="none" w:sz="0" w:space="0" w:color="auto"/>
                                <w:left w:val="none" w:sz="0" w:space="0" w:color="auto"/>
                                <w:bottom w:val="none" w:sz="0" w:space="0" w:color="auto"/>
                                <w:right w:val="none" w:sz="0" w:space="0" w:color="auto"/>
                              </w:divBdr>
                            </w:div>
                            <w:div w:id="1381318216">
                              <w:marLeft w:val="0"/>
                              <w:marRight w:val="0"/>
                              <w:marTop w:val="0"/>
                              <w:marBottom w:val="0"/>
                              <w:divBdr>
                                <w:top w:val="none" w:sz="0" w:space="0" w:color="auto"/>
                                <w:left w:val="none" w:sz="0" w:space="0" w:color="auto"/>
                                <w:bottom w:val="none" w:sz="0" w:space="0" w:color="auto"/>
                                <w:right w:val="none" w:sz="0" w:space="0" w:color="auto"/>
                              </w:divBdr>
                            </w:div>
                            <w:div w:id="1958177599">
                              <w:marLeft w:val="0"/>
                              <w:marRight w:val="0"/>
                              <w:marTop w:val="0"/>
                              <w:marBottom w:val="0"/>
                              <w:divBdr>
                                <w:top w:val="none" w:sz="0" w:space="0" w:color="auto"/>
                                <w:left w:val="none" w:sz="0" w:space="0" w:color="auto"/>
                                <w:bottom w:val="none" w:sz="0" w:space="0" w:color="auto"/>
                                <w:right w:val="none" w:sz="0" w:space="0" w:color="auto"/>
                              </w:divBdr>
                            </w:div>
                            <w:div w:id="1825391141">
                              <w:marLeft w:val="0"/>
                              <w:marRight w:val="0"/>
                              <w:marTop w:val="0"/>
                              <w:marBottom w:val="0"/>
                              <w:divBdr>
                                <w:top w:val="none" w:sz="0" w:space="0" w:color="auto"/>
                                <w:left w:val="none" w:sz="0" w:space="0" w:color="auto"/>
                                <w:bottom w:val="none" w:sz="0" w:space="0" w:color="auto"/>
                                <w:right w:val="none" w:sz="0" w:space="0" w:color="auto"/>
                              </w:divBdr>
                            </w:div>
                            <w:div w:id="568229472">
                              <w:marLeft w:val="0"/>
                              <w:marRight w:val="0"/>
                              <w:marTop w:val="0"/>
                              <w:marBottom w:val="0"/>
                              <w:divBdr>
                                <w:top w:val="none" w:sz="0" w:space="0" w:color="auto"/>
                                <w:left w:val="none" w:sz="0" w:space="0" w:color="auto"/>
                                <w:bottom w:val="none" w:sz="0" w:space="0" w:color="auto"/>
                                <w:right w:val="none" w:sz="0" w:space="0" w:color="auto"/>
                              </w:divBdr>
                            </w:div>
                            <w:div w:id="1491796862">
                              <w:marLeft w:val="0"/>
                              <w:marRight w:val="0"/>
                              <w:marTop w:val="0"/>
                              <w:marBottom w:val="0"/>
                              <w:divBdr>
                                <w:top w:val="none" w:sz="0" w:space="0" w:color="auto"/>
                                <w:left w:val="none" w:sz="0" w:space="0" w:color="auto"/>
                                <w:bottom w:val="none" w:sz="0" w:space="0" w:color="auto"/>
                                <w:right w:val="none" w:sz="0" w:space="0" w:color="auto"/>
                              </w:divBdr>
                            </w:div>
                            <w:div w:id="2027438801">
                              <w:marLeft w:val="0"/>
                              <w:marRight w:val="0"/>
                              <w:marTop w:val="0"/>
                              <w:marBottom w:val="0"/>
                              <w:divBdr>
                                <w:top w:val="none" w:sz="0" w:space="0" w:color="auto"/>
                                <w:left w:val="none" w:sz="0" w:space="0" w:color="auto"/>
                                <w:bottom w:val="none" w:sz="0" w:space="0" w:color="auto"/>
                                <w:right w:val="none" w:sz="0" w:space="0" w:color="auto"/>
                              </w:divBdr>
                            </w:div>
                            <w:div w:id="15471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285416">
      <w:bodyDiv w:val="1"/>
      <w:marLeft w:val="0"/>
      <w:marRight w:val="0"/>
      <w:marTop w:val="0"/>
      <w:marBottom w:val="0"/>
      <w:divBdr>
        <w:top w:val="none" w:sz="0" w:space="0" w:color="auto"/>
        <w:left w:val="none" w:sz="0" w:space="0" w:color="auto"/>
        <w:bottom w:val="none" w:sz="0" w:space="0" w:color="auto"/>
        <w:right w:val="none" w:sz="0" w:space="0" w:color="auto"/>
      </w:divBdr>
      <w:divsChild>
        <w:div w:id="2092895109">
          <w:marLeft w:val="0"/>
          <w:marRight w:val="0"/>
          <w:marTop w:val="0"/>
          <w:marBottom w:val="0"/>
          <w:divBdr>
            <w:top w:val="none" w:sz="0" w:space="0" w:color="auto"/>
            <w:left w:val="none" w:sz="0" w:space="0" w:color="auto"/>
            <w:bottom w:val="none" w:sz="0" w:space="0" w:color="auto"/>
            <w:right w:val="none" w:sz="0" w:space="0" w:color="auto"/>
          </w:divBdr>
        </w:div>
        <w:div w:id="1881741864">
          <w:marLeft w:val="0"/>
          <w:marRight w:val="0"/>
          <w:marTop w:val="0"/>
          <w:marBottom w:val="0"/>
          <w:divBdr>
            <w:top w:val="none" w:sz="0" w:space="0" w:color="auto"/>
            <w:left w:val="none" w:sz="0" w:space="0" w:color="auto"/>
            <w:bottom w:val="none" w:sz="0" w:space="0" w:color="auto"/>
            <w:right w:val="none" w:sz="0" w:space="0" w:color="auto"/>
          </w:divBdr>
        </w:div>
      </w:divsChild>
    </w:div>
    <w:div w:id="1841920071">
      <w:bodyDiv w:val="1"/>
      <w:marLeft w:val="0"/>
      <w:marRight w:val="0"/>
      <w:marTop w:val="0"/>
      <w:marBottom w:val="0"/>
      <w:divBdr>
        <w:top w:val="none" w:sz="0" w:space="0" w:color="auto"/>
        <w:left w:val="none" w:sz="0" w:space="0" w:color="auto"/>
        <w:bottom w:val="none" w:sz="0" w:space="0" w:color="auto"/>
        <w:right w:val="none" w:sz="0" w:space="0" w:color="auto"/>
      </w:divBdr>
    </w:div>
    <w:div w:id="1850637514">
      <w:bodyDiv w:val="1"/>
      <w:marLeft w:val="0"/>
      <w:marRight w:val="0"/>
      <w:marTop w:val="0"/>
      <w:marBottom w:val="0"/>
      <w:divBdr>
        <w:top w:val="none" w:sz="0" w:space="0" w:color="auto"/>
        <w:left w:val="none" w:sz="0" w:space="0" w:color="auto"/>
        <w:bottom w:val="none" w:sz="0" w:space="0" w:color="auto"/>
        <w:right w:val="none" w:sz="0" w:space="0" w:color="auto"/>
      </w:divBdr>
    </w:div>
    <w:div w:id="1851680914">
      <w:bodyDiv w:val="1"/>
      <w:marLeft w:val="0"/>
      <w:marRight w:val="0"/>
      <w:marTop w:val="0"/>
      <w:marBottom w:val="0"/>
      <w:divBdr>
        <w:top w:val="none" w:sz="0" w:space="0" w:color="auto"/>
        <w:left w:val="none" w:sz="0" w:space="0" w:color="auto"/>
        <w:bottom w:val="none" w:sz="0" w:space="0" w:color="auto"/>
        <w:right w:val="none" w:sz="0" w:space="0" w:color="auto"/>
      </w:divBdr>
    </w:div>
    <w:div w:id="1947537155">
      <w:bodyDiv w:val="1"/>
      <w:marLeft w:val="0"/>
      <w:marRight w:val="0"/>
      <w:marTop w:val="0"/>
      <w:marBottom w:val="0"/>
      <w:divBdr>
        <w:top w:val="none" w:sz="0" w:space="0" w:color="auto"/>
        <w:left w:val="none" w:sz="0" w:space="0" w:color="auto"/>
        <w:bottom w:val="none" w:sz="0" w:space="0" w:color="auto"/>
        <w:right w:val="none" w:sz="0" w:space="0" w:color="auto"/>
      </w:divBdr>
    </w:div>
    <w:div w:id="1957563136">
      <w:bodyDiv w:val="1"/>
      <w:marLeft w:val="0"/>
      <w:marRight w:val="0"/>
      <w:marTop w:val="0"/>
      <w:marBottom w:val="0"/>
      <w:divBdr>
        <w:top w:val="none" w:sz="0" w:space="0" w:color="auto"/>
        <w:left w:val="none" w:sz="0" w:space="0" w:color="auto"/>
        <w:bottom w:val="none" w:sz="0" w:space="0" w:color="auto"/>
        <w:right w:val="none" w:sz="0" w:space="0" w:color="auto"/>
      </w:divBdr>
    </w:div>
    <w:div w:id="1980063405">
      <w:bodyDiv w:val="1"/>
      <w:marLeft w:val="0"/>
      <w:marRight w:val="0"/>
      <w:marTop w:val="0"/>
      <w:marBottom w:val="0"/>
      <w:divBdr>
        <w:top w:val="none" w:sz="0" w:space="0" w:color="auto"/>
        <w:left w:val="none" w:sz="0" w:space="0" w:color="auto"/>
        <w:bottom w:val="none" w:sz="0" w:space="0" w:color="auto"/>
        <w:right w:val="none" w:sz="0" w:space="0" w:color="auto"/>
      </w:divBdr>
    </w:div>
    <w:div w:id="2025278390">
      <w:bodyDiv w:val="1"/>
      <w:marLeft w:val="0"/>
      <w:marRight w:val="0"/>
      <w:marTop w:val="0"/>
      <w:marBottom w:val="0"/>
      <w:divBdr>
        <w:top w:val="none" w:sz="0" w:space="0" w:color="auto"/>
        <w:left w:val="none" w:sz="0" w:space="0" w:color="auto"/>
        <w:bottom w:val="none" w:sz="0" w:space="0" w:color="auto"/>
        <w:right w:val="none" w:sz="0" w:space="0" w:color="auto"/>
      </w:divBdr>
      <w:divsChild>
        <w:div w:id="70932145">
          <w:marLeft w:val="0"/>
          <w:marRight w:val="0"/>
          <w:marTop w:val="0"/>
          <w:marBottom w:val="283"/>
          <w:divBdr>
            <w:top w:val="single" w:sz="4" w:space="0" w:color="DDDDDD"/>
            <w:left w:val="single" w:sz="4" w:space="11" w:color="DDDDDD"/>
            <w:bottom w:val="single" w:sz="4" w:space="0" w:color="DDDDDD"/>
            <w:right w:val="single" w:sz="4" w:space="11" w:color="DDDDDD"/>
          </w:divBdr>
        </w:div>
        <w:div w:id="1977877057">
          <w:marLeft w:val="0"/>
          <w:marRight w:val="0"/>
          <w:marTop w:val="0"/>
          <w:marBottom w:val="283"/>
          <w:divBdr>
            <w:top w:val="single" w:sz="4" w:space="0" w:color="DDDDDD"/>
            <w:left w:val="single" w:sz="4" w:space="11" w:color="DDDDDD"/>
            <w:bottom w:val="single" w:sz="4" w:space="0" w:color="DDDDDD"/>
            <w:right w:val="single" w:sz="4" w:space="11" w:color="DDDDDD"/>
          </w:divBdr>
        </w:div>
      </w:divsChild>
    </w:div>
    <w:div w:id="2026242887">
      <w:bodyDiv w:val="1"/>
      <w:marLeft w:val="0"/>
      <w:marRight w:val="0"/>
      <w:marTop w:val="0"/>
      <w:marBottom w:val="0"/>
      <w:divBdr>
        <w:top w:val="none" w:sz="0" w:space="0" w:color="auto"/>
        <w:left w:val="none" w:sz="0" w:space="0" w:color="auto"/>
        <w:bottom w:val="none" w:sz="0" w:space="0" w:color="auto"/>
        <w:right w:val="none" w:sz="0" w:space="0" w:color="auto"/>
      </w:divBdr>
    </w:div>
    <w:div w:id="2083213254">
      <w:bodyDiv w:val="1"/>
      <w:marLeft w:val="0"/>
      <w:marRight w:val="0"/>
      <w:marTop w:val="0"/>
      <w:marBottom w:val="0"/>
      <w:divBdr>
        <w:top w:val="none" w:sz="0" w:space="0" w:color="auto"/>
        <w:left w:val="none" w:sz="0" w:space="0" w:color="auto"/>
        <w:bottom w:val="none" w:sz="0" w:space="0" w:color="auto"/>
        <w:right w:val="none" w:sz="0" w:space="0" w:color="auto"/>
      </w:divBdr>
    </w:div>
    <w:div w:id="2098478938">
      <w:bodyDiv w:val="1"/>
      <w:marLeft w:val="0"/>
      <w:marRight w:val="0"/>
      <w:marTop w:val="0"/>
      <w:marBottom w:val="0"/>
      <w:divBdr>
        <w:top w:val="none" w:sz="0" w:space="0" w:color="auto"/>
        <w:left w:val="none" w:sz="0" w:space="0" w:color="auto"/>
        <w:bottom w:val="none" w:sz="0" w:space="0" w:color="auto"/>
        <w:right w:val="none" w:sz="0" w:space="0" w:color="auto"/>
      </w:divBdr>
    </w:div>
    <w:div w:id="2099058679">
      <w:bodyDiv w:val="1"/>
      <w:marLeft w:val="0"/>
      <w:marRight w:val="0"/>
      <w:marTop w:val="0"/>
      <w:marBottom w:val="0"/>
      <w:divBdr>
        <w:top w:val="none" w:sz="0" w:space="0" w:color="auto"/>
        <w:left w:val="none" w:sz="0" w:space="0" w:color="auto"/>
        <w:bottom w:val="none" w:sz="0" w:space="0" w:color="auto"/>
        <w:right w:val="none" w:sz="0" w:space="0" w:color="auto"/>
      </w:divBdr>
      <w:divsChild>
        <w:div w:id="487671638">
          <w:marLeft w:val="0"/>
          <w:marRight w:val="0"/>
          <w:marTop w:val="0"/>
          <w:marBottom w:val="0"/>
          <w:divBdr>
            <w:top w:val="none" w:sz="0" w:space="0" w:color="auto"/>
            <w:left w:val="none" w:sz="0" w:space="0" w:color="auto"/>
            <w:bottom w:val="none" w:sz="0" w:space="0" w:color="auto"/>
            <w:right w:val="none" w:sz="0" w:space="0" w:color="auto"/>
          </w:divBdr>
        </w:div>
        <w:div w:id="1372733010">
          <w:marLeft w:val="0"/>
          <w:marRight w:val="0"/>
          <w:marTop w:val="0"/>
          <w:marBottom w:val="0"/>
          <w:divBdr>
            <w:top w:val="none" w:sz="0" w:space="0" w:color="auto"/>
            <w:left w:val="none" w:sz="0" w:space="0" w:color="auto"/>
            <w:bottom w:val="none" w:sz="0" w:space="0" w:color="auto"/>
            <w:right w:val="none" w:sz="0" w:space="0" w:color="auto"/>
          </w:divBdr>
        </w:div>
      </w:divsChild>
    </w:div>
    <w:div w:id="2125686821">
      <w:bodyDiv w:val="1"/>
      <w:marLeft w:val="0"/>
      <w:marRight w:val="0"/>
      <w:marTop w:val="0"/>
      <w:marBottom w:val="0"/>
      <w:divBdr>
        <w:top w:val="none" w:sz="0" w:space="0" w:color="auto"/>
        <w:left w:val="none" w:sz="0" w:space="0" w:color="auto"/>
        <w:bottom w:val="none" w:sz="0" w:space="0" w:color="auto"/>
        <w:right w:val="none" w:sz="0" w:space="0" w:color="auto"/>
      </w:divBdr>
      <w:divsChild>
        <w:div w:id="2046368524">
          <w:marLeft w:val="0"/>
          <w:marRight w:val="0"/>
          <w:marTop w:val="0"/>
          <w:marBottom w:val="0"/>
          <w:divBdr>
            <w:top w:val="none" w:sz="0" w:space="0" w:color="auto"/>
            <w:left w:val="none" w:sz="0" w:space="0" w:color="auto"/>
            <w:bottom w:val="none" w:sz="0" w:space="0" w:color="auto"/>
            <w:right w:val="none" w:sz="0" w:space="0" w:color="auto"/>
          </w:divBdr>
        </w:div>
        <w:div w:id="822771270">
          <w:marLeft w:val="0"/>
          <w:marRight w:val="0"/>
          <w:marTop w:val="0"/>
          <w:marBottom w:val="0"/>
          <w:divBdr>
            <w:top w:val="none" w:sz="0" w:space="0" w:color="auto"/>
            <w:left w:val="none" w:sz="0" w:space="0" w:color="auto"/>
            <w:bottom w:val="none" w:sz="0" w:space="0" w:color="auto"/>
            <w:right w:val="none" w:sz="0" w:space="0" w:color="auto"/>
          </w:divBdr>
        </w:div>
      </w:divsChild>
    </w:div>
    <w:div w:id="212973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unix/unix-file-operators.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uru99.com/images/echoPath.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2756</TotalTime>
  <Pages>61</Pages>
  <Words>9634</Words>
  <Characters>54915</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BHARDWAJ</dc:creator>
  <cp:keywords/>
  <dc:description/>
  <cp:lastModifiedBy>admin</cp:lastModifiedBy>
  <cp:revision>61</cp:revision>
  <dcterms:created xsi:type="dcterms:W3CDTF">2018-04-01T02:04:00Z</dcterms:created>
  <dcterms:modified xsi:type="dcterms:W3CDTF">2020-05-28T16:27:00Z</dcterms:modified>
</cp:coreProperties>
</file>